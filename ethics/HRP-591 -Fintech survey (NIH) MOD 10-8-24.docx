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sz w:val="22"/>
          <w:szCs w:val="22"/>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679A8EE2" w14:textId="77777777" w:rsidR="00F30FAF" w:rsidRPr="00880566" w:rsidRDefault="00F30FAF" w:rsidP="00F30FAF">
      <w:pPr>
        <w:jc w:val="center"/>
        <w:rPr>
          <w:rFonts w:asciiTheme="minorHAnsi" w:hAnsiTheme="minorHAnsi"/>
          <w:b/>
          <w:color w:val="000000"/>
          <w:sz w:val="22"/>
          <w:szCs w:val="22"/>
        </w:rPr>
      </w:pP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7448C292" w14:textId="02A2D58F" w:rsidR="00C20BE3" w:rsidRDefault="00C20BE3" w:rsidP="00C20BE3">
      <w:pPr>
        <w:rPr>
          <w:rFonts w:ascii="Calibri" w:eastAsia="Calibri" w:hAnsi="Calibri" w:cs="Calibri"/>
          <w:sz w:val="22"/>
          <w:szCs w:val="22"/>
        </w:rPr>
      </w:pPr>
      <w:r>
        <w:rPr>
          <w:rFonts w:ascii="Calibri" w:eastAsia="Calibri" w:hAnsi="Calibri" w:cs="Calibri"/>
          <w:sz w:val="22"/>
          <w:szCs w:val="22"/>
        </w:rPr>
        <w:t>Understanding bipolar disorder symptom-related spending behaviors and the acceptability of banking data-based interventions to support financial wellbeing and decision-making</w:t>
      </w:r>
    </w:p>
    <w:p w14:paraId="43C8579C" w14:textId="77777777" w:rsidR="00F30FAF" w:rsidRPr="0002203D" w:rsidRDefault="00F30FAF" w:rsidP="004026EB">
      <w:pPr>
        <w:rPr>
          <w:rFonts w:asciiTheme="minorHAnsi" w:hAnsiTheme="minorHAnsi"/>
          <w:color w:val="000000"/>
          <w:sz w:val="22"/>
          <w:szCs w:val="22"/>
        </w:rPr>
      </w:pPr>
    </w:p>
    <w:p w14:paraId="1D587285" w14:textId="77777777" w:rsidR="00C20BE3" w:rsidRDefault="00C20BE3" w:rsidP="00C20BE3">
      <w:pPr>
        <w:rPr>
          <w:rFonts w:ascii="Calibri" w:eastAsia="Calibri" w:hAnsi="Calibri" w:cs="Calibri"/>
          <w:b/>
          <w:color w:val="000000"/>
          <w:sz w:val="22"/>
          <w:szCs w:val="22"/>
        </w:rPr>
      </w:pPr>
      <w:r>
        <w:rPr>
          <w:rFonts w:ascii="Calibri" w:eastAsia="Calibri" w:hAnsi="Calibri" w:cs="Calibri"/>
          <w:b/>
          <w:color w:val="000000"/>
          <w:sz w:val="22"/>
          <w:szCs w:val="22"/>
        </w:rPr>
        <w:t>Principal Investigator:</w:t>
      </w:r>
    </w:p>
    <w:p w14:paraId="652E22F1" w14:textId="77777777" w:rsidR="00C20BE3" w:rsidRDefault="00C20BE3" w:rsidP="00C20BE3">
      <w:pPr>
        <w:rPr>
          <w:rFonts w:ascii="Calibri" w:eastAsia="Calibri" w:hAnsi="Calibri" w:cs="Calibri"/>
          <w:sz w:val="22"/>
          <w:szCs w:val="22"/>
        </w:rPr>
      </w:pPr>
      <w:r>
        <w:rPr>
          <w:rFonts w:ascii="Calibri" w:eastAsia="Calibri" w:hAnsi="Calibri" w:cs="Calibri"/>
          <w:sz w:val="22"/>
          <w:szCs w:val="22"/>
        </w:rPr>
        <w:t xml:space="preserve">Name: Johnna Blair </w:t>
      </w:r>
    </w:p>
    <w:p w14:paraId="35FF7475" w14:textId="77777777" w:rsidR="00C20BE3" w:rsidRDefault="00C20BE3" w:rsidP="00C20BE3">
      <w:pPr>
        <w:rPr>
          <w:rFonts w:ascii="Calibri" w:eastAsia="Calibri" w:hAnsi="Calibri" w:cs="Calibri"/>
          <w:sz w:val="22"/>
          <w:szCs w:val="22"/>
        </w:rPr>
      </w:pPr>
      <w:r>
        <w:rPr>
          <w:rFonts w:ascii="Calibri" w:eastAsia="Calibri" w:hAnsi="Calibri" w:cs="Calibri"/>
          <w:sz w:val="22"/>
          <w:szCs w:val="22"/>
        </w:rPr>
        <w:t>Department: Information Sciences and Technology</w:t>
      </w:r>
    </w:p>
    <w:p w14:paraId="24237E7A" w14:textId="77777777" w:rsidR="00C20BE3" w:rsidRDefault="00C20BE3" w:rsidP="00C20BE3">
      <w:pPr>
        <w:rPr>
          <w:rFonts w:ascii="Calibri" w:eastAsia="Calibri" w:hAnsi="Calibri" w:cs="Calibri"/>
          <w:sz w:val="22"/>
          <w:szCs w:val="22"/>
        </w:rPr>
      </w:pPr>
      <w:r>
        <w:rPr>
          <w:rFonts w:ascii="Calibri" w:eastAsia="Calibri" w:hAnsi="Calibri" w:cs="Calibri"/>
          <w:sz w:val="22"/>
          <w:szCs w:val="22"/>
        </w:rPr>
        <w:t>Telephone: 814-706-8412</w:t>
      </w:r>
    </w:p>
    <w:p w14:paraId="00B7DD39" w14:textId="77777777" w:rsidR="00C20BE3" w:rsidRDefault="00C20BE3" w:rsidP="00C20BE3">
      <w:pPr>
        <w:rPr>
          <w:rFonts w:ascii="Calibri" w:eastAsia="Calibri" w:hAnsi="Calibri" w:cs="Calibri"/>
          <w:sz w:val="22"/>
          <w:szCs w:val="22"/>
        </w:rPr>
      </w:pPr>
      <w:r>
        <w:rPr>
          <w:rFonts w:ascii="Calibri" w:eastAsia="Calibri" w:hAnsi="Calibri" w:cs="Calibri"/>
          <w:sz w:val="22"/>
          <w:szCs w:val="22"/>
        </w:rPr>
        <w:t>E-mail Address: jlb883@psu.edu</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 xml:space="preserve">to the IRB office with revisions.  DO NOT revise the version date in the footer of this document. </w:t>
      </w:r>
    </w:p>
    <w:p w14:paraId="60AD64DA" w14:textId="12763F04" w:rsidR="00382B36" w:rsidRDefault="00FF52D2" w:rsidP="00382B36">
      <w:pPr>
        <w:rPr>
          <w:rFonts w:asciiTheme="minorHAnsi" w:hAnsiTheme="minorHAnsi"/>
          <w:sz w:val="22"/>
          <w:szCs w:val="22"/>
        </w:rPr>
      </w:pPr>
      <w:del w:id="0" w:author="Blair, Johnna" w:date="2023-10-24T14:34:00Z">
        <w:r w:rsidDel="002C5033">
          <w:rPr>
            <w:rFonts w:asciiTheme="minorHAnsi" w:hAnsiTheme="minorHAnsi"/>
            <w:sz w:val="22"/>
            <w:szCs w:val="22"/>
          </w:rPr>
          <w:delText>4/10/22</w:delText>
        </w:r>
      </w:del>
      <w:ins w:id="1" w:author="Blair, Johnna" w:date="2024-10-08T09:50:00Z" w16du:dateUtc="2024-10-08T13:50:00Z">
        <w:r w:rsidR="009929E6">
          <w:rPr>
            <w:rFonts w:asciiTheme="minorHAnsi" w:hAnsiTheme="minorHAnsi"/>
            <w:sz w:val="22"/>
            <w:szCs w:val="22"/>
          </w:rPr>
          <w:t>10-8-24</w:t>
        </w:r>
      </w:ins>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2"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2"/>
      <w:r w:rsidR="00C01C74">
        <w:rPr>
          <w:rFonts w:asciiTheme="minorHAnsi" w:hAnsiTheme="minorHAnsi"/>
          <w:sz w:val="22"/>
          <w:szCs w:val="22"/>
        </w:rPr>
        <w:t xml:space="preserve">” for more information. </w:t>
      </w:r>
    </w:p>
    <w:p w14:paraId="68E6523A" w14:textId="4E607823" w:rsidR="00F30FAF" w:rsidRPr="0002203D" w:rsidRDefault="00C20BE3" w:rsidP="004026EB">
      <w:pPr>
        <w:rPr>
          <w:rFonts w:asciiTheme="minorHAnsi" w:hAnsiTheme="minorHAnsi"/>
          <w:sz w:val="22"/>
          <w:szCs w:val="22"/>
        </w:rPr>
      </w:pPr>
      <w:r>
        <w:rPr>
          <w:rFonts w:asciiTheme="minorHAnsi" w:hAnsiTheme="minorHAnsi"/>
          <w:sz w:val="22"/>
          <w:szCs w:val="22"/>
        </w:rPr>
        <w:t>n/a</w:t>
      </w:r>
    </w:p>
    <w:p w14:paraId="66ED744D" w14:textId="77777777" w:rsidR="000677B3" w:rsidRPr="00880566" w:rsidRDefault="000677B3"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77777777"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 xml:space="preserve">GENERAL INSTRUCTIONS: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3"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r w:rsidRPr="00BA44E9">
        <w:rPr>
          <w:rFonts w:asciiTheme="minorHAnsi" w:hAnsiTheme="minorHAnsi"/>
          <w:b/>
          <w:bCs/>
          <w:color w:val="000000"/>
          <w:sz w:val="22"/>
          <w:szCs w:val="22"/>
        </w:rPr>
        <w:t>Do NOT delete the instructional boxes from the final version of the protocol.</w:t>
      </w:r>
    </w:p>
    <w:bookmarkEnd w:id="3"/>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77777777"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t xml:space="preserve">Documents referenced in this protocol template (e.g. SOP’s, Worksheets, Checklists, and Templates) can be accessed by clicking the </w:t>
      </w:r>
      <w:proofErr w:type="gramStart"/>
      <w:r w:rsidRPr="0002203D">
        <w:rPr>
          <w:rFonts w:asciiTheme="minorHAnsi" w:hAnsiTheme="minorHAnsi"/>
          <w:sz w:val="22"/>
          <w:szCs w:val="22"/>
        </w:rPr>
        <w:t>Library</w:t>
      </w:r>
      <w:proofErr w:type="gramEnd"/>
      <w:r w:rsidRPr="0002203D">
        <w:rPr>
          <w:rFonts w:asciiTheme="minorHAnsi" w:hAnsiTheme="minorHAnsi"/>
          <w:sz w:val="22"/>
          <w:szCs w:val="22"/>
        </w:rPr>
        <w:t xml:space="preserve">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lastRenderedPageBreak/>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4" w:name="_Hlk65250716"/>
      <w:r w:rsidR="00C17CDD">
        <w:rPr>
          <w:rFonts w:asciiTheme="minorHAnsi" w:hAnsiTheme="minorHAnsi"/>
          <w:sz w:val="22"/>
          <w:szCs w:val="22"/>
        </w:rPr>
        <w:t>each time this document is submitted to the IRB office with revisions</w:t>
      </w:r>
      <w:bookmarkEnd w:id="4"/>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5" w:name="_Hlk63694317"/>
      <w:r w:rsidRPr="00880566">
        <w:rPr>
          <w:rFonts w:asciiTheme="minorHAnsi" w:hAnsiTheme="minorHAnsi"/>
          <w:b/>
          <w:color w:val="000000"/>
          <w:sz w:val="22"/>
          <w:szCs w:val="22"/>
        </w:rPr>
        <w:t>If you need help…</w:t>
      </w:r>
    </w:p>
    <w:bookmarkEnd w:id="5"/>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6" w:name="_Hlk65239322"/>
      <w:bookmarkStart w:id="7"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7777777" w:rsidR="004D0D5F" w:rsidRDefault="004D0D5F" w:rsidP="004D0D5F">
      <w:pPr>
        <w:rPr>
          <w:rStyle w:val="Hyperlink"/>
          <w:rFonts w:asciiTheme="minorHAnsi" w:hAnsiTheme="minorHAnsi"/>
          <w:sz w:val="22"/>
          <w:szCs w:val="22"/>
        </w:rPr>
      </w:pPr>
      <w:r w:rsidRPr="00880566">
        <w:rPr>
          <w:rFonts w:asciiTheme="minorHAnsi" w:hAnsiTheme="minorHAnsi"/>
          <w:color w:val="000000"/>
          <w:sz w:val="22"/>
          <w:szCs w:val="22"/>
        </w:rPr>
        <w:t>The 330 Building, Suite 205</w:t>
      </w:r>
      <w:r w:rsidRPr="00880566">
        <w:rPr>
          <w:rFonts w:asciiTheme="minorHAnsi" w:hAnsiTheme="minorHAnsi"/>
          <w:color w:val="000000"/>
          <w:sz w:val="22"/>
          <w:szCs w:val="22"/>
        </w:rPr>
        <w:br/>
        <w:t>University Park, PA 16802-7014</w:t>
      </w:r>
      <w:r w:rsidRPr="00880566">
        <w:rPr>
          <w:rFonts w:asciiTheme="minorHAnsi" w:hAnsiTheme="minorHAnsi"/>
          <w:color w:val="000000"/>
          <w:sz w:val="22"/>
          <w:szCs w:val="22"/>
        </w:rPr>
        <w:br/>
        <w:t>Phone: 814-865-1775</w:t>
      </w:r>
      <w:r w:rsidRPr="00880566">
        <w:rPr>
          <w:rFonts w:asciiTheme="minorHAnsi" w:hAnsiTheme="minorHAnsi"/>
          <w:color w:val="000000"/>
          <w:sz w:val="22"/>
          <w:szCs w:val="22"/>
        </w:rPr>
        <w:br/>
        <w:t>Fax: 814-863-8699</w:t>
      </w:r>
      <w:r w:rsidRPr="00880566">
        <w:rPr>
          <w:rFonts w:asciiTheme="minorHAnsi" w:hAnsiTheme="minorHAnsi"/>
          <w:color w:val="808080"/>
          <w:sz w:val="22"/>
          <w:szCs w:val="22"/>
        </w:rPr>
        <w:br/>
      </w:r>
      <w:r w:rsidRPr="00880566">
        <w:rPr>
          <w:rFonts w:asciiTheme="minorHAnsi" w:hAnsiTheme="minorHAnsi"/>
          <w:color w:val="000000"/>
          <w:sz w:val="22"/>
          <w:szCs w:val="22"/>
        </w:rPr>
        <w:t>Email:</w:t>
      </w:r>
      <w:r w:rsidRPr="00880566">
        <w:rPr>
          <w:rFonts w:asciiTheme="minorHAnsi" w:hAnsiTheme="minorHAnsi"/>
          <w:color w:val="808080"/>
          <w:sz w:val="22"/>
          <w:szCs w:val="22"/>
        </w:rPr>
        <w:t xml:space="preserve"> </w:t>
      </w:r>
      <w:hyperlink r:id="rId16" w:history="1">
        <w:r w:rsidRPr="00880566">
          <w:rPr>
            <w:rStyle w:val="Hyperlink"/>
            <w:rFonts w:asciiTheme="minorHAnsi" w:hAnsiTheme="minorHAnsi"/>
            <w:sz w:val="22"/>
            <w:szCs w:val="22"/>
          </w:rPr>
          <w:t>irb-orp@psu.edu</w:t>
        </w:r>
      </w:hyperlink>
    </w:p>
    <w:p w14:paraId="133B8603" w14:textId="1DCB560B" w:rsidR="004D0D5F" w:rsidRPr="0002203D" w:rsidRDefault="004D0D5F" w:rsidP="00BA44E9">
      <w:pPr>
        <w:rPr>
          <w:rFonts w:asciiTheme="minorHAnsi" w:hAnsiTheme="minorHAnsi"/>
          <w:color w:val="000000"/>
          <w:sz w:val="22"/>
          <w:szCs w:val="22"/>
        </w:rPr>
      </w:pPr>
      <w:hyperlink r:id="rId17" w:history="1">
        <w:r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8" w:name="_Toc361839804"/>
      <w:bookmarkStart w:id="9" w:name="_Toc361915551"/>
      <w:bookmarkStart w:id="10" w:name="_Toc361917167"/>
      <w:bookmarkEnd w:id="6"/>
      <w:bookmarkEnd w:id="7"/>
      <w:r>
        <w:rPr>
          <w:szCs w:val="22"/>
        </w:rPr>
        <w:br w:type="page"/>
      </w:r>
    </w:p>
    <w:p w14:paraId="554B1225" w14:textId="77777777" w:rsidR="000707C9" w:rsidRPr="0002203D" w:rsidRDefault="00545361" w:rsidP="003D0DAA">
      <w:pPr>
        <w:pStyle w:val="TOC1"/>
        <w:rPr>
          <w:rStyle w:val="Hyperlink"/>
          <w:b w:val="0"/>
          <w:noProof w:val="0"/>
          <w:szCs w:val="22"/>
        </w:rPr>
      </w:pPr>
      <w:r w:rsidRPr="00880566">
        <w:lastRenderedPageBreak/>
        <w:t>Table of Contents</w:t>
      </w:r>
    </w:p>
    <w:p w14:paraId="52FE6EEC" w14:textId="36B72289" w:rsidR="00BA44E9" w:rsidRDefault="005E3B1C">
      <w:pPr>
        <w:pStyle w:val="TOC1"/>
        <w:rPr>
          <w:rFonts w:eastAsiaTheme="minorEastAsia" w:cstheme="minorBidi"/>
          <w:b w:val="0"/>
          <w:color w:val="auto"/>
          <w:szCs w:val="22"/>
        </w:rPr>
      </w:pPr>
      <w:r w:rsidRPr="00880566">
        <w:fldChar w:fldCharType="begin"/>
      </w:r>
      <w:r w:rsidRPr="00880566">
        <w:instrText xml:space="preserve"> TOC \o "1-1" \n \h \z \u </w:instrText>
      </w:r>
      <w:r w:rsidRPr="00880566">
        <w:fldChar w:fldCharType="separate"/>
      </w:r>
      <w:hyperlink w:anchor="_Toc65500162" w:history="1">
        <w:r w:rsidR="00BA44E9" w:rsidRPr="005B7C7F">
          <w:rPr>
            <w:rStyle w:val="Hyperlink"/>
          </w:rPr>
          <w:t>1.0</w:t>
        </w:r>
        <w:r w:rsidR="00BA44E9">
          <w:rPr>
            <w:rFonts w:eastAsiaTheme="minorEastAsia" w:cstheme="minorBidi"/>
            <w:b w:val="0"/>
            <w:color w:val="auto"/>
            <w:szCs w:val="22"/>
          </w:rPr>
          <w:tab/>
        </w:r>
        <w:r w:rsidR="00BA44E9" w:rsidRPr="005B7C7F">
          <w:rPr>
            <w:rStyle w:val="Hyperlink"/>
          </w:rPr>
          <w:t>Objectives</w:t>
        </w:r>
      </w:hyperlink>
    </w:p>
    <w:p w14:paraId="05F23EF6" w14:textId="73713720" w:rsidR="00BA44E9" w:rsidRDefault="00BA44E9">
      <w:pPr>
        <w:pStyle w:val="TOC1"/>
        <w:rPr>
          <w:rFonts w:eastAsiaTheme="minorEastAsia" w:cstheme="minorBidi"/>
          <w:b w:val="0"/>
          <w:color w:val="auto"/>
          <w:szCs w:val="22"/>
        </w:rPr>
      </w:pPr>
      <w:hyperlink w:anchor="_Toc65500163" w:history="1">
        <w:r w:rsidRPr="005B7C7F">
          <w:rPr>
            <w:rStyle w:val="Hyperlink"/>
          </w:rPr>
          <w:t>2.0</w:t>
        </w:r>
        <w:r>
          <w:rPr>
            <w:rFonts w:eastAsiaTheme="minorEastAsia" w:cstheme="minorBidi"/>
            <w:b w:val="0"/>
            <w:color w:val="auto"/>
            <w:szCs w:val="22"/>
          </w:rPr>
          <w:tab/>
        </w:r>
        <w:r w:rsidRPr="005B7C7F">
          <w:rPr>
            <w:rStyle w:val="Hyperlink"/>
          </w:rPr>
          <w:t>Background</w:t>
        </w:r>
      </w:hyperlink>
    </w:p>
    <w:p w14:paraId="39661412" w14:textId="546785AA" w:rsidR="00BA44E9" w:rsidRDefault="00BA44E9">
      <w:pPr>
        <w:pStyle w:val="TOC1"/>
        <w:rPr>
          <w:rFonts w:eastAsiaTheme="minorEastAsia" w:cstheme="minorBidi"/>
          <w:b w:val="0"/>
          <w:color w:val="auto"/>
          <w:szCs w:val="22"/>
        </w:rPr>
      </w:pPr>
      <w:hyperlink w:anchor="_Toc65500164" w:history="1">
        <w:r w:rsidRPr="005B7C7F">
          <w:rPr>
            <w:rStyle w:val="Hyperlink"/>
          </w:rPr>
          <w:t>3.0</w:t>
        </w:r>
        <w:r>
          <w:rPr>
            <w:rFonts w:eastAsiaTheme="minorEastAsia" w:cstheme="minorBidi"/>
            <w:b w:val="0"/>
            <w:color w:val="auto"/>
            <w:szCs w:val="22"/>
          </w:rPr>
          <w:tab/>
        </w:r>
        <w:r w:rsidRPr="005B7C7F">
          <w:rPr>
            <w:rStyle w:val="Hyperlink"/>
          </w:rPr>
          <w:t>Inclusion and Exclusion Criteria</w:t>
        </w:r>
      </w:hyperlink>
    </w:p>
    <w:p w14:paraId="1C1CD2EE" w14:textId="180ADA0A" w:rsidR="00BA44E9" w:rsidRDefault="00BA44E9">
      <w:pPr>
        <w:pStyle w:val="TOC1"/>
        <w:rPr>
          <w:rFonts w:eastAsiaTheme="minorEastAsia" w:cstheme="minorBidi"/>
          <w:b w:val="0"/>
          <w:color w:val="auto"/>
          <w:szCs w:val="22"/>
        </w:rPr>
      </w:pPr>
      <w:hyperlink w:anchor="_Toc65500165" w:history="1">
        <w:r w:rsidRPr="005B7C7F">
          <w:rPr>
            <w:rStyle w:val="Hyperlink"/>
          </w:rPr>
          <w:t>4.0</w:t>
        </w:r>
        <w:r>
          <w:rPr>
            <w:rFonts w:eastAsiaTheme="minorEastAsia" w:cstheme="minorBidi"/>
            <w:b w:val="0"/>
            <w:color w:val="auto"/>
            <w:szCs w:val="22"/>
          </w:rPr>
          <w:tab/>
        </w:r>
        <w:r w:rsidRPr="005B7C7F">
          <w:rPr>
            <w:rStyle w:val="Hyperlink"/>
          </w:rPr>
          <w:t>Recruitment Methods</w:t>
        </w:r>
      </w:hyperlink>
    </w:p>
    <w:p w14:paraId="18D4A684" w14:textId="147F1222" w:rsidR="00BA44E9" w:rsidRDefault="00BA44E9">
      <w:pPr>
        <w:pStyle w:val="TOC1"/>
        <w:rPr>
          <w:rFonts w:eastAsiaTheme="minorEastAsia" w:cstheme="minorBidi"/>
          <w:b w:val="0"/>
          <w:color w:val="auto"/>
          <w:szCs w:val="22"/>
        </w:rPr>
      </w:pPr>
      <w:hyperlink w:anchor="_Toc65500166" w:history="1">
        <w:r w:rsidRPr="005B7C7F">
          <w:rPr>
            <w:rStyle w:val="Hyperlink"/>
          </w:rPr>
          <w:t>5.0</w:t>
        </w:r>
        <w:r>
          <w:rPr>
            <w:rFonts w:eastAsiaTheme="minorEastAsia" w:cstheme="minorBidi"/>
            <w:b w:val="0"/>
            <w:color w:val="auto"/>
            <w:szCs w:val="22"/>
          </w:rPr>
          <w:tab/>
        </w:r>
        <w:r w:rsidRPr="005B7C7F">
          <w:rPr>
            <w:rStyle w:val="Hyperlink"/>
          </w:rPr>
          <w:t>Consent Process and Documentation</w:t>
        </w:r>
      </w:hyperlink>
    </w:p>
    <w:p w14:paraId="3104D651" w14:textId="694D8946" w:rsidR="00BA44E9" w:rsidRDefault="00BA44E9">
      <w:pPr>
        <w:pStyle w:val="TOC1"/>
        <w:rPr>
          <w:rFonts w:eastAsiaTheme="minorEastAsia" w:cstheme="minorBidi"/>
          <w:b w:val="0"/>
          <w:color w:val="auto"/>
          <w:szCs w:val="22"/>
        </w:rPr>
      </w:pPr>
      <w:hyperlink w:anchor="_Toc65500167" w:history="1">
        <w:r w:rsidRPr="005B7C7F">
          <w:rPr>
            <w:rStyle w:val="Hyperlink"/>
          </w:rPr>
          <w:t>6.0</w:t>
        </w:r>
        <w:r>
          <w:rPr>
            <w:rFonts w:eastAsiaTheme="minorEastAsia" w:cstheme="minorBidi"/>
            <w:b w:val="0"/>
            <w:color w:val="auto"/>
            <w:szCs w:val="22"/>
          </w:rPr>
          <w:tab/>
        </w:r>
        <w:r w:rsidRPr="005B7C7F">
          <w:rPr>
            <w:rStyle w:val="Hyperlink"/>
          </w:rPr>
          <w:t>HIPAA Research Authorization and/or Waiver or Alteration of Authorization</w:t>
        </w:r>
      </w:hyperlink>
    </w:p>
    <w:p w14:paraId="219EBC64" w14:textId="0FF0ED2B" w:rsidR="00BA44E9" w:rsidRDefault="00BA44E9">
      <w:pPr>
        <w:pStyle w:val="TOC1"/>
        <w:rPr>
          <w:rFonts w:eastAsiaTheme="minorEastAsia" w:cstheme="minorBidi"/>
          <w:b w:val="0"/>
          <w:color w:val="auto"/>
          <w:szCs w:val="22"/>
        </w:rPr>
      </w:pPr>
      <w:hyperlink w:anchor="_Toc65500168" w:history="1">
        <w:r w:rsidRPr="005B7C7F">
          <w:rPr>
            <w:rStyle w:val="Hyperlink"/>
          </w:rPr>
          <w:t>7.0</w:t>
        </w:r>
        <w:r>
          <w:rPr>
            <w:rFonts w:eastAsiaTheme="minorEastAsia" w:cstheme="minorBidi"/>
            <w:b w:val="0"/>
            <w:color w:val="auto"/>
            <w:szCs w:val="22"/>
          </w:rPr>
          <w:tab/>
        </w:r>
        <w:r w:rsidRPr="005B7C7F">
          <w:rPr>
            <w:rStyle w:val="Hyperlink"/>
          </w:rPr>
          <w:t>Study Design and Procedures</w:t>
        </w:r>
      </w:hyperlink>
    </w:p>
    <w:p w14:paraId="61AE0F6F" w14:textId="7F528EFE" w:rsidR="00BA44E9" w:rsidRDefault="00BA44E9">
      <w:pPr>
        <w:pStyle w:val="TOC1"/>
        <w:rPr>
          <w:rFonts w:eastAsiaTheme="minorEastAsia" w:cstheme="minorBidi"/>
          <w:b w:val="0"/>
          <w:color w:val="auto"/>
          <w:szCs w:val="22"/>
        </w:rPr>
      </w:pPr>
      <w:hyperlink w:anchor="_Toc65500169" w:history="1">
        <w:r w:rsidRPr="005B7C7F">
          <w:rPr>
            <w:rStyle w:val="Hyperlink"/>
          </w:rPr>
          <w:t>8.0</w:t>
        </w:r>
        <w:r>
          <w:rPr>
            <w:rFonts w:eastAsiaTheme="minorEastAsia" w:cstheme="minorBidi"/>
            <w:b w:val="0"/>
            <w:color w:val="auto"/>
            <w:szCs w:val="22"/>
          </w:rPr>
          <w:tab/>
        </w:r>
        <w:r w:rsidRPr="005B7C7F">
          <w:rPr>
            <w:rStyle w:val="Hyperlink"/>
          </w:rPr>
          <w:t>Number of Subjects and Statistical Plan</w:t>
        </w:r>
      </w:hyperlink>
    </w:p>
    <w:p w14:paraId="6D92FD9F" w14:textId="6B12C654" w:rsidR="00BA44E9" w:rsidRDefault="00BA44E9">
      <w:pPr>
        <w:pStyle w:val="TOC1"/>
        <w:rPr>
          <w:rFonts w:eastAsiaTheme="minorEastAsia" w:cstheme="minorBidi"/>
          <w:b w:val="0"/>
          <w:color w:val="auto"/>
          <w:szCs w:val="22"/>
        </w:rPr>
      </w:pPr>
      <w:hyperlink w:anchor="_Toc65500170" w:history="1">
        <w:r w:rsidRPr="005B7C7F">
          <w:rPr>
            <w:rStyle w:val="Hyperlink"/>
          </w:rPr>
          <w:t>9.0</w:t>
        </w:r>
        <w:r>
          <w:rPr>
            <w:rFonts w:eastAsiaTheme="minorEastAsia" w:cstheme="minorBidi"/>
            <w:b w:val="0"/>
            <w:color w:val="auto"/>
            <w:szCs w:val="22"/>
          </w:rPr>
          <w:tab/>
        </w:r>
        <w:r w:rsidRPr="005B7C7F">
          <w:rPr>
            <w:rStyle w:val="Hyperlink"/>
          </w:rPr>
          <w:t>Data and Safety Monitoring Plan</w:t>
        </w:r>
      </w:hyperlink>
    </w:p>
    <w:p w14:paraId="3B18B6F8" w14:textId="63A6E66D" w:rsidR="00BA44E9" w:rsidRDefault="00BA44E9">
      <w:pPr>
        <w:pStyle w:val="TOC1"/>
        <w:rPr>
          <w:rFonts w:eastAsiaTheme="minorEastAsia" w:cstheme="minorBidi"/>
          <w:b w:val="0"/>
          <w:color w:val="auto"/>
          <w:szCs w:val="22"/>
        </w:rPr>
      </w:pPr>
      <w:hyperlink w:anchor="_Toc65500171" w:history="1">
        <w:r w:rsidRPr="005B7C7F">
          <w:rPr>
            <w:rStyle w:val="Hyperlink"/>
          </w:rPr>
          <w:t>10.0</w:t>
        </w:r>
        <w:r>
          <w:rPr>
            <w:rFonts w:eastAsiaTheme="minorEastAsia" w:cstheme="minorBidi"/>
            <w:b w:val="0"/>
            <w:color w:val="auto"/>
            <w:szCs w:val="22"/>
          </w:rPr>
          <w:tab/>
        </w:r>
        <w:r w:rsidRPr="005B7C7F">
          <w:rPr>
            <w:rStyle w:val="Hyperlink"/>
          </w:rPr>
          <w:t>Risks</w:t>
        </w:r>
      </w:hyperlink>
    </w:p>
    <w:p w14:paraId="3E302BD3" w14:textId="5A3F5B36" w:rsidR="00BA44E9" w:rsidRDefault="00BA44E9">
      <w:pPr>
        <w:pStyle w:val="TOC1"/>
        <w:rPr>
          <w:rFonts w:eastAsiaTheme="minorEastAsia" w:cstheme="minorBidi"/>
          <w:b w:val="0"/>
          <w:color w:val="auto"/>
          <w:szCs w:val="22"/>
        </w:rPr>
      </w:pPr>
      <w:hyperlink w:anchor="_Toc65500172" w:history="1">
        <w:r w:rsidRPr="005B7C7F">
          <w:rPr>
            <w:rStyle w:val="Hyperlink"/>
          </w:rPr>
          <w:t>11.0</w:t>
        </w:r>
        <w:r>
          <w:rPr>
            <w:rFonts w:eastAsiaTheme="minorEastAsia" w:cstheme="minorBidi"/>
            <w:b w:val="0"/>
            <w:color w:val="auto"/>
            <w:szCs w:val="22"/>
          </w:rPr>
          <w:tab/>
        </w:r>
        <w:r w:rsidRPr="005B7C7F">
          <w:rPr>
            <w:rStyle w:val="Hyperlink"/>
          </w:rPr>
          <w:t>Potential Benefits to Subjects and Others</w:t>
        </w:r>
      </w:hyperlink>
    </w:p>
    <w:p w14:paraId="590E0E6D" w14:textId="15B22B91" w:rsidR="00BA44E9" w:rsidRDefault="00BA44E9">
      <w:pPr>
        <w:pStyle w:val="TOC1"/>
        <w:rPr>
          <w:rFonts w:eastAsiaTheme="minorEastAsia" w:cstheme="minorBidi"/>
          <w:b w:val="0"/>
          <w:color w:val="auto"/>
          <w:szCs w:val="22"/>
        </w:rPr>
      </w:pPr>
      <w:hyperlink w:anchor="_Toc65500173" w:history="1">
        <w:r w:rsidRPr="005B7C7F">
          <w:rPr>
            <w:rStyle w:val="Hyperlink"/>
          </w:rPr>
          <w:t>12.0</w:t>
        </w:r>
        <w:r>
          <w:rPr>
            <w:rFonts w:eastAsiaTheme="minorEastAsia" w:cstheme="minorBidi"/>
            <w:b w:val="0"/>
            <w:color w:val="auto"/>
            <w:szCs w:val="22"/>
          </w:rPr>
          <w:tab/>
        </w:r>
        <w:r w:rsidRPr="005B7C7F">
          <w:rPr>
            <w:rStyle w:val="Hyperlink"/>
          </w:rPr>
          <w:t>Sharing Results with Subjects</w:t>
        </w:r>
      </w:hyperlink>
    </w:p>
    <w:p w14:paraId="0B4C3E19" w14:textId="39AE0CCC" w:rsidR="00BA44E9" w:rsidRDefault="00BA44E9">
      <w:pPr>
        <w:pStyle w:val="TOC1"/>
        <w:rPr>
          <w:rFonts w:eastAsiaTheme="minorEastAsia" w:cstheme="minorBidi"/>
          <w:b w:val="0"/>
          <w:color w:val="auto"/>
          <w:szCs w:val="22"/>
        </w:rPr>
      </w:pPr>
      <w:hyperlink w:anchor="_Toc65500174" w:history="1">
        <w:r w:rsidRPr="005B7C7F">
          <w:rPr>
            <w:rStyle w:val="Hyperlink"/>
          </w:rPr>
          <w:t>13.0</w:t>
        </w:r>
        <w:r>
          <w:rPr>
            <w:rFonts w:eastAsiaTheme="minorEastAsia" w:cstheme="minorBidi"/>
            <w:b w:val="0"/>
            <w:color w:val="auto"/>
            <w:szCs w:val="22"/>
          </w:rPr>
          <w:tab/>
        </w:r>
        <w:r w:rsidRPr="005B7C7F">
          <w:rPr>
            <w:rStyle w:val="Hyperlink"/>
          </w:rPr>
          <w:t>Subject Payment and/or Travel Reimbursements</w:t>
        </w:r>
      </w:hyperlink>
    </w:p>
    <w:p w14:paraId="06F6F809" w14:textId="29DDB59F" w:rsidR="00BA44E9" w:rsidRDefault="00BA44E9">
      <w:pPr>
        <w:pStyle w:val="TOC1"/>
        <w:rPr>
          <w:rFonts w:eastAsiaTheme="minorEastAsia" w:cstheme="minorBidi"/>
          <w:b w:val="0"/>
          <w:color w:val="auto"/>
          <w:szCs w:val="22"/>
        </w:rPr>
      </w:pPr>
      <w:hyperlink w:anchor="_Toc65500175" w:history="1">
        <w:r w:rsidRPr="005B7C7F">
          <w:rPr>
            <w:rStyle w:val="Hyperlink"/>
          </w:rPr>
          <w:t>14.0</w:t>
        </w:r>
        <w:r>
          <w:rPr>
            <w:rFonts w:eastAsiaTheme="minorEastAsia" w:cstheme="minorBidi"/>
            <w:b w:val="0"/>
            <w:color w:val="auto"/>
            <w:szCs w:val="22"/>
          </w:rPr>
          <w:tab/>
        </w:r>
        <w:r w:rsidRPr="005B7C7F">
          <w:rPr>
            <w:rStyle w:val="Hyperlink"/>
          </w:rPr>
          <w:t>Economic Burden to Subjects</w:t>
        </w:r>
      </w:hyperlink>
    </w:p>
    <w:p w14:paraId="4B963887" w14:textId="7F82F683" w:rsidR="00BA44E9" w:rsidRDefault="00BA44E9">
      <w:pPr>
        <w:pStyle w:val="TOC1"/>
        <w:rPr>
          <w:rFonts w:eastAsiaTheme="minorEastAsia" w:cstheme="minorBidi"/>
          <w:b w:val="0"/>
          <w:color w:val="auto"/>
          <w:szCs w:val="22"/>
        </w:rPr>
      </w:pPr>
      <w:hyperlink w:anchor="_Toc65500176" w:history="1">
        <w:r w:rsidRPr="005B7C7F">
          <w:rPr>
            <w:rStyle w:val="Hyperlink"/>
          </w:rPr>
          <w:t>15.0</w:t>
        </w:r>
        <w:r>
          <w:rPr>
            <w:rFonts w:eastAsiaTheme="minorEastAsia" w:cstheme="minorBidi"/>
            <w:b w:val="0"/>
            <w:color w:val="auto"/>
            <w:szCs w:val="22"/>
          </w:rPr>
          <w:tab/>
        </w:r>
        <w:r w:rsidRPr="005B7C7F">
          <w:rPr>
            <w:rStyle w:val="Hyperlink"/>
            <w:rFonts w:cstheme="minorHAnsi"/>
          </w:rPr>
          <w:t>Resources Available</w:t>
        </w:r>
      </w:hyperlink>
    </w:p>
    <w:p w14:paraId="5D0362EA" w14:textId="27458A82" w:rsidR="00BA44E9" w:rsidRDefault="00BA44E9">
      <w:pPr>
        <w:pStyle w:val="TOC1"/>
        <w:rPr>
          <w:rFonts w:eastAsiaTheme="minorEastAsia" w:cstheme="minorBidi"/>
          <w:b w:val="0"/>
          <w:color w:val="auto"/>
          <w:szCs w:val="22"/>
        </w:rPr>
      </w:pPr>
      <w:hyperlink w:anchor="_Toc65500177" w:history="1">
        <w:r w:rsidRPr="005B7C7F">
          <w:rPr>
            <w:rStyle w:val="Hyperlink"/>
          </w:rPr>
          <w:t>16.0</w:t>
        </w:r>
        <w:r>
          <w:rPr>
            <w:rFonts w:eastAsiaTheme="minorEastAsia" w:cstheme="minorBidi"/>
            <w:b w:val="0"/>
            <w:color w:val="auto"/>
            <w:szCs w:val="22"/>
          </w:rPr>
          <w:tab/>
        </w:r>
        <w:r w:rsidRPr="005B7C7F">
          <w:rPr>
            <w:rStyle w:val="Hyperlink"/>
          </w:rPr>
          <w:t>Other Approvals</w:t>
        </w:r>
      </w:hyperlink>
    </w:p>
    <w:p w14:paraId="65F69CF9" w14:textId="64607EED" w:rsidR="00BA44E9" w:rsidRDefault="00BA44E9">
      <w:pPr>
        <w:pStyle w:val="TOC1"/>
        <w:rPr>
          <w:rFonts w:eastAsiaTheme="minorEastAsia" w:cstheme="minorBidi"/>
          <w:b w:val="0"/>
          <w:color w:val="auto"/>
          <w:szCs w:val="22"/>
        </w:rPr>
      </w:pPr>
      <w:hyperlink w:anchor="_Toc65500178" w:history="1">
        <w:r w:rsidRPr="005B7C7F">
          <w:rPr>
            <w:rStyle w:val="Hyperlink"/>
          </w:rPr>
          <w:t>17.0</w:t>
        </w:r>
        <w:r>
          <w:rPr>
            <w:rFonts w:eastAsiaTheme="minorEastAsia" w:cstheme="minorBidi"/>
            <w:b w:val="0"/>
            <w:color w:val="auto"/>
            <w:szCs w:val="22"/>
          </w:rPr>
          <w:tab/>
        </w:r>
        <w:r w:rsidRPr="005B7C7F">
          <w:rPr>
            <w:rStyle w:val="Hyperlink"/>
          </w:rPr>
          <w:t>Multi-Site Study</w:t>
        </w:r>
      </w:hyperlink>
    </w:p>
    <w:p w14:paraId="40F0E0DC" w14:textId="38901D67" w:rsidR="00BA44E9" w:rsidRDefault="00BA44E9">
      <w:pPr>
        <w:pStyle w:val="TOC1"/>
        <w:rPr>
          <w:rFonts w:eastAsiaTheme="minorEastAsia" w:cstheme="minorBidi"/>
          <w:b w:val="0"/>
          <w:color w:val="auto"/>
          <w:szCs w:val="22"/>
        </w:rPr>
      </w:pPr>
      <w:hyperlink w:anchor="_Toc65500179" w:history="1">
        <w:r w:rsidRPr="005B7C7F">
          <w:rPr>
            <w:rStyle w:val="Hyperlink"/>
          </w:rPr>
          <w:t>18.0</w:t>
        </w:r>
        <w:r>
          <w:rPr>
            <w:rFonts w:eastAsiaTheme="minorEastAsia" w:cstheme="minorBidi"/>
            <w:b w:val="0"/>
            <w:color w:val="auto"/>
            <w:szCs w:val="22"/>
          </w:rPr>
          <w:tab/>
        </w:r>
        <w:r w:rsidRPr="005B7C7F">
          <w:rPr>
            <w:rStyle w:val="Hyperlink"/>
          </w:rPr>
          <w:t>Adverse Event Reporting</w:t>
        </w:r>
      </w:hyperlink>
    </w:p>
    <w:p w14:paraId="73EF410B" w14:textId="18756325" w:rsidR="00BA44E9" w:rsidRDefault="00BA44E9">
      <w:pPr>
        <w:pStyle w:val="TOC1"/>
        <w:rPr>
          <w:rFonts w:eastAsiaTheme="minorEastAsia" w:cstheme="minorBidi"/>
          <w:b w:val="0"/>
          <w:color w:val="auto"/>
          <w:szCs w:val="22"/>
        </w:rPr>
      </w:pPr>
      <w:hyperlink w:anchor="_Toc65500180" w:history="1">
        <w:r w:rsidRPr="005B7C7F">
          <w:rPr>
            <w:rStyle w:val="Hyperlink"/>
          </w:rPr>
          <w:t>19.0</w:t>
        </w:r>
        <w:r>
          <w:rPr>
            <w:rFonts w:eastAsiaTheme="minorEastAsia" w:cstheme="minorBidi"/>
            <w:b w:val="0"/>
            <w:color w:val="auto"/>
            <w:szCs w:val="22"/>
          </w:rPr>
          <w:tab/>
        </w:r>
        <w:r w:rsidRPr="005B7C7F">
          <w:rPr>
            <w:rStyle w:val="Hyperlink"/>
          </w:rPr>
          <w:t>Study Monitoring, Auditing and Inspecting</w:t>
        </w:r>
      </w:hyperlink>
    </w:p>
    <w:p w14:paraId="3C9F3D21" w14:textId="60A2716A" w:rsidR="00BA44E9" w:rsidRDefault="00BA44E9">
      <w:pPr>
        <w:pStyle w:val="TOC1"/>
        <w:rPr>
          <w:rFonts w:eastAsiaTheme="minorEastAsia" w:cstheme="minorBidi"/>
          <w:b w:val="0"/>
          <w:color w:val="auto"/>
          <w:szCs w:val="22"/>
        </w:rPr>
      </w:pPr>
      <w:hyperlink w:anchor="_Toc65500181" w:history="1">
        <w:r w:rsidRPr="005B7C7F">
          <w:rPr>
            <w:rStyle w:val="Hyperlink"/>
          </w:rPr>
          <w:t>20.0</w:t>
        </w:r>
        <w:r>
          <w:rPr>
            <w:rFonts w:eastAsiaTheme="minorEastAsia" w:cstheme="minorBidi"/>
            <w:b w:val="0"/>
            <w:color w:val="auto"/>
            <w:szCs w:val="22"/>
          </w:rPr>
          <w:tab/>
        </w:r>
        <w:r w:rsidRPr="005B7C7F">
          <w:rPr>
            <w:rStyle w:val="Hyperlink"/>
          </w:rPr>
          <w:t>Future Undetermined Research: Data and Specimen Banking</w:t>
        </w:r>
      </w:hyperlink>
    </w:p>
    <w:p w14:paraId="43F8F7D3" w14:textId="550E05A2" w:rsidR="00BA44E9" w:rsidRDefault="00BA44E9">
      <w:pPr>
        <w:pStyle w:val="TOC1"/>
        <w:rPr>
          <w:rFonts w:eastAsiaTheme="minorEastAsia" w:cstheme="minorBidi"/>
          <w:b w:val="0"/>
          <w:color w:val="auto"/>
          <w:szCs w:val="22"/>
        </w:rPr>
      </w:pPr>
      <w:hyperlink w:anchor="_Toc65500182" w:history="1">
        <w:r w:rsidRPr="005B7C7F">
          <w:rPr>
            <w:rStyle w:val="Hyperlink"/>
          </w:rPr>
          <w:t>21.0</w:t>
        </w:r>
        <w:r>
          <w:rPr>
            <w:rFonts w:eastAsiaTheme="minorEastAsia" w:cstheme="minorBidi"/>
            <w:b w:val="0"/>
            <w:color w:val="auto"/>
            <w:szCs w:val="22"/>
          </w:rPr>
          <w:tab/>
        </w:r>
        <w:r w:rsidRPr="005B7C7F">
          <w:rPr>
            <w:rStyle w:val="Hyperlink"/>
          </w:rPr>
          <w:t>References</w:t>
        </w:r>
      </w:hyperlink>
    </w:p>
    <w:p w14:paraId="41483584" w14:textId="56508DE5" w:rsidR="00BA44E9" w:rsidRDefault="00BA44E9">
      <w:pPr>
        <w:pStyle w:val="TOC1"/>
        <w:rPr>
          <w:rFonts w:eastAsiaTheme="minorEastAsia" w:cstheme="minorBidi"/>
          <w:b w:val="0"/>
          <w:color w:val="auto"/>
          <w:szCs w:val="22"/>
        </w:rPr>
      </w:pPr>
      <w:hyperlink w:anchor="_Toc65500183" w:history="1">
        <w:r w:rsidRPr="005B7C7F">
          <w:rPr>
            <w:rStyle w:val="Hyperlink"/>
          </w:rPr>
          <w:t>22.0</w:t>
        </w:r>
        <w:r>
          <w:rPr>
            <w:rFonts w:eastAsiaTheme="minorEastAsia" w:cstheme="minorBidi"/>
            <w:b w:val="0"/>
            <w:color w:val="auto"/>
            <w:szCs w:val="22"/>
          </w:rPr>
          <w:tab/>
        </w:r>
        <w:r w:rsidRPr="005B7C7F">
          <w:rPr>
            <w:rStyle w:val="Hyperlink"/>
          </w:rPr>
          <w:t>Confidentiality, Privacy and Data Management</w:t>
        </w:r>
      </w:hyperlink>
    </w:p>
    <w:p w14:paraId="6F1E5998" w14:textId="0A39D6F5"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880566" w:rsidRDefault="00CF751E" w:rsidP="0065238D">
      <w:pPr>
        <w:pStyle w:val="Heading1"/>
        <w:numPr>
          <w:ilvl w:val="0"/>
          <w:numId w:val="5"/>
        </w:numPr>
        <w:rPr>
          <w:sz w:val="22"/>
          <w:szCs w:val="22"/>
        </w:rPr>
      </w:pPr>
      <w:bookmarkStart w:id="11" w:name="_Toc364333894"/>
      <w:bookmarkStart w:id="12" w:name="_Toc65500162"/>
      <w:r w:rsidRPr="00880566">
        <w:rPr>
          <w:sz w:val="22"/>
          <w:szCs w:val="22"/>
        </w:rPr>
        <w:lastRenderedPageBreak/>
        <w:t>Objectives</w:t>
      </w:r>
      <w:bookmarkEnd w:id="8"/>
      <w:bookmarkEnd w:id="9"/>
      <w:bookmarkEnd w:id="10"/>
      <w:bookmarkEnd w:id="11"/>
      <w:bookmarkEnd w:id="12"/>
    </w:p>
    <w:p w14:paraId="54714A15" w14:textId="77777777" w:rsidR="009E3C90" w:rsidRPr="0002203D" w:rsidRDefault="009E3C90" w:rsidP="00956745">
      <w:pPr>
        <w:rPr>
          <w:rFonts w:asciiTheme="minorHAnsi" w:hAnsiTheme="minorHAnsi"/>
          <w:sz w:val="22"/>
          <w:szCs w:val="22"/>
        </w:rPr>
      </w:pPr>
    </w:p>
    <w:p w14:paraId="1933DCFA" w14:textId="77777777" w:rsidR="005F310E" w:rsidRPr="0002203D" w:rsidRDefault="005F310E" w:rsidP="0065238D">
      <w:pPr>
        <w:pStyle w:val="Heading2"/>
        <w:numPr>
          <w:ilvl w:val="1"/>
          <w:numId w:val="5"/>
        </w:numPr>
        <w:spacing w:before="0" w:after="0"/>
        <w:rPr>
          <w:rFonts w:asciiTheme="minorHAnsi" w:hAnsiTheme="minorHAnsi"/>
          <w:color w:val="FF0000"/>
          <w:szCs w:val="22"/>
        </w:rPr>
      </w:pPr>
      <w:r w:rsidRPr="0002203D">
        <w:rPr>
          <w:rFonts w:asciiTheme="minorHAnsi" w:hAnsiTheme="minorHAnsi"/>
          <w:szCs w:val="22"/>
        </w:rPr>
        <w:t>Study Objectives</w:t>
      </w:r>
    </w:p>
    <w:p w14:paraId="75B11206" w14:textId="77777777" w:rsidR="007E682B" w:rsidRPr="0002203D" w:rsidRDefault="007E682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 xml:space="preserve">Describe the </w:t>
      </w:r>
      <w:r w:rsidR="0083329A" w:rsidRPr="0002203D">
        <w:rPr>
          <w:rFonts w:asciiTheme="minorHAnsi" w:hAnsiTheme="minorHAnsi"/>
          <w:sz w:val="22"/>
          <w:szCs w:val="22"/>
        </w:rPr>
        <w:t>p</w:t>
      </w:r>
      <w:r w:rsidRPr="0002203D">
        <w:rPr>
          <w:rFonts w:asciiTheme="minorHAnsi" w:hAnsiTheme="minorHAnsi"/>
          <w:sz w:val="22"/>
          <w:szCs w:val="22"/>
        </w:rPr>
        <w:t>urpose, specific aims or objectives.  State the hypotheses to be tested.</w:t>
      </w:r>
    </w:p>
    <w:p w14:paraId="250D5AA8" w14:textId="77777777" w:rsidR="007E682B" w:rsidRPr="0002203D" w:rsidRDefault="007E682B" w:rsidP="004026EB">
      <w:pPr>
        <w:ind w:left="1440"/>
        <w:rPr>
          <w:rFonts w:asciiTheme="minorHAnsi" w:hAnsiTheme="minorHAnsi"/>
          <w:sz w:val="22"/>
          <w:szCs w:val="22"/>
        </w:rPr>
      </w:pPr>
    </w:p>
    <w:p w14:paraId="6CC426D7" w14:textId="77777777" w:rsidR="00C20BE3" w:rsidRDefault="00C20BE3" w:rsidP="00C20BE3">
      <w:pPr>
        <w:ind w:left="1440"/>
        <w:rPr>
          <w:rFonts w:ascii="Calibri" w:eastAsia="Calibri" w:hAnsi="Calibri" w:cs="Calibri"/>
          <w:sz w:val="22"/>
          <w:szCs w:val="22"/>
        </w:rPr>
      </w:pPr>
      <w:r>
        <w:rPr>
          <w:rFonts w:ascii="Calibri" w:eastAsia="Calibri" w:hAnsi="Calibri" w:cs="Calibri"/>
          <w:sz w:val="22"/>
          <w:szCs w:val="22"/>
        </w:rPr>
        <w:t>Study Goals:</w:t>
      </w:r>
    </w:p>
    <w:p w14:paraId="3C1305B5" w14:textId="77777777" w:rsidR="00C20BE3" w:rsidRDefault="00C20BE3" w:rsidP="00C20BE3">
      <w:pPr>
        <w:numPr>
          <w:ilvl w:val="0"/>
          <w:numId w:val="16"/>
        </w:numPr>
        <w:rPr>
          <w:rFonts w:ascii="Calibri" w:eastAsia="Calibri" w:hAnsi="Calibri" w:cs="Calibri"/>
          <w:sz w:val="22"/>
          <w:szCs w:val="22"/>
        </w:rPr>
      </w:pPr>
      <w:r>
        <w:rPr>
          <w:rFonts w:ascii="Calibri" w:eastAsia="Calibri" w:hAnsi="Calibri" w:cs="Calibri"/>
          <w:sz w:val="22"/>
          <w:szCs w:val="22"/>
        </w:rPr>
        <w:t>Build out a library of symptomatic spending behaviors associated with bipolar disorder mood episodes for use in future intervention design</w:t>
      </w:r>
    </w:p>
    <w:p w14:paraId="40CED77B" w14:textId="77777777" w:rsidR="00C20BE3" w:rsidRDefault="00C20BE3" w:rsidP="00C20BE3">
      <w:pPr>
        <w:numPr>
          <w:ilvl w:val="0"/>
          <w:numId w:val="16"/>
        </w:numPr>
        <w:rPr>
          <w:rFonts w:ascii="Calibri" w:eastAsia="Calibri" w:hAnsi="Calibri" w:cs="Calibri"/>
          <w:sz w:val="22"/>
          <w:szCs w:val="22"/>
        </w:rPr>
      </w:pPr>
      <w:r>
        <w:rPr>
          <w:rFonts w:ascii="Calibri" w:eastAsia="Calibri" w:hAnsi="Calibri" w:cs="Calibri"/>
          <w:sz w:val="22"/>
          <w:szCs w:val="22"/>
        </w:rPr>
        <w:t>Understand user acceptance and privacy concerns of financial data use for the purpose of curbing unwanted spending and promoting financial wellbeing</w:t>
      </w:r>
    </w:p>
    <w:p w14:paraId="5A2D64A5" w14:textId="77777777" w:rsidR="00C20BE3" w:rsidRDefault="00C20BE3" w:rsidP="00C20BE3">
      <w:pPr>
        <w:numPr>
          <w:ilvl w:val="0"/>
          <w:numId w:val="16"/>
        </w:numPr>
        <w:rPr>
          <w:rFonts w:ascii="Calibri" w:eastAsia="Calibri" w:hAnsi="Calibri" w:cs="Calibri"/>
          <w:sz w:val="22"/>
          <w:szCs w:val="22"/>
        </w:rPr>
      </w:pPr>
      <w:r>
        <w:rPr>
          <w:rFonts w:ascii="Calibri" w:eastAsia="Calibri" w:hAnsi="Calibri" w:cs="Calibri"/>
          <w:sz w:val="22"/>
          <w:szCs w:val="22"/>
        </w:rPr>
        <w:t>Understand current self-imposed intervention behaviors (especially in relation to technology use) and receive feedback on proposed intervention ideas</w:t>
      </w:r>
    </w:p>
    <w:p w14:paraId="1A7AFB6A" w14:textId="77777777" w:rsidR="00C20BE3" w:rsidRDefault="00C20BE3" w:rsidP="00C20BE3">
      <w:pPr>
        <w:numPr>
          <w:ilvl w:val="0"/>
          <w:numId w:val="16"/>
        </w:numPr>
        <w:rPr>
          <w:rFonts w:ascii="Calibri" w:eastAsia="Calibri" w:hAnsi="Calibri" w:cs="Calibri"/>
          <w:sz w:val="22"/>
          <w:szCs w:val="22"/>
        </w:rPr>
      </w:pPr>
      <w:r>
        <w:rPr>
          <w:rFonts w:ascii="Calibri" w:eastAsia="Calibri" w:hAnsi="Calibri" w:cs="Calibri"/>
          <w:sz w:val="22"/>
          <w:szCs w:val="22"/>
        </w:rPr>
        <w:t>Explore the role of technology and its effect on current spending, as well as users’ future wants to curb spending</w:t>
      </w:r>
    </w:p>
    <w:p w14:paraId="7B0BD371" w14:textId="77777777" w:rsidR="00C20BE3" w:rsidRDefault="00C20BE3" w:rsidP="00C20BE3">
      <w:pPr>
        <w:ind w:left="144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p>
    <w:p w14:paraId="0FBB9043" w14:textId="77777777" w:rsidR="00C20BE3" w:rsidRDefault="00C20BE3" w:rsidP="00C20BE3">
      <w:pPr>
        <w:ind w:left="1440"/>
        <w:rPr>
          <w:rFonts w:ascii="Calibri" w:eastAsia="Calibri" w:hAnsi="Calibri" w:cs="Calibri"/>
          <w:sz w:val="22"/>
          <w:szCs w:val="22"/>
        </w:rPr>
      </w:pPr>
      <w:r>
        <w:rPr>
          <w:rFonts w:ascii="Calibri" w:eastAsia="Calibri" w:hAnsi="Calibri" w:cs="Calibri"/>
          <w:sz w:val="22"/>
          <w:szCs w:val="22"/>
        </w:rPr>
        <w:t xml:space="preserve">The following research questions will be </w:t>
      </w:r>
      <w:proofErr w:type="gramStart"/>
      <w:r>
        <w:rPr>
          <w:rFonts w:ascii="Calibri" w:eastAsia="Calibri" w:hAnsi="Calibri" w:cs="Calibri"/>
          <w:sz w:val="22"/>
          <w:szCs w:val="22"/>
        </w:rPr>
        <w:t>use</w:t>
      </w:r>
      <w:proofErr w:type="gramEnd"/>
      <w:r>
        <w:rPr>
          <w:rFonts w:ascii="Calibri" w:eastAsia="Calibri" w:hAnsi="Calibri" w:cs="Calibri"/>
          <w:sz w:val="22"/>
          <w:szCs w:val="22"/>
        </w:rPr>
        <w:t xml:space="preserve"> to guide this work:</w:t>
      </w:r>
    </w:p>
    <w:p w14:paraId="299A17B5" w14:textId="77777777" w:rsidR="00C20BE3" w:rsidRDefault="00C20BE3" w:rsidP="00C20BE3">
      <w:pPr>
        <w:ind w:left="1440"/>
        <w:rPr>
          <w:rFonts w:ascii="Calibri" w:eastAsia="Calibri" w:hAnsi="Calibri" w:cs="Calibri"/>
          <w:sz w:val="22"/>
          <w:szCs w:val="22"/>
        </w:rPr>
      </w:pPr>
      <w:r>
        <w:rPr>
          <w:rFonts w:ascii="Calibri" w:eastAsia="Calibri" w:hAnsi="Calibri" w:cs="Calibri"/>
          <w:sz w:val="22"/>
          <w:szCs w:val="22"/>
        </w:rPr>
        <w:t>Financial behaviors</w:t>
      </w:r>
    </w:p>
    <w:p w14:paraId="178C4B88" w14:textId="77777777" w:rsidR="00C20BE3" w:rsidRDefault="00C20BE3" w:rsidP="00C20BE3">
      <w:pPr>
        <w:numPr>
          <w:ilvl w:val="0"/>
          <w:numId w:val="15"/>
        </w:numPr>
        <w:ind w:left="2160"/>
        <w:rPr>
          <w:rFonts w:ascii="Calibri" w:eastAsia="Calibri" w:hAnsi="Calibri" w:cs="Calibri"/>
          <w:sz w:val="22"/>
          <w:szCs w:val="22"/>
        </w:rPr>
      </w:pPr>
      <w:r>
        <w:rPr>
          <w:rFonts w:ascii="Calibri" w:eastAsia="Calibri" w:hAnsi="Calibri" w:cs="Calibri"/>
          <w:sz w:val="22"/>
          <w:szCs w:val="22"/>
        </w:rPr>
        <w:t xml:space="preserve">What spending categories are common when in a.) a depressive mood episode and b.) a manic mood episode? </w:t>
      </w:r>
    </w:p>
    <w:p w14:paraId="7C3A4C89" w14:textId="77777777" w:rsidR="00C20BE3" w:rsidRDefault="00C20BE3" w:rsidP="00C20BE3">
      <w:pPr>
        <w:numPr>
          <w:ilvl w:val="0"/>
          <w:numId w:val="15"/>
        </w:numPr>
        <w:ind w:left="2160"/>
        <w:rPr>
          <w:rFonts w:ascii="Calibri" w:eastAsia="Calibri" w:hAnsi="Calibri" w:cs="Calibri"/>
          <w:sz w:val="22"/>
          <w:szCs w:val="22"/>
        </w:rPr>
      </w:pPr>
      <w:r>
        <w:rPr>
          <w:rFonts w:ascii="Calibri" w:eastAsia="Calibri" w:hAnsi="Calibri" w:cs="Calibri"/>
          <w:sz w:val="22"/>
          <w:szCs w:val="22"/>
        </w:rPr>
        <w:t>What are the temporal characteristics of symptomatic spending when in a.) a depressive mood episode and b.) a manic mood episode?</w:t>
      </w:r>
    </w:p>
    <w:p w14:paraId="63972372" w14:textId="77777777" w:rsidR="00C20BE3" w:rsidRDefault="00C20BE3" w:rsidP="00C20BE3">
      <w:pPr>
        <w:numPr>
          <w:ilvl w:val="0"/>
          <w:numId w:val="15"/>
        </w:numPr>
        <w:ind w:left="2160"/>
        <w:rPr>
          <w:rFonts w:ascii="Calibri" w:eastAsia="Calibri" w:hAnsi="Calibri" w:cs="Calibri"/>
          <w:sz w:val="22"/>
          <w:szCs w:val="22"/>
        </w:rPr>
      </w:pPr>
      <w:r>
        <w:rPr>
          <w:rFonts w:ascii="Calibri" w:eastAsia="Calibri" w:hAnsi="Calibri" w:cs="Calibri"/>
          <w:sz w:val="22"/>
          <w:szCs w:val="22"/>
        </w:rPr>
        <w:t>Temporal -- time of day/year/month, timing of purchases (burst of many, one large purchase)</w:t>
      </w:r>
    </w:p>
    <w:p w14:paraId="3837BA09" w14:textId="77777777" w:rsidR="00C20BE3" w:rsidRDefault="00C20BE3" w:rsidP="00C20BE3">
      <w:pPr>
        <w:ind w:left="1440"/>
        <w:rPr>
          <w:rFonts w:ascii="Calibri" w:eastAsia="Calibri" w:hAnsi="Calibri" w:cs="Calibri"/>
          <w:sz w:val="22"/>
          <w:szCs w:val="22"/>
        </w:rPr>
      </w:pPr>
      <w:r>
        <w:rPr>
          <w:rFonts w:ascii="Calibri" w:eastAsia="Calibri" w:hAnsi="Calibri" w:cs="Calibri"/>
          <w:sz w:val="22"/>
          <w:szCs w:val="22"/>
        </w:rPr>
        <w:t>Tech-Use (positive and negative effects)</w:t>
      </w:r>
    </w:p>
    <w:p w14:paraId="4CE8BB25" w14:textId="77777777" w:rsidR="00C20BE3" w:rsidRDefault="00C20BE3" w:rsidP="00C20BE3">
      <w:pPr>
        <w:numPr>
          <w:ilvl w:val="0"/>
          <w:numId w:val="17"/>
        </w:numPr>
        <w:ind w:left="2160"/>
        <w:rPr>
          <w:rFonts w:ascii="Calibri" w:eastAsia="Calibri" w:hAnsi="Calibri" w:cs="Calibri"/>
          <w:sz w:val="22"/>
          <w:szCs w:val="22"/>
        </w:rPr>
      </w:pPr>
      <w:r>
        <w:rPr>
          <w:rFonts w:ascii="Calibri" w:eastAsia="Calibri" w:hAnsi="Calibri" w:cs="Calibri"/>
          <w:sz w:val="22"/>
          <w:szCs w:val="22"/>
        </w:rPr>
        <w:t>What strategies do individuals use to (attempt to) control their own spending?</w:t>
      </w:r>
    </w:p>
    <w:p w14:paraId="1760460C" w14:textId="77777777" w:rsidR="00C20BE3" w:rsidRDefault="00C20BE3" w:rsidP="00C20BE3">
      <w:pPr>
        <w:numPr>
          <w:ilvl w:val="0"/>
          <w:numId w:val="17"/>
        </w:numPr>
        <w:ind w:left="2160"/>
        <w:rPr>
          <w:rFonts w:ascii="Calibri" w:eastAsia="Calibri" w:hAnsi="Calibri" w:cs="Calibri"/>
          <w:sz w:val="22"/>
          <w:szCs w:val="22"/>
        </w:rPr>
      </w:pPr>
      <w:r>
        <w:rPr>
          <w:rFonts w:ascii="Calibri" w:eastAsia="Calibri" w:hAnsi="Calibri" w:cs="Calibri"/>
          <w:sz w:val="22"/>
          <w:szCs w:val="22"/>
        </w:rPr>
        <w:t>What aspects of technology do individuals perceive enable their problematic spending?</w:t>
      </w:r>
    </w:p>
    <w:p w14:paraId="636BF866" w14:textId="77777777" w:rsidR="00C20BE3" w:rsidRDefault="00C20BE3" w:rsidP="00C20BE3">
      <w:pPr>
        <w:numPr>
          <w:ilvl w:val="0"/>
          <w:numId w:val="17"/>
        </w:numPr>
        <w:ind w:left="2160"/>
        <w:rPr>
          <w:rFonts w:ascii="Calibri" w:eastAsia="Calibri" w:hAnsi="Calibri" w:cs="Calibri"/>
          <w:sz w:val="22"/>
          <w:szCs w:val="22"/>
        </w:rPr>
      </w:pPr>
      <w:r>
        <w:rPr>
          <w:rFonts w:ascii="Calibri" w:eastAsia="Calibri" w:hAnsi="Calibri" w:cs="Calibri"/>
          <w:sz w:val="22"/>
          <w:szCs w:val="22"/>
        </w:rPr>
        <w:t>How do individuals believe technology could help curb spending?</w:t>
      </w:r>
    </w:p>
    <w:p w14:paraId="30B70F66" w14:textId="77777777" w:rsidR="007E682B" w:rsidRPr="0002203D" w:rsidRDefault="007E682B" w:rsidP="004026EB">
      <w:pPr>
        <w:ind w:left="1440"/>
        <w:rPr>
          <w:rFonts w:asciiTheme="minorHAnsi" w:hAnsiTheme="minorHAnsi"/>
          <w:sz w:val="22"/>
          <w:szCs w:val="22"/>
        </w:rPr>
      </w:pPr>
    </w:p>
    <w:p w14:paraId="79D68C99" w14:textId="77777777" w:rsidR="005F310E" w:rsidRPr="0002203D" w:rsidRDefault="005F310E" w:rsidP="0065238D">
      <w:pPr>
        <w:pStyle w:val="Heading2"/>
        <w:numPr>
          <w:ilvl w:val="1"/>
          <w:numId w:val="5"/>
        </w:numPr>
        <w:tabs>
          <w:tab w:val="left" w:pos="90"/>
        </w:tabs>
        <w:spacing w:before="0" w:after="0"/>
        <w:rPr>
          <w:rFonts w:asciiTheme="minorHAnsi" w:hAnsiTheme="minorHAnsi"/>
          <w:szCs w:val="22"/>
        </w:rPr>
      </w:pPr>
      <w:r w:rsidRPr="0002203D">
        <w:rPr>
          <w:rFonts w:asciiTheme="minorHAnsi" w:hAnsiTheme="minorHAnsi"/>
          <w:szCs w:val="22"/>
        </w:rPr>
        <w:t>Primary Study Endpoints</w:t>
      </w:r>
    </w:p>
    <w:p w14:paraId="4B2478FB" w14:textId="77777777" w:rsidR="007C79EE" w:rsidRDefault="007E682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olor w:val="000000" w:themeColor="text1"/>
          <w:sz w:val="22"/>
          <w:szCs w:val="22"/>
        </w:rPr>
      </w:pPr>
      <w:r w:rsidRPr="0002203D">
        <w:rPr>
          <w:rFonts w:asciiTheme="minorHAnsi" w:hAnsiTheme="minorHAnsi"/>
          <w:color w:val="000000" w:themeColor="text1"/>
          <w:sz w:val="22"/>
          <w:szCs w:val="22"/>
        </w:rPr>
        <w:t xml:space="preserve">State the primary endpoints to be measured in the study.  </w:t>
      </w:r>
    </w:p>
    <w:p w14:paraId="700796AD" w14:textId="77777777" w:rsidR="007C79EE" w:rsidRDefault="007C79EE"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olor w:val="000000" w:themeColor="text1"/>
          <w:sz w:val="22"/>
          <w:szCs w:val="22"/>
        </w:rPr>
      </w:pPr>
    </w:p>
    <w:p w14:paraId="36DCD3E7" w14:textId="51421AB6" w:rsidR="007E682B" w:rsidRPr="0002203D" w:rsidRDefault="007E682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olor w:val="000000" w:themeColor="text1"/>
          <w:sz w:val="22"/>
          <w:szCs w:val="22"/>
        </w:rPr>
      </w:pPr>
      <w:r w:rsidRPr="0002203D">
        <w:rPr>
          <w:rFonts w:asciiTheme="minorHAnsi" w:hAnsiTheme="minorHAnsi"/>
          <w:color w:val="000000" w:themeColor="text1"/>
          <w:sz w:val="22"/>
          <w:szCs w:val="22"/>
        </w:rPr>
        <w:t>Clinical trials typically have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02203D" w:rsidRDefault="004C376B" w:rsidP="004026EB">
      <w:pPr>
        <w:pStyle w:val="Heading2"/>
        <w:spacing w:before="0" w:after="0"/>
        <w:ind w:left="1440"/>
        <w:rPr>
          <w:rFonts w:asciiTheme="minorHAnsi" w:hAnsiTheme="minorHAnsi"/>
          <w:b w:val="0"/>
          <w:szCs w:val="22"/>
        </w:rPr>
      </w:pPr>
    </w:p>
    <w:p w14:paraId="734D0903" w14:textId="77777777" w:rsidR="00C20BE3" w:rsidRDefault="00C20BE3" w:rsidP="00C20BE3">
      <w:pPr>
        <w:pStyle w:val="Heading2"/>
        <w:spacing w:before="0" w:after="0"/>
        <w:ind w:left="1440"/>
        <w:rPr>
          <w:rFonts w:ascii="Calibri" w:eastAsia="Calibri" w:hAnsi="Calibri" w:cs="Calibri"/>
          <w:b w:val="0"/>
        </w:rPr>
      </w:pPr>
      <w:r>
        <w:rPr>
          <w:rFonts w:ascii="Calibri" w:eastAsia="Calibri" w:hAnsi="Calibri" w:cs="Calibri"/>
          <w:b w:val="0"/>
        </w:rPr>
        <w:t xml:space="preserve">The primary outcomes of this study will be a better understanding of the types of spending behaviors that exist in relation to bipolar mood episodes, including the types and patterns of spending, as well as the perceived motivations behind different purchases. </w:t>
      </w:r>
    </w:p>
    <w:p w14:paraId="6D5FA15D" w14:textId="77777777" w:rsidR="00C20BE3" w:rsidRDefault="00C20BE3" w:rsidP="00C20BE3">
      <w:pPr>
        <w:pStyle w:val="Heading2"/>
        <w:spacing w:before="0" w:after="0"/>
        <w:ind w:left="1440"/>
        <w:rPr>
          <w:rFonts w:ascii="Calibri" w:eastAsia="Calibri" w:hAnsi="Calibri" w:cs="Calibri"/>
          <w:b w:val="0"/>
        </w:rPr>
      </w:pPr>
      <w:r>
        <w:rPr>
          <w:rFonts w:ascii="Calibri" w:eastAsia="Calibri" w:hAnsi="Calibri" w:cs="Calibri"/>
          <w:b w:val="0"/>
        </w:rPr>
        <w:t>We also mean to gather insight on their technology-use related to spending—both what exacerbates problematic spending and how new technologies could intervene to support decision-making processes.</w:t>
      </w:r>
    </w:p>
    <w:p w14:paraId="3C9853AE" w14:textId="77777777" w:rsidR="007E682B" w:rsidRPr="0002203D" w:rsidRDefault="007E682B" w:rsidP="00240712">
      <w:pPr>
        <w:ind w:left="1440"/>
        <w:rPr>
          <w:rFonts w:asciiTheme="minorHAnsi" w:hAnsiTheme="minorHAnsi"/>
          <w:sz w:val="22"/>
          <w:szCs w:val="22"/>
        </w:rPr>
      </w:pPr>
    </w:p>
    <w:p w14:paraId="3ACF1E04" w14:textId="77777777" w:rsidR="005F310E" w:rsidRPr="0002203D" w:rsidRDefault="005F310E" w:rsidP="0065238D">
      <w:pPr>
        <w:pStyle w:val="Heading2"/>
        <w:numPr>
          <w:ilvl w:val="1"/>
          <w:numId w:val="5"/>
        </w:numPr>
        <w:spacing w:before="0" w:after="0"/>
        <w:rPr>
          <w:rFonts w:asciiTheme="minorHAnsi" w:hAnsiTheme="minorHAnsi"/>
          <w:szCs w:val="22"/>
        </w:rPr>
      </w:pPr>
      <w:r w:rsidRPr="0002203D">
        <w:rPr>
          <w:rFonts w:asciiTheme="minorHAnsi" w:hAnsiTheme="minorHAnsi"/>
          <w:szCs w:val="22"/>
        </w:rPr>
        <w:t>Secondary Study Endpoints</w:t>
      </w:r>
    </w:p>
    <w:p w14:paraId="36BF5732" w14:textId="77777777" w:rsidR="00CF751E" w:rsidRPr="0002203D" w:rsidRDefault="00896FDF"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State the secondary endpoints to be measured in the study.</w:t>
      </w:r>
    </w:p>
    <w:p w14:paraId="6580E789" w14:textId="77777777" w:rsidR="00896FDF" w:rsidRPr="0002203D" w:rsidRDefault="00896FDF" w:rsidP="004026EB">
      <w:pPr>
        <w:ind w:left="1440"/>
        <w:rPr>
          <w:rFonts w:asciiTheme="minorHAnsi" w:hAnsiTheme="minorHAnsi"/>
          <w:sz w:val="22"/>
          <w:szCs w:val="22"/>
        </w:rPr>
      </w:pPr>
    </w:p>
    <w:p w14:paraId="32CEA8FE" w14:textId="77777777" w:rsidR="00C20BE3" w:rsidRDefault="00C20BE3" w:rsidP="00C20BE3">
      <w:pPr>
        <w:ind w:left="1440"/>
        <w:rPr>
          <w:rFonts w:ascii="Calibri" w:eastAsia="Calibri" w:hAnsi="Calibri" w:cs="Calibri"/>
          <w:sz w:val="22"/>
          <w:szCs w:val="22"/>
        </w:rPr>
      </w:pPr>
      <w:proofErr w:type="gramStart"/>
      <w:r>
        <w:rPr>
          <w:rFonts w:ascii="Calibri" w:eastAsia="Calibri" w:hAnsi="Calibri" w:cs="Calibri"/>
          <w:sz w:val="22"/>
          <w:szCs w:val="22"/>
        </w:rPr>
        <w:t>Additionally</w:t>
      </w:r>
      <w:proofErr w:type="gramEnd"/>
      <w:r>
        <w:rPr>
          <w:rFonts w:ascii="Calibri" w:eastAsia="Calibri" w:hAnsi="Calibri" w:cs="Calibri"/>
          <w:sz w:val="22"/>
          <w:szCs w:val="22"/>
        </w:rPr>
        <w:t xml:space="preserve"> will address the feasibility and acceptability of using online banking/financial data as the basis of a future behavioral intervention system aimed to help curb problematic spending and promote better financial wellbeing. This will involve presenting different example scenarios of data use (e.g., how much and what types of data) and data sharing (e.g., with care partners) for respondents to rate their level of comfort or potential privacy concerns. </w:t>
      </w:r>
    </w:p>
    <w:p w14:paraId="3D35E0BB" w14:textId="77777777" w:rsidR="00C20BE3" w:rsidRDefault="00C20BE3" w:rsidP="00C20BE3">
      <w:pPr>
        <w:ind w:left="1440"/>
        <w:rPr>
          <w:rFonts w:ascii="Calibri" w:eastAsia="Calibri" w:hAnsi="Calibri" w:cs="Calibri"/>
          <w:i/>
          <w:sz w:val="22"/>
          <w:szCs w:val="22"/>
        </w:rPr>
      </w:pPr>
      <w:r>
        <w:rPr>
          <w:rFonts w:ascii="Calibri" w:eastAsia="Calibri" w:hAnsi="Calibri" w:cs="Calibri"/>
          <w:sz w:val="22"/>
          <w:szCs w:val="22"/>
        </w:rPr>
        <w:t xml:space="preserve">We will also ask questions about their current banking situation—e.g., Do you currently have a bank account? With which banking </w:t>
      </w:r>
      <w:proofErr w:type="gramStart"/>
      <w:r>
        <w:rPr>
          <w:rFonts w:ascii="Calibri" w:eastAsia="Calibri" w:hAnsi="Calibri" w:cs="Calibri"/>
          <w:sz w:val="22"/>
          <w:szCs w:val="22"/>
        </w:rPr>
        <w:t>institution?—</w:t>
      </w:r>
      <w:proofErr w:type="gramEnd"/>
      <w:r>
        <w:rPr>
          <w:rFonts w:ascii="Calibri" w:eastAsia="Calibri" w:hAnsi="Calibri" w:cs="Calibri"/>
          <w:sz w:val="22"/>
          <w:szCs w:val="22"/>
        </w:rPr>
        <w:t xml:space="preserve">to better understand the technical feasibility of developing a </w:t>
      </w:r>
      <w:r>
        <w:rPr>
          <w:rFonts w:ascii="Calibri" w:eastAsia="Calibri" w:hAnsi="Calibri" w:cs="Calibri"/>
          <w:sz w:val="22"/>
          <w:szCs w:val="22"/>
        </w:rPr>
        <w:lastRenderedPageBreak/>
        <w:t xml:space="preserve">future intervention system built on online banking data and available open banking APIs. </w:t>
      </w:r>
      <w:r>
        <w:rPr>
          <w:rFonts w:ascii="Calibri" w:eastAsia="Calibri" w:hAnsi="Calibri" w:cs="Calibri"/>
          <w:i/>
          <w:sz w:val="22"/>
          <w:szCs w:val="22"/>
        </w:rPr>
        <w:t>No actual banking data will be collected from respondents at any point during the survey.</w:t>
      </w:r>
    </w:p>
    <w:p w14:paraId="2624CC64" w14:textId="77777777" w:rsidR="00896FDF" w:rsidRPr="0002203D" w:rsidRDefault="00896FDF" w:rsidP="004026EB">
      <w:pPr>
        <w:ind w:left="1440"/>
        <w:rPr>
          <w:rFonts w:asciiTheme="minorHAnsi" w:hAnsiTheme="minorHAnsi"/>
          <w:sz w:val="22"/>
          <w:szCs w:val="22"/>
        </w:rPr>
      </w:pPr>
    </w:p>
    <w:p w14:paraId="6CC1D398" w14:textId="77777777" w:rsidR="00CF751E" w:rsidRPr="00880566" w:rsidRDefault="00CF751E" w:rsidP="0065238D">
      <w:pPr>
        <w:pStyle w:val="Heading1"/>
        <w:numPr>
          <w:ilvl w:val="0"/>
          <w:numId w:val="5"/>
        </w:numPr>
        <w:rPr>
          <w:sz w:val="22"/>
          <w:szCs w:val="22"/>
        </w:rPr>
      </w:pPr>
      <w:bookmarkStart w:id="13" w:name="_Toc361839805"/>
      <w:bookmarkStart w:id="14" w:name="_Toc361915552"/>
      <w:bookmarkStart w:id="15" w:name="_Toc361917168"/>
      <w:bookmarkStart w:id="16" w:name="_Toc364333895"/>
      <w:bookmarkStart w:id="17" w:name="_Toc65500163"/>
      <w:r w:rsidRPr="00880566">
        <w:rPr>
          <w:sz w:val="22"/>
          <w:szCs w:val="22"/>
        </w:rPr>
        <w:t>Background</w:t>
      </w:r>
      <w:bookmarkEnd w:id="13"/>
      <w:bookmarkEnd w:id="14"/>
      <w:bookmarkEnd w:id="15"/>
      <w:bookmarkEnd w:id="16"/>
      <w:bookmarkEnd w:id="17"/>
      <w:r w:rsidR="00710936" w:rsidRPr="00880566">
        <w:rPr>
          <w:sz w:val="22"/>
          <w:szCs w:val="22"/>
        </w:rPr>
        <w:t xml:space="preserve"> </w:t>
      </w:r>
    </w:p>
    <w:p w14:paraId="62DF620E" w14:textId="77777777" w:rsidR="009266E0" w:rsidRPr="0002203D" w:rsidRDefault="009266E0" w:rsidP="007331B4">
      <w:pPr>
        <w:pStyle w:val="Heading2"/>
        <w:spacing w:before="0" w:after="0"/>
        <w:ind w:left="720"/>
        <w:rPr>
          <w:rFonts w:asciiTheme="minorHAnsi" w:hAnsiTheme="minorHAnsi"/>
          <w:b w:val="0"/>
          <w:color w:val="000000"/>
          <w:szCs w:val="22"/>
        </w:rPr>
      </w:pPr>
      <w:bookmarkStart w:id="18" w:name="_Toc361839806"/>
      <w:bookmarkStart w:id="19" w:name="_Toc361915553"/>
      <w:bookmarkStart w:id="20" w:name="_Toc361917169"/>
      <w:bookmarkStart w:id="21" w:name="_Toc364333896"/>
    </w:p>
    <w:p w14:paraId="2EC1AC65" w14:textId="77777777" w:rsidR="00CF751E" w:rsidRPr="0002203D" w:rsidRDefault="00CF751E" w:rsidP="0065238D">
      <w:pPr>
        <w:pStyle w:val="Heading2"/>
        <w:numPr>
          <w:ilvl w:val="1"/>
          <w:numId w:val="5"/>
        </w:numPr>
        <w:spacing w:before="0" w:after="0"/>
        <w:rPr>
          <w:rFonts w:asciiTheme="minorHAnsi" w:hAnsiTheme="minorHAnsi"/>
          <w:color w:val="000000"/>
          <w:szCs w:val="22"/>
        </w:rPr>
      </w:pPr>
      <w:r w:rsidRPr="0002203D">
        <w:rPr>
          <w:rFonts w:asciiTheme="minorHAnsi" w:hAnsiTheme="minorHAnsi"/>
          <w:color w:val="000000"/>
          <w:szCs w:val="22"/>
        </w:rPr>
        <w:t>Scientific Background and Gaps</w:t>
      </w:r>
      <w:bookmarkEnd w:id="18"/>
      <w:bookmarkEnd w:id="19"/>
      <w:bookmarkEnd w:id="20"/>
      <w:bookmarkEnd w:id="21"/>
    </w:p>
    <w:p w14:paraId="6E2C4D87" w14:textId="77777777" w:rsidR="007C79EE" w:rsidRDefault="00896FDF"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02203D">
        <w:rPr>
          <w:rFonts w:asciiTheme="minorHAnsi" w:hAnsiTheme="minorHAnsi"/>
          <w:sz w:val="22"/>
          <w:szCs w:val="22"/>
        </w:rPr>
        <w:t>Describe the scientific background and gaps in current knowledge.</w:t>
      </w:r>
      <w:r w:rsidR="00E408D3">
        <w:rPr>
          <w:rFonts w:asciiTheme="minorHAnsi" w:hAnsiTheme="minorHAnsi"/>
          <w:sz w:val="22"/>
          <w:szCs w:val="22"/>
        </w:rPr>
        <w:t xml:space="preserve"> </w:t>
      </w:r>
    </w:p>
    <w:p w14:paraId="09141A1C" w14:textId="77777777" w:rsidR="007C79EE" w:rsidRDefault="007C79EE"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p>
    <w:p w14:paraId="56FF7B74" w14:textId="0DE807F8" w:rsidR="00CF751E" w:rsidRPr="0002203D" w:rsidRDefault="00E408D3"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Pr>
          <w:rFonts w:asciiTheme="minorHAnsi" w:hAnsiTheme="minorHAnsi"/>
          <w:sz w:val="22"/>
          <w:szCs w:val="22"/>
        </w:rPr>
        <w:t xml:space="preserve">For clinical research studies being conducted at Penn State </w:t>
      </w:r>
      <w:r w:rsidR="00CA5138">
        <w:rPr>
          <w:rFonts w:asciiTheme="minorHAnsi" w:hAnsiTheme="minorHAnsi"/>
          <w:sz w:val="22"/>
          <w:szCs w:val="22"/>
        </w:rPr>
        <w:t>Health/Penn State College of Medicine</w:t>
      </w:r>
      <w:r>
        <w:rPr>
          <w:rFonts w:asciiTheme="minorHAnsi" w:hAnsiTheme="minorHAnsi"/>
          <w:sz w:val="22"/>
          <w:szCs w:val="22"/>
        </w:rPr>
        <w:t xml:space="preserve">, </w:t>
      </w:r>
      <w:r w:rsidR="007C79EE">
        <w:rPr>
          <w:rFonts w:asciiTheme="minorHAnsi" w:hAnsiTheme="minorHAnsi"/>
          <w:sz w:val="22"/>
          <w:szCs w:val="22"/>
        </w:rPr>
        <w:t>and for other non-</w:t>
      </w:r>
      <w:r w:rsidR="00CA5138">
        <w:rPr>
          <w:rFonts w:asciiTheme="minorHAnsi" w:hAnsiTheme="minorHAnsi"/>
          <w:sz w:val="22"/>
          <w:szCs w:val="22"/>
        </w:rPr>
        <w:t>PSH</w:t>
      </w:r>
      <w:r w:rsidR="007C79EE">
        <w:rPr>
          <w:rFonts w:asciiTheme="minorHAnsi" w:hAnsiTheme="minorHAnsi"/>
          <w:sz w:val="22"/>
          <w:szCs w:val="22"/>
        </w:rPr>
        <w:t xml:space="preserve"> locations as applicable, </w:t>
      </w:r>
      <w:r>
        <w:rPr>
          <w:rFonts w:asciiTheme="minorHAnsi" w:hAnsiTheme="minorHAns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02203D" w:rsidRDefault="005B0012" w:rsidP="004026EB">
      <w:pPr>
        <w:pStyle w:val="Heading2"/>
        <w:spacing w:before="0" w:after="0"/>
        <w:ind w:left="1440"/>
        <w:rPr>
          <w:rFonts w:asciiTheme="minorHAnsi" w:hAnsiTheme="minorHAnsi"/>
          <w:b w:val="0"/>
          <w:color w:val="000000"/>
          <w:szCs w:val="22"/>
        </w:rPr>
      </w:pPr>
      <w:bookmarkStart w:id="22" w:name="_Toc361839807"/>
      <w:bookmarkStart w:id="23" w:name="_Toc361915554"/>
      <w:bookmarkStart w:id="24" w:name="_Toc361917170"/>
      <w:bookmarkStart w:id="25" w:name="_Toc364333897"/>
    </w:p>
    <w:p w14:paraId="7DC2991C" w14:textId="60BE9D95" w:rsidR="00C20BE3" w:rsidRDefault="00C20BE3" w:rsidP="00C20BE3">
      <w:pPr>
        <w:ind w:left="1440"/>
        <w:rPr>
          <w:rFonts w:ascii="Calibri" w:eastAsia="Calibri" w:hAnsi="Calibri" w:cs="Calibri"/>
          <w:sz w:val="22"/>
          <w:szCs w:val="22"/>
        </w:rPr>
      </w:pPr>
      <w:r>
        <w:rPr>
          <w:rFonts w:ascii="Calibri" w:eastAsia="Calibri" w:hAnsi="Calibri" w:cs="Calibri"/>
          <w:sz w:val="22"/>
          <w:szCs w:val="22"/>
        </w:rPr>
        <w:t>The relationship between mental health and financial difficulties is complex. Those living with mental illnesses are at increased risk of financial hardships and debt-related stress</w:t>
      </w:r>
      <w:r w:rsidR="000A0D38">
        <w:rPr>
          <w:rFonts w:ascii="Calibri" w:eastAsia="Calibri" w:hAnsi="Calibri" w:cs="Calibri"/>
          <w:sz w:val="22"/>
          <w:szCs w:val="22"/>
        </w:rPr>
        <w:t xml:space="preserve"> [</w:t>
      </w:r>
      <w:r w:rsidR="00A93D6D">
        <w:rPr>
          <w:rFonts w:ascii="Calibri" w:eastAsia="Calibri" w:hAnsi="Calibri" w:cs="Calibri"/>
          <w:sz w:val="22"/>
          <w:szCs w:val="22"/>
        </w:rPr>
        <w:t>6</w:t>
      </w:r>
      <w:r w:rsidR="000A0D38">
        <w:rPr>
          <w:rFonts w:ascii="Calibri" w:eastAsia="Calibri" w:hAnsi="Calibri" w:cs="Calibri"/>
          <w:sz w:val="22"/>
          <w:szCs w:val="22"/>
        </w:rPr>
        <w:t>]</w:t>
      </w:r>
      <w:r>
        <w:rPr>
          <w:rFonts w:ascii="Calibri" w:eastAsia="Calibri" w:hAnsi="Calibri" w:cs="Calibri"/>
          <w:sz w:val="22"/>
          <w:szCs w:val="22"/>
        </w:rPr>
        <w:t>. This can be further complicated by a range of problematic financial behaviors related to specific mental health symptoms, such as impulsive purchasing or missing deadlines</w:t>
      </w:r>
      <w:r w:rsidR="000A0D38">
        <w:rPr>
          <w:rFonts w:ascii="Calibri" w:eastAsia="Calibri" w:hAnsi="Calibri" w:cs="Calibri"/>
          <w:sz w:val="22"/>
          <w:szCs w:val="22"/>
        </w:rPr>
        <w:t xml:space="preserve"> [</w:t>
      </w:r>
      <w:r w:rsidR="00A93D6D">
        <w:rPr>
          <w:rFonts w:ascii="Calibri" w:eastAsia="Calibri" w:hAnsi="Calibri" w:cs="Calibri"/>
          <w:sz w:val="22"/>
          <w:szCs w:val="22"/>
        </w:rPr>
        <w:t>3-5</w:t>
      </w:r>
      <w:r w:rsidR="000A0D38">
        <w:rPr>
          <w:rFonts w:ascii="Calibri" w:eastAsia="Calibri" w:hAnsi="Calibri" w:cs="Calibri"/>
          <w:sz w:val="22"/>
          <w:szCs w:val="22"/>
        </w:rPr>
        <w:t>]</w:t>
      </w:r>
      <w:r>
        <w:rPr>
          <w:rFonts w:ascii="Calibri" w:eastAsia="Calibri" w:hAnsi="Calibri" w:cs="Calibri"/>
          <w:sz w:val="22"/>
          <w:szCs w:val="22"/>
        </w:rPr>
        <w:t xml:space="preserve">. </w:t>
      </w:r>
      <w:r w:rsidR="000A0D38">
        <w:rPr>
          <w:rFonts w:ascii="Calibri" w:eastAsia="Calibri" w:hAnsi="Calibri" w:cs="Calibri"/>
          <w:sz w:val="22"/>
          <w:szCs w:val="22"/>
        </w:rPr>
        <w:t>P</w:t>
      </w:r>
      <w:r>
        <w:rPr>
          <w:rFonts w:ascii="Calibri" w:eastAsia="Calibri" w:hAnsi="Calibri" w:cs="Calibri"/>
          <w:sz w:val="22"/>
          <w:szCs w:val="22"/>
        </w:rPr>
        <w:t>revious studies show insight on how mental health symptoms may manifest in financial behaviors</w:t>
      </w:r>
      <w:r w:rsidR="000A0D38">
        <w:rPr>
          <w:rFonts w:ascii="Calibri" w:eastAsia="Calibri" w:hAnsi="Calibri" w:cs="Calibri"/>
          <w:sz w:val="22"/>
          <w:szCs w:val="22"/>
        </w:rPr>
        <w:t xml:space="preserve"> [</w:t>
      </w:r>
      <w:r w:rsidR="00A93D6D">
        <w:rPr>
          <w:rFonts w:ascii="Calibri" w:eastAsia="Calibri" w:hAnsi="Calibri" w:cs="Calibri"/>
          <w:sz w:val="22"/>
          <w:szCs w:val="22"/>
        </w:rPr>
        <w:t>4</w:t>
      </w:r>
      <w:r w:rsidR="000A0D38">
        <w:rPr>
          <w:rFonts w:ascii="Calibri" w:eastAsia="Calibri" w:hAnsi="Calibri" w:cs="Calibri"/>
          <w:sz w:val="22"/>
          <w:szCs w:val="22"/>
        </w:rPr>
        <w:t>]. However, a</w:t>
      </w:r>
      <w:r>
        <w:rPr>
          <w:rFonts w:ascii="Calibri" w:eastAsia="Calibri" w:hAnsi="Calibri" w:cs="Calibri"/>
          <w:sz w:val="22"/>
          <w:szCs w:val="22"/>
        </w:rPr>
        <w:t xml:space="preserve">dditional knowledge is needed about people’s own experiences with spending during mood episodes and their </w:t>
      </w:r>
      <w:r w:rsidR="000A0D38">
        <w:rPr>
          <w:rFonts w:ascii="Calibri" w:eastAsia="Calibri" w:hAnsi="Calibri" w:cs="Calibri"/>
          <w:sz w:val="22"/>
          <w:szCs w:val="22"/>
        </w:rPr>
        <w:t xml:space="preserve">first-hand </w:t>
      </w:r>
      <w:r>
        <w:rPr>
          <w:rFonts w:ascii="Calibri" w:eastAsia="Calibri" w:hAnsi="Calibri" w:cs="Calibri"/>
          <w:sz w:val="22"/>
          <w:szCs w:val="22"/>
        </w:rPr>
        <w:t>insights on using banking data as a means of intervening on problematic spending behavior and to help support better financial wellbeing to develop a system to support these goals.</w:t>
      </w:r>
    </w:p>
    <w:p w14:paraId="580D0E2A" w14:textId="77777777" w:rsidR="00896FDF" w:rsidRPr="0002203D" w:rsidRDefault="00896FDF" w:rsidP="004026EB">
      <w:pPr>
        <w:ind w:left="1440"/>
        <w:rPr>
          <w:rFonts w:asciiTheme="minorHAnsi" w:hAnsiTheme="minorHAnsi"/>
          <w:sz w:val="22"/>
          <w:szCs w:val="22"/>
        </w:rPr>
      </w:pPr>
    </w:p>
    <w:p w14:paraId="07E53D20" w14:textId="77777777" w:rsidR="00CF751E" w:rsidRPr="0002203D" w:rsidRDefault="00CF751E" w:rsidP="0065238D">
      <w:pPr>
        <w:pStyle w:val="Heading2"/>
        <w:numPr>
          <w:ilvl w:val="1"/>
          <w:numId w:val="5"/>
        </w:numPr>
        <w:spacing w:before="0" w:after="0"/>
        <w:rPr>
          <w:rFonts w:asciiTheme="minorHAnsi" w:hAnsiTheme="minorHAnsi"/>
          <w:color w:val="000000"/>
          <w:szCs w:val="22"/>
        </w:rPr>
      </w:pPr>
      <w:r w:rsidRPr="0002203D">
        <w:rPr>
          <w:rFonts w:asciiTheme="minorHAnsi" w:hAnsiTheme="minorHAnsi"/>
          <w:color w:val="000000"/>
          <w:szCs w:val="22"/>
        </w:rPr>
        <w:t>Previous Data</w:t>
      </w:r>
      <w:bookmarkEnd w:id="22"/>
      <w:bookmarkEnd w:id="23"/>
      <w:bookmarkEnd w:id="24"/>
      <w:bookmarkEnd w:id="25"/>
    </w:p>
    <w:p w14:paraId="00669C44" w14:textId="77777777" w:rsidR="004B0B5B" w:rsidRPr="0002203D" w:rsidRDefault="000F0CDD"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02203D">
        <w:rPr>
          <w:rFonts w:asciiTheme="minorHAnsi" w:hAnsiTheme="minorHAnsi"/>
          <w:sz w:val="22"/>
          <w:szCs w:val="22"/>
        </w:rPr>
        <w:t>Describe any relevant preliminary data.</w:t>
      </w:r>
    </w:p>
    <w:p w14:paraId="7B85938C" w14:textId="77777777" w:rsidR="000F0CDD" w:rsidRPr="0002203D" w:rsidRDefault="000F0CDD" w:rsidP="004026EB">
      <w:pPr>
        <w:tabs>
          <w:tab w:val="left" w:pos="720"/>
        </w:tabs>
        <w:ind w:left="1440"/>
        <w:rPr>
          <w:rFonts w:asciiTheme="minorHAnsi" w:hAnsiTheme="minorHAnsi"/>
          <w:sz w:val="22"/>
          <w:szCs w:val="22"/>
        </w:rPr>
      </w:pPr>
    </w:p>
    <w:p w14:paraId="2ACB0211" w14:textId="77777777" w:rsidR="00C20BE3" w:rsidRDefault="00C20BE3" w:rsidP="00C20BE3">
      <w:pPr>
        <w:tabs>
          <w:tab w:val="left" w:pos="720"/>
        </w:tabs>
        <w:ind w:left="1440"/>
        <w:rPr>
          <w:rFonts w:ascii="Calibri" w:eastAsia="Calibri" w:hAnsi="Calibri" w:cs="Calibri"/>
          <w:sz w:val="22"/>
          <w:szCs w:val="22"/>
        </w:rPr>
      </w:pPr>
      <w:r>
        <w:rPr>
          <w:rFonts w:ascii="Calibri" w:eastAsia="Calibri" w:hAnsi="Calibri" w:cs="Calibri"/>
          <w:sz w:val="22"/>
          <w:szCs w:val="22"/>
        </w:rPr>
        <w:t xml:space="preserve">We do not have any preliminary data for this study. </w:t>
      </w:r>
    </w:p>
    <w:p w14:paraId="47D76288" w14:textId="77777777" w:rsidR="000F0CDD" w:rsidRPr="0002203D" w:rsidRDefault="000F0CDD" w:rsidP="004026EB">
      <w:pPr>
        <w:tabs>
          <w:tab w:val="left" w:pos="720"/>
        </w:tabs>
        <w:ind w:left="1440"/>
        <w:rPr>
          <w:rFonts w:asciiTheme="minorHAnsi" w:hAnsiTheme="minorHAnsi"/>
          <w:sz w:val="22"/>
          <w:szCs w:val="22"/>
        </w:rPr>
      </w:pPr>
    </w:p>
    <w:p w14:paraId="2CEBDCAA" w14:textId="77777777" w:rsidR="00D70451" w:rsidRPr="0002203D" w:rsidRDefault="00CF751E" w:rsidP="0065238D">
      <w:pPr>
        <w:pStyle w:val="Heading2"/>
        <w:numPr>
          <w:ilvl w:val="1"/>
          <w:numId w:val="5"/>
        </w:numPr>
        <w:spacing w:before="0" w:after="0"/>
        <w:rPr>
          <w:rFonts w:asciiTheme="minorHAnsi" w:hAnsiTheme="minorHAnsi"/>
          <w:color w:val="000000"/>
          <w:szCs w:val="22"/>
        </w:rPr>
      </w:pPr>
      <w:bookmarkStart w:id="26" w:name="_Toc361839808"/>
      <w:bookmarkStart w:id="27" w:name="_Toc361915555"/>
      <w:bookmarkStart w:id="28" w:name="_Toc361917171"/>
      <w:bookmarkStart w:id="29" w:name="_Toc364333898"/>
      <w:r w:rsidRPr="0002203D">
        <w:rPr>
          <w:rFonts w:asciiTheme="minorHAnsi" w:hAnsiTheme="minorHAnsi"/>
          <w:color w:val="000000"/>
          <w:szCs w:val="22"/>
        </w:rPr>
        <w:t>Study Rationale</w:t>
      </w:r>
      <w:bookmarkEnd w:id="26"/>
      <w:bookmarkEnd w:id="27"/>
      <w:bookmarkEnd w:id="28"/>
      <w:bookmarkEnd w:id="29"/>
    </w:p>
    <w:p w14:paraId="6F7D36C1" w14:textId="77777777" w:rsidR="00CF751E" w:rsidRPr="0002203D" w:rsidRDefault="000F0CDD"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02203D">
        <w:rPr>
          <w:rFonts w:asciiTheme="minorHAnsi" w:hAnsiTheme="minorHAnsi"/>
          <w:sz w:val="22"/>
          <w:szCs w:val="22"/>
        </w:rPr>
        <w:t>Provide the scientific rationale for the research.</w:t>
      </w:r>
    </w:p>
    <w:p w14:paraId="31AA7184" w14:textId="77777777" w:rsidR="004B0B5B" w:rsidRPr="0002203D" w:rsidRDefault="004B0B5B" w:rsidP="004026EB">
      <w:pPr>
        <w:tabs>
          <w:tab w:val="left" w:pos="720"/>
        </w:tabs>
        <w:ind w:left="1440"/>
        <w:rPr>
          <w:rFonts w:asciiTheme="minorHAnsi" w:hAnsiTheme="minorHAnsi"/>
          <w:color w:val="000000"/>
          <w:sz w:val="22"/>
          <w:szCs w:val="22"/>
        </w:rPr>
      </w:pPr>
    </w:p>
    <w:p w14:paraId="72D1A1E7" w14:textId="489C32DC" w:rsidR="000F0CDD" w:rsidRPr="0002203D" w:rsidRDefault="000A0D38" w:rsidP="004026EB">
      <w:pPr>
        <w:tabs>
          <w:tab w:val="left" w:pos="720"/>
        </w:tabs>
        <w:ind w:left="1440"/>
        <w:rPr>
          <w:rFonts w:asciiTheme="minorHAnsi" w:hAnsiTheme="minorHAnsi"/>
          <w:sz w:val="22"/>
          <w:szCs w:val="22"/>
        </w:rPr>
      </w:pPr>
      <w:r>
        <w:rPr>
          <w:rFonts w:asciiTheme="minorHAnsi" w:hAnsiTheme="minorHAnsi"/>
          <w:sz w:val="22"/>
          <w:szCs w:val="22"/>
        </w:rPr>
        <w:t xml:space="preserve">Through this </w:t>
      </w:r>
      <w:r w:rsidR="003E7A15">
        <w:rPr>
          <w:rFonts w:asciiTheme="minorHAnsi" w:hAnsiTheme="minorHAnsi"/>
          <w:sz w:val="22"/>
          <w:szCs w:val="22"/>
        </w:rPr>
        <w:t>large-scale</w:t>
      </w:r>
      <w:r>
        <w:rPr>
          <w:rFonts w:asciiTheme="minorHAnsi" w:hAnsiTheme="minorHAnsi"/>
          <w:sz w:val="22"/>
          <w:szCs w:val="22"/>
        </w:rPr>
        <w:t xml:space="preserve"> survey, we mean to assess the range of attitudes toward using banking and purchasing behavior information to develop a real-time intervention meant to assist with financial decisions and curb impulsive spending associated with bipolar disorder. This will be distributed online in the US, UK, and Ireland (among potential countries) to understand potential differences that exist due to banking data access and relevant financial concerns (e.g., medical debt), as well as different purchasing behaviors that may be culturally bound. This survey will also further document the relevant financial concerns and most common problematic spending behaviors for those living with bipolar disorder, from first-hand accounts. This information, along with potential privacy concerns, will be crucial in prioritizing system features in the future development of a financial wellbeing intervention.</w:t>
      </w:r>
    </w:p>
    <w:p w14:paraId="6F3D09A9" w14:textId="77777777" w:rsidR="00AF1149" w:rsidRPr="0002203D" w:rsidRDefault="00AF1149" w:rsidP="004026EB">
      <w:pPr>
        <w:tabs>
          <w:tab w:val="left" w:pos="720"/>
        </w:tabs>
        <w:ind w:left="1440"/>
        <w:rPr>
          <w:rFonts w:asciiTheme="minorHAnsi" w:hAnsiTheme="minorHAnsi"/>
          <w:color w:val="000000"/>
          <w:sz w:val="22"/>
          <w:szCs w:val="22"/>
        </w:rPr>
      </w:pPr>
    </w:p>
    <w:p w14:paraId="13A88438" w14:textId="6D499728" w:rsidR="000F0CDD" w:rsidRDefault="000F0CDD" w:rsidP="0065238D">
      <w:pPr>
        <w:pStyle w:val="Heading1"/>
        <w:numPr>
          <w:ilvl w:val="0"/>
          <w:numId w:val="5"/>
        </w:numPr>
        <w:rPr>
          <w:sz w:val="22"/>
          <w:szCs w:val="22"/>
        </w:rPr>
      </w:pPr>
      <w:bookmarkStart w:id="30" w:name="_Toc361839809"/>
      <w:bookmarkStart w:id="31" w:name="_Toc361915556"/>
      <w:bookmarkStart w:id="32" w:name="_Toc361917172"/>
      <w:bookmarkStart w:id="33" w:name="_Toc364333899"/>
      <w:bookmarkStart w:id="34" w:name="_Toc65500164"/>
      <w:r w:rsidRPr="00880566">
        <w:rPr>
          <w:sz w:val="22"/>
          <w:szCs w:val="22"/>
        </w:rPr>
        <w:t>I</w:t>
      </w:r>
      <w:r w:rsidR="00CF751E" w:rsidRPr="00880566">
        <w:rPr>
          <w:sz w:val="22"/>
          <w:szCs w:val="22"/>
        </w:rPr>
        <w:t>nclusion and Exclusion Criteria</w:t>
      </w:r>
      <w:bookmarkEnd w:id="30"/>
      <w:bookmarkEnd w:id="31"/>
      <w:bookmarkEnd w:id="32"/>
      <w:bookmarkEnd w:id="33"/>
      <w:bookmarkEnd w:id="34"/>
    </w:p>
    <w:p w14:paraId="6F589933" w14:textId="5F442D38"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Pr>
          <w:rFonts w:asciiTheme="minorHAnsi" w:hAnsiTheme="minorHAnsi"/>
          <w:sz w:val="22"/>
          <w:szCs w:val="22"/>
        </w:rPr>
        <w:t xml:space="preserve">Create a numbered list below in sections 3.1 and 3.2 of criteria subjects must meet to be eligible for study enrollment (e.g., age, gender, diagnosis, etc.). </w:t>
      </w:r>
    </w:p>
    <w:p w14:paraId="3BEB2F45" w14:textId="77777777" w:rsidR="001C680D" w:rsidRDefault="001C680D"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p>
    <w:p w14:paraId="34FA36BC" w14:textId="023810DA" w:rsidR="006B57D4" w:rsidRPr="001B6783"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r w:rsidRPr="001B6783">
        <w:rPr>
          <w:rFonts w:asciiTheme="minorHAnsi" w:hAnsiTheme="minorHAnsi"/>
          <w:b/>
          <w:sz w:val="22"/>
          <w:szCs w:val="22"/>
        </w:rPr>
        <w:t>Vulnerable Populations:</w:t>
      </w:r>
    </w:p>
    <w:p w14:paraId="7E1291DA" w14:textId="77777777"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14:paraId="297243F2" w14:textId="5B2B317B"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Pr>
          <w:rFonts w:asciiTheme="minorHAnsi" w:hAnsiTheme="minorHAnsi"/>
          <w:sz w:val="22"/>
          <w:szCs w:val="22"/>
        </w:rPr>
        <w:t>Indicate specifically whether you will include any of the following vulnerable populations in this research. You MAY NOT include members of these populations as subjects in your research unless you indicate this in your inclusion criteria because s</w:t>
      </w:r>
      <w:r w:rsidRPr="003A453C">
        <w:rPr>
          <w:rFonts w:asciiTheme="minorHAnsi" w:hAnsiTheme="minorHAnsi"/>
          <w:sz w:val="22"/>
          <w:szCs w:val="22"/>
        </w:rPr>
        <w:t xml:space="preserve">pecific regulations </w:t>
      </w:r>
      <w:r>
        <w:rPr>
          <w:rFonts w:asciiTheme="minorHAnsi" w:hAnsiTheme="minorHAnsi"/>
          <w:sz w:val="22"/>
          <w:szCs w:val="22"/>
        </w:rPr>
        <w:t>apply to studies that involve</w:t>
      </w:r>
      <w:r w:rsidRPr="003A453C">
        <w:rPr>
          <w:rFonts w:asciiTheme="minorHAnsi" w:hAnsiTheme="minorHAnsi"/>
          <w:sz w:val="22"/>
          <w:szCs w:val="22"/>
        </w:rPr>
        <w:t xml:space="preserve"> vulnerable populations.  </w:t>
      </w:r>
    </w:p>
    <w:p w14:paraId="1FA5562F" w14:textId="77777777"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14:paraId="6DC05EAF" w14:textId="6D0E5061" w:rsidR="006B57D4" w:rsidRDefault="006B57D4" w:rsidP="006B57D4">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Pr>
          <w:rFonts w:asciiTheme="minorHAnsi" w:hAnsiTheme="minorHAns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Pr>
          <w:rFonts w:asciiTheme="minorHAnsi" w:hAnsiTheme="minorHAnsi"/>
          <w:sz w:val="22"/>
          <w:szCs w:val="22"/>
        </w:rPr>
        <w:t>.</w:t>
      </w:r>
    </w:p>
    <w:p w14:paraId="592E8B48" w14:textId="77777777" w:rsidR="000571F9" w:rsidRDefault="000571F9" w:rsidP="006B57D4">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10BF2516" w14:textId="796F13C8" w:rsidR="000571F9" w:rsidRDefault="000571F9"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Pr>
          <w:rFonts w:asciiTheme="minorHAnsi" w:hAnsiTheme="minorHAnsi"/>
          <w:b/>
          <w:sz w:val="22"/>
          <w:szCs w:val="22"/>
        </w:rPr>
        <w:t>C</w:t>
      </w:r>
      <w:r w:rsidRPr="0055556C">
        <w:rPr>
          <w:rFonts w:asciiTheme="minorHAnsi" w:hAnsiTheme="minorHAnsi"/>
          <w:b/>
          <w:sz w:val="22"/>
          <w:szCs w:val="22"/>
        </w:rPr>
        <w:t>hildren –</w:t>
      </w:r>
      <w:r w:rsidRPr="0055556C">
        <w:rPr>
          <w:rFonts w:asciiTheme="minorHAnsi" w:hAnsiTheme="minorHAnsi"/>
          <w:sz w:val="22"/>
          <w:szCs w:val="22"/>
        </w:rPr>
        <w:t xml:space="preserve">Review </w:t>
      </w:r>
      <w:r w:rsidRPr="00896CFD">
        <w:rPr>
          <w:rFonts w:asciiTheme="minorHAnsi" w:hAnsiTheme="minorHAnsi"/>
          <w:sz w:val="22"/>
          <w:szCs w:val="22"/>
        </w:rPr>
        <w:t>“HRP-416- Checklist -</w:t>
      </w:r>
      <w:r w:rsidR="00D77E48">
        <w:rPr>
          <w:rFonts w:asciiTheme="minorHAnsi" w:hAnsiTheme="minorHAnsi"/>
          <w:sz w:val="22"/>
          <w:szCs w:val="22"/>
        </w:rPr>
        <w:t xml:space="preserve"> </w:t>
      </w:r>
      <w:r w:rsidRPr="00896CFD">
        <w:rPr>
          <w:rStyle w:val="textcontrol"/>
          <w:rFonts w:asciiTheme="minorHAnsi" w:hAnsiTheme="minorHAnsi"/>
          <w:sz w:val="22"/>
          <w:szCs w:val="22"/>
        </w:rPr>
        <w:t>Children”</w:t>
      </w:r>
    </w:p>
    <w:p w14:paraId="38E53663" w14:textId="79628104" w:rsidR="000571F9" w:rsidRDefault="000571F9"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sidRPr="000571F9">
        <w:rPr>
          <w:rFonts w:asciiTheme="minorHAnsi" w:hAnsiTheme="minorHAnsi"/>
          <w:b/>
          <w:sz w:val="22"/>
          <w:szCs w:val="22"/>
        </w:rPr>
        <w:t>P</w:t>
      </w:r>
      <w:r w:rsidRPr="0055556C">
        <w:rPr>
          <w:rFonts w:asciiTheme="minorHAnsi" w:hAnsiTheme="minorHAnsi"/>
          <w:b/>
          <w:sz w:val="22"/>
          <w:szCs w:val="22"/>
        </w:rPr>
        <w:t xml:space="preserve">regnant Women </w:t>
      </w:r>
      <w:r w:rsidRPr="0055556C">
        <w:rPr>
          <w:rFonts w:asciiTheme="minorHAnsi" w:hAnsiTheme="minorHAnsi"/>
          <w:sz w:val="22"/>
          <w:szCs w:val="22"/>
        </w:rPr>
        <w:t>– Review</w:t>
      </w:r>
      <w:r w:rsidRPr="00896CFD">
        <w:rPr>
          <w:rFonts w:asciiTheme="minorHAnsi" w:hAnsiTheme="minorHAnsi"/>
          <w:sz w:val="22"/>
          <w:szCs w:val="22"/>
        </w:rPr>
        <w:t xml:space="preserve"> “HRP-412- </w:t>
      </w:r>
      <w:r w:rsidRPr="00896CFD">
        <w:rPr>
          <w:rStyle w:val="textcontrol"/>
          <w:rFonts w:asciiTheme="minorHAnsi" w:hAnsiTheme="minorHAnsi"/>
          <w:sz w:val="22"/>
          <w:szCs w:val="22"/>
        </w:rPr>
        <w:t>Checklist - Pregnant Wom</w:t>
      </w:r>
      <w:r>
        <w:rPr>
          <w:rStyle w:val="textcontrol"/>
          <w:rFonts w:asciiTheme="minorHAnsi" w:hAnsiTheme="minorHAnsi"/>
          <w:sz w:val="22"/>
          <w:szCs w:val="22"/>
        </w:rPr>
        <w:t>en</w:t>
      </w:r>
      <w:r w:rsidR="0002791D">
        <w:rPr>
          <w:rStyle w:val="textcontrol"/>
          <w:rFonts w:asciiTheme="minorHAnsi" w:hAnsiTheme="minorHAnsi"/>
          <w:sz w:val="22"/>
          <w:szCs w:val="22"/>
        </w:rPr>
        <w:t>”</w:t>
      </w:r>
    </w:p>
    <w:p w14:paraId="1DA0CF02" w14:textId="32A9B43B" w:rsidR="006B57D4" w:rsidRDefault="00046C27"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b/>
          <w:sz w:val="22"/>
          <w:szCs w:val="22"/>
        </w:rPr>
        <w:t>C</w:t>
      </w:r>
      <w:r w:rsidRPr="00896CFD">
        <w:rPr>
          <w:rFonts w:asciiTheme="minorHAnsi" w:hAnsiTheme="minorHAnsi"/>
          <w:b/>
          <w:sz w:val="22"/>
          <w:szCs w:val="22"/>
        </w:rPr>
        <w:t xml:space="preserve">ognitively Impaired Adults- </w:t>
      </w:r>
      <w:r w:rsidRPr="00896CFD">
        <w:rPr>
          <w:rFonts w:asciiTheme="minorHAnsi" w:hAnsiTheme="minorHAnsi"/>
          <w:sz w:val="22"/>
          <w:szCs w:val="22"/>
        </w:rPr>
        <w:t xml:space="preserve">Review “HRP-417- </w:t>
      </w:r>
      <w:r w:rsidRPr="00896CFD">
        <w:rPr>
          <w:rStyle w:val="textcontrol"/>
          <w:rFonts w:asciiTheme="minorHAnsi" w:hAnsiTheme="minorHAnsi"/>
          <w:sz w:val="22"/>
          <w:szCs w:val="22"/>
        </w:rPr>
        <w:t>Checklist - Cognitively Impaired Adults</w:t>
      </w:r>
      <w:r w:rsidR="001C0394">
        <w:rPr>
          <w:rStyle w:val="textcontrol"/>
          <w:rFonts w:asciiTheme="minorHAnsi" w:hAnsiTheme="minorHAnsi"/>
          <w:sz w:val="22"/>
          <w:szCs w:val="22"/>
        </w:rPr>
        <w:t xml:space="preserve">” </w:t>
      </w:r>
    </w:p>
    <w:p w14:paraId="7E1D3001" w14:textId="7CBD78B4" w:rsidR="00046C27" w:rsidRDefault="00046C27"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Pr>
          <w:rFonts w:asciiTheme="minorHAnsi" w:hAnsiTheme="minorHAnsi"/>
          <w:b/>
          <w:sz w:val="22"/>
          <w:szCs w:val="22"/>
        </w:rPr>
        <w:t>P</w:t>
      </w:r>
      <w:r w:rsidRPr="0055556C">
        <w:rPr>
          <w:rFonts w:asciiTheme="minorHAnsi" w:hAnsiTheme="minorHAnsi"/>
          <w:b/>
          <w:sz w:val="22"/>
          <w:szCs w:val="22"/>
        </w:rPr>
        <w:t xml:space="preserve">risoners- </w:t>
      </w:r>
      <w:r w:rsidRPr="0055556C">
        <w:rPr>
          <w:rFonts w:asciiTheme="minorHAnsi" w:hAnsiTheme="minorHAnsi"/>
          <w:sz w:val="22"/>
          <w:szCs w:val="22"/>
        </w:rPr>
        <w:t>Review</w:t>
      </w:r>
      <w:r w:rsidRPr="0055556C" w:rsidDel="00F152AB">
        <w:rPr>
          <w:rFonts w:asciiTheme="minorHAnsi" w:hAnsiTheme="minorHAnsi"/>
          <w:sz w:val="22"/>
          <w:szCs w:val="22"/>
        </w:rPr>
        <w:t xml:space="preserve"> </w:t>
      </w:r>
      <w:r w:rsidRPr="0055556C">
        <w:rPr>
          <w:rFonts w:asciiTheme="minorHAnsi" w:hAnsiTheme="minorHAnsi"/>
          <w:sz w:val="22"/>
          <w:szCs w:val="22"/>
        </w:rPr>
        <w:t xml:space="preserve">“HRP-415- </w:t>
      </w:r>
      <w:r w:rsidRPr="0055556C">
        <w:rPr>
          <w:rStyle w:val="textcontrol"/>
          <w:rFonts w:asciiTheme="minorHAnsi" w:hAnsiTheme="minorHAnsi"/>
          <w:sz w:val="22"/>
          <w:szCs w:val="22"/>
        </w:rPr>
        <w:t>Checklist - Prisoners</w:t>
      </w:r>
      <w:r>
        <w:rPr>
          <w:rStyle w:val="textcontrol"/>
          <w:rFonts w:asciiTheme="minorHAnsi" w:hAnsiTheme="minorHAnsi"/>
          <w:sz w:val="22"/>
          <w:szCs w:val="22"/>
        </w:rPr>
        <w:t>”</w:t>
      </w:r>
    </w:p>
    <w:p w14:paraId="3B38DBFB" w14:textId="448CE95A" w:rsidR="006B57D4" w:rsidRDefault="00046C27"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pPr>
      <w:r w:rsidRPr="00D36A13">
        <w:rPr>
          <w:rFonts w:asciiTheme="minorHAnsi" w:hAnsiTheme="minorHAnsi"/>
          <w:b/>
          <w:sz w:val="22"/>
          <w:szCs w:val="22"/>
        </w:rPr>
        <w:t>N</w:t>
      </w:r>
      <w:r w:rsidRPr="0055556C">
        <w:rPr>
          <w:rFonts w:asciiTheme="minorHAnsi" w:hAnsiTheme="minorHAnsi"/>
          <w:b/>
          <w:sz w:val="22"/>
          <w:szCs w:val="22"/>
        </w:rPr>
        <w:t xml:space="preserve">eonates of uncertain viability or non-viable neonates- </w:t>
      </w:r>
      <w:r w:rsidRPr="0055556C">
        <w:rPr>
          <w:rFonts w:asciiTheme="minorHAnsi" w:hAnsiTheme="minorHAnsi"/>
          <w:sz w:val="22"/>
          <w:szCs w:val="22"/>
        </w:rPr>
        <w:t>Review</w:t>
      </w:r>
      <w:r w:rsidRPr="0055556C" w:rsidDel="00F152AB">
        <w:rPr>
          <w:rFonts w:asciiTheme="minorHAnsi" w:hAnsiTheme="minorHAnsi"/>
          <w:sz w:val="22"/>
          <w:szCs w:val="22"/>
        </w:rPr>
        <w:t xml:space="preserve"> </w:t>
      </w:r>
      <w:r w:rsidRPr="0055556C">
        <w:rPr>
          <w:rFonts w:asciiTheme="minorHAnsi" w:hAnsiTheme="minorHAnsi"/>
          <w:sz w:val="22"/>
          <w:szCs w:val="22"/>
        </w:rPr>
        <w:t xml:space="preserve">“HRP-413- </w:t>
      </w:r>
      <w:r w:rsidRPr="0055556C">
        <w:rPr>
          <w:rStyle w:val="textcontrol"/>
          <w:rFonts w:asciiTheme="minorHAnsi" w:hAnsiTheme="minorHAnsi"/>
          <w:sz w:val="22"/>
          <w:szCs w:val="22"/>
        </w:rPr>
        <w:t xml:space="preserve">Checklist - Non-Viable Neonates” </w:t>
      </w:r>
      <w:r w:rsidRPr="0055556C">
        <w:rPr>
          <w:rFonts w:asciiTheme="minorHAnsi" w:hAnsiTheme="minorHAnsi"/>
          <w:sz w:val="22"/>
          <w:szCs w:val="22"/>
        </w:rPr>
        <w:t xml:space="preserve">or “HRP-414- </w:t>
      </w:r>
      <w:r w:rsidRPr="0055556C">
        <w:rPr>
          <w:rStyle w:val="textcontrol"/>
          <w:rFonts w:asciiTheme="minorHAnsi" w:hAnsiTheme="minorHAnsi"/>
          <w:sz w:val="22"/>
          <w:szCs w:val="22"/>
        </w:rPr>
        <w:t>Checklist - Neonates of Uncertain Viability</w:t>
      </w:r>
      <w:r>
        <w:rPr>
          <w:rStyle w:val="textcontrol"/>
          <w:rFonts w:asciiTheme="minorHAnsi" w:hAnsiTheme="minorHAnsi"/>
          <w:sz w:val="22"/>
          <w:szCs w:val="22"/>
        </w:rPr>
        <w:t>”</w:t>
      </w:r>
    </w:p>
    <w:p w14:paraId="6D47EA29" w14:textId="49EB6061" w:rsidR="008F0DA5" w:rsidRPr="00C46BFC" w:rsidRDefault="008F0DA5" w:rsidP="00C46BFC">
      <w:pPr>
        <w:ind w:left="720"/>
        <w:rPr>
          <w:rFonts w:asciiTheme="minorHAnsi" w:hAnsiTheme="minorHAnsi" w:cstheme="minorHAnsi"/>
          <w:sz w:val="22"/>
        </w:rPr>
      </w:pPr>
      <w:r w:rsidRPr="00C46BFC">
        <w:rPr>
          <w:rFonts w:asciiTheme="minorHAnsi" w:hAnsiTheme="minorHAnsi" w:cstheme="minorHAnsi"/>
          <w:sz w:val="22"/>
        </w:rPr>
        <w:t>[Do not type here]</w:t>
      </w:r>
    </w:p>
    <w:p w14:paraId="7F35D327" w14:textId="5FE6C1FD" w:rsidR="000320EF" w:rsidRDefault="000320EF" w:rsidP="00880566">
      <w:pPr>
        <w:rPr>
          <w:rFonts w:asciiTheme="minorHAnsi" w:hAnsiTheme="minorHAnsi"/>
          <w:sz w:val="22"/>
          <w:szCs w:val="22"/>
        </w:rPr>
      </w:pPr>
      <w:bookmarkStart w:id="35" w:name="_Toc361915557"/>
      <w:bookmarkStart w:id="36" w:name="_Toc361917173"/>
      <w:bookmarkStart w:id="37" w:name="_Toc364333900"/>
    </w:p>
    <w:p w14:paraId="4B432E17" w14:textId="02EF5BF2" w:rsidR="00430564" w:rsidRPr="00A15047" w:rsidRDefault="00F667E8" w:rsidP="0065238D">
      <w:pPr>
        <w:pStyle w:val="Heading2"/>
        <w:numPr>
          <w:ilvl w:val="1"/>
          <w:numId w:val="5"/>
        </w:numPr>
        <w:rPr>
          <w:rFonts w:asciiTheme="minorHAnsi" w:hAnsiTheme="minorHAnsi"/>
          <w:szCs w:val="22"/>
        </w:rPr>
      </w:pPr>
      <w:r w:rsidRPr="00A15047">
        <w:rPr>
          <w:rFonts w:asciiTheme="minorHAnsi" w:hAnsiTheme="minorHAnsi"/>
          <w:szCs w:val="22"/>
        </w:rPr>
        <w:t>Inclusion Criteria</w:t>
      </w:r>
    </w:p>
    <w:p w14:paraId="3AAE365E" w14:textId="28FABFBE" w:rsidR="002739BC" w:rsidRPr="00E34595" w:rsidRDefault="00351526" w:rsidP="00A96DAF">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E34595">
        <w:rPr>
          <w:rFonts w:asciiTheme="minorHAnsi" w:hAnsiTheme="minorHAnsi"/>
          <w:b w:val="0"/>
          <w:szCs w:val="22"/>
        </w:rPr>
        <w:t>Create a numbered list of the inclusion criteria that define who will be included in your final study sample (e.g.</w:t>
      </w:r>
      <w:r w:rsidR="00D36A13">
        <w:rPr>
          <w:rFonts w:asciiTheme="minorHAnsi" w:hAnsiTheme="minorHAnsi"/>
          <w:b w:val="0"/>
          <w:szCs w:val="22"/>
        </w:rPr>
        <w:t>,</w:t>
      </w:r>
      <w:r w:rsidRPr="00E34595">
        <w:rPr>
          <w:rFonts w:asciiTheme="minorHAnsi" w:hAnsiTheme="minorHAnsi"/>
          <w:b w:val="0"/>
          <w:szCs w:val="22"/>
        </w:rPr>
        <w:t xml:space="preserve"> age, gender, condition, etc</w:t>
      </w:r>
      <w:r w:rsidR="00E330DA">
        <w:rPr>
          <w:rFonts w:asciiTheme="minorHAnsi" w:hAnsiTheme="minorHAnsi"/>
          <w:b w:val="0"/>
          <w:szCs w:val="22"/>
        </w:rPr>
        <w:t>.)</w:t>
      </w:r>
      <w:r w:rsidR="00E330DA" w:rsidRPr="00E34595">
        <w:rPr>
          <w:rStyle w:val="CommentReference"/>
          <w:rFonts w:ascii="Times New Roman" w:hAnsi="Times New Roman"/>
          <w:b w:val="0"/>
          <w:bCs w:val="0"/>
        </w:rPr>
        <w:t xml:space="preserve"> </w:t>
      </w:r>
    </w:p>
    <w:p w14:paraId="453C07F1" w14:textId="77777777" w:rsidR="00E34595" w:rsidRDefault="00E34595" w:rsidP="00EE1EA7">
      <w:pPr>
        <w:pStyle w:val="ListParagraph"/>
        <w:ind w:left="1440"/>
        <w:rPr>
          <w:rFonts w:asciiTheme="minorHAnsi" w:hAnsiTheme="minorHAnsi"/>
          <w:sz w:val="22"/>
          <w:szCs w:val="22"/>
        </w:rPr>
      </w:pPr>
    </w:p>
    <w:p w14:paraId="73A0E623" w14:textId="77777777" w:rsidR="00C20BE3" w:rsidRDefault="00C20BE3" w:rsidP="00C20BE3">
      <w:pPr>
        <w:pBdr>
          <w:top w:val="nil"/>
          <w:left w:val="nil"/>
          <w:bottom w:val="nil"/>
          <w:right w:val="nil"/>
          <w:between w:val="nil"/>
        </w:pBdr>
        <w:ind w:left="1440"/>
        <w:rPr>
          <w:rFonts w:ascii="Calibri" w:eastAsia="Calibri" w:hAnsi="Calibri" w:cs="Calibri"/>
          <w:sz w:val="22"/>
          <w:szCs w:val="22"/>
        </w:rPr>
      </w:pPr>
      <w:r>
        <w:rPr>
          <w:rFonts w:ascii="Calibri" w:eastAsia="Calibri" w:hAnsi="Calibri" w:cs="Calibri"/>
          <w:sz w:val="22"/>
          <w:szCs w:val="22"/>
        </w:rPr>
        <w:t>Age 18 or older</w:t>
      </w:r>
    </w:p>
    <w:p w14:paraId="7EA9C7BE" w14:textId="42F945B8" w:rsidR="00C20BE3" w:rsidRDefault="00C20BE3" w:rsidP="00C20BE3">
      <w:pPr>
        <w:pBdr>
          <w:top w:val="nil"/>
          <w:left w:val="nil"/>
          <w:bottom w:val="nil"/>
          <w:right w:val="nil"/>
          <w:between w:val="nil"/>
        </w:pBdr>
        <w:ind w:left="1440"/>
        <w:rPr>
          <w:rFonts w:ascii="Calibri" w:eastAsia="Calibri" w:hAnsi="Calibri" w:cs="Calibri"/>
          <w:sz w:val="22"/>
          <w:szCs w:val="22"/>
        </w:rPr>
      </w:pPr>
      <w:r>
        <w:rPr>
          <w:rFonts w:ascii="Calibri" w:eastAsia="Calibri" w:hAnsi="Calibri" w:cs="Calibri"/>
          <w:sz w:val="22"/>
          <w:szCs w:val="22"/>
        </w:rPr>
        <w:t>English-speaking</w:t>
      </w:r>
    </w:p>
    <w:p w14:paraId="6FF48313" w14:textId="493A9769" w:rsidR="005B68CE" w:rsidRDefault="005B68CE" w:rsidP="00C20BE3">
      <w:pPr>
        <w:pBdr>
          <w:top w:val="nil"/>
          <w:left w:val="nil"/>
          <w:bottom w:val="nil"/>
          <w:right w:val="nil"/>
          <w:between w:val="nil"/>
        </w:pBdr>
        <w:ind w:left="1440"/>
        <w:rPr>
          <w:rFonts w:ascii="Calibri" w:eastAsia="Calibri" w:hAnsi="Calibri" w:cs="Calibri"/>
          <w:sz w:val="22"/>
          <w:szCs w:val="22"/>
        </w:rPr>
      </w:pPr>
      <w:r>
        <w:rPr>
          <w:rFonts w:ascii="Calibri" w:eastAsia="Calibri" w:hAnsi="Calibri" w:cs="Calibri"/>
          <w:sz w:val="22"/>
          <w:szCs w:val="22"/>
        </w:rPr>
        <w:t>From the US or the EU</w:t>
      </w:r>
    </w:p>
    <w:p w14:paraId="5260CE1E" w14:textId="77777777" w:rsidR="00C20BE3" w:rsidRDefault="00C20BE3" w:rsidP="00C20BE3">
      <w:pPr>
        <w:pBdr>
          <w:top w:val="nil"/>
          <w:left w:val="nil"/>
          <w:bottom w:val="nil"/>
          <w:right w:val="nil"/>
          <w:between w:val="nil"/>
        </w:pBdr>
        <w:ind w:left="1440"/>
        <w:rPr>
          <w:rFonts w:ascii="Calibri" w:eastAsia="Calibri" w:hAnsi="Calibri" w:cs="Calibri"/>
          <w:sz w:val="22"/>
          <w:szCs w:val="22"/>
        </w:rPr>
      </w:pPr>
      <w:r>
        <w:rPr>
          <w:rFonts w:ascii="Calibri" w:eastAsia="Calibri" w:hAnsi="Calibri" w:cs="Calibri"/>
          <w:sz w:val="22"/>
          <w:szCs w:val="22"/>
        </w:rPr>
        <w:t xml:space="preserve">Self-described as having bipolar disorder (any </w:t>
      </w:r>
      <w:proofErr w:type="gramStart"/>
      <w:r>
        <w:rPr>
          <w:rFonts w:ascii="Calibri" w:eastAsia="Calibri" w:hAnsi="Calibri" w:cs="Calibri"/>
          <w:sz w:val="22"/>
          <w:szCs w:val="22"/>
        </w:rPr>
        <w:t>form)---</w:t>
      </w:r>
      <w:proofErr w:type="gramEnd"/>
      <w:r>
        <w:rPr>
          <w:rFonts w:ascii="Calibri" w:eastAsia="Calibri" w:hAnsi="Calibri" w:cs="Calibri"/>
          <w:sz w:val="22"/>
          <w:szCs w:val="22"/>
        </w:rPr>
        <w:t>no medical/diagnostic verification to be collected</w:t>
      </w:r>
    </w:p>
    <w:bookmarkEnd w:id="35"/>
    <w:bookmarkEnd w:id="36"/>
    <w:bookmarkEnd w:id="37"/>
    <w:p w14:paraId="6FF9B35C" w14:textId="33CE4A28" w:rsidR="00F667E8" w:rsidRPr="00A15047" w:rsidRDefault="00430564" w:rsidP="0065238D">
      <w:pPr>
        <w:pStyle w:val="Heading2"/>
        <w:numPr>
          <w:ilvl w:val="1"/>
          <w:numId w:val="5"/>
        </w:numPr>
        <w:rPr>
          <w:rFonts w:asciiTheme="minorHAnsi" w:hAnsiTheme="minorHAnsi" w:cstheme="minorHAnsi"/>
          <w:i/>
        </w:rPr>
      </w:pPr>
      <w:r w:rsidRPr="00A15047">
        <w:rPr>
          <w:rFonts w:asciiTheme="minorHAnsi" w:hAnsiTheme="minorHAnsi" w:cstheme="minorHAnsi"/>
        </w:rPr>
        <w:t>Exclusion Criteria</w:t>
      </w:r>
    </w:p>
    <w:p w14:paraId="23398EBB" w14:textId="3641BF80" w:rsidR="00E34595" w:rsidRPr="00E34595" w:rsidRDefault="00E34595" w:rsidP="00E34595">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E34595">
        <w:rPr>
          <w:rFonts w:asciiTheme="minorHAnsi" w:hAnsiTheme="minorHAnsi"/>
          <w:b w:val="0"/>
          <w:szCs w:val="22"/>
        </w:rPr>
        <w:t xml:space="preserve">Create a numbered list of the </w:t>
      </w:r>
      <w:r>
        <w:rPr>
          <w:rFonts w:asciiTheme="minorHAnsi" w:hAnsiTheme="minorHAnsi"/>
          <w:b w:val="0"/>
          <w:szCs w:val="22"/>
        </w:rPr>
        <w:t>ex</w:t>
      </w:r>
      <w:r w:rsidRPr="00E34595">
        <w:rPr>
          <w:rFonts w:asciiTheme="minorHAnsi" w:hAnsiTheme="minorHAnsi"/>
          <w:b w:val="0"/>
          <w:szCs w:val="22"/>
        </w:rPr>
        <w:t xml:space="preserve">clusion criteria that define who will be </w:t>
      </w:r>
      <w:r>
        <w:rPr>
          <w:rFonts w:asciiTheme="minorHAnsi" w:hAnsiTheme="minorHAnsi"/>
          <w:b w:val="0"/>
          <w:szCs w:val="22"/>
        </w:rPr>
        <w:t>ex</w:t>
      </w:r>
      <w:r w:rsidRPr="00E34595">
        <w:rPr>
          <w:rFonts w:asciiTheme="minorHAnsi" w:hAnsiTheme="minorHAnsi"/>
          <w:b w:val="0"/>
          <w:szCs w:val="22"/>
        </w:rPr>
        <w:t>cluded in your study.</w:t>
      </w:r>
    </w:p>
    <w:p w14:paraId="0017FBCD" w14:textId="77777777" w:rsidR="000C2EC0" w:rsidRPr="00880566" w:rsidRDefault="000C2EC0" w:rsidP="00880566">
      <w:pPr>
        <w:pStyle w:val="BlockText"/>
        <w:pBdr>
          <w:top w:val="none" w:sz="0" w:space="0" w:color="auto"/>
          <w:left w:val="none" w:sz="0" w:space="0" w:color="auto"/>
          <w:bottom w:val="none" w:sz="0" w:space="0" w:color="auto"/>
          <w:right w:val="none" w:sz="0" w:space="0" w:color="auto"/>
        </w:pBdr>
        <w:ind w:left="2160" w:right="720"/>
        <w:rPr>
          <w:rFonts w:asciiTheme="minorHAnsi" w:hAnsiTheme="minorHAnsi"/>
          <w:b/>
          <w:i w:val="0"/>
          <w:color w:val="auto"/>
          <w:sz w:val="22"/>
          <w:szCs w:val="22"/>
        </w:rPr>
      </w:pPr>
    </w:p>
    <w:p w14:paraId="62FA15F8" w14:textId="77777777" w:rsidR="00C20BE3" w:rsidRDefault="00C20BE3" w:rsidP="00C20BE3">
      <w:pPr>
        <w:pStyle w:val="Heading2"/>
        <w:spacing w:before="0" w:after="0"/>
        <w:ind w:left="1440"/>
      </w:pPr>
      <w:r>
        <w:rPr>
          <w:rFonts w:ascii="Calibri" w:eastAsia="Calibri" w:hAnsi="Calibri" w:cs="Calibri"/>
          <w:b w:val="0"/>
        </w:rPr>
        <w:t xml:space="preserve">Minors, </w:t>
      </w:r>
      <w:proofErr w:type="gramStart"/>
      <w:r>
        <w:rPr>
          <w:rFonts w:ascii="Calibri" w:eastAsia="Calibri" w:hAnsi="Calibri" w:cs="Calibri"/>
          <w:b w:val="0"/>
        </w:rPr>
        <w:t>under age</w:t>
      </w:r>
      <w:proofErr w:type="gramEnd"/>
      <w:r>
        <w:rPr>
          <w:rFonts w:ascii="Calibri" w:eastAsia="Calibri" w:hAnsi="Calibri" w:cs="Calibri"/>
          <w:b w:val="0"/>
        </w:rPr>
        <w:t xml:space="preserve"> 18</w:t>
      </w:r>
      <w:r>
        <w:rPr>
          <w:rFonts w:ascii="Calibri" w:eastAsia="Calibri" w:hAnsi="Calibri" w:cs="Calibri"/>
          <w:b w:val="0"/>
        </w:rPr>
        <w:br/>
        <w:t>Non-English speaking respondents</w:t>
      </w:r>
      <w:r>
        <w:rPr>
          <w:rFonts w:ascii="Calibri" w:eastAsia="Calibri" w:hAnsi="Calibri" w:cs="Calibri"/>
          <w:b w:val="0"/>
        </w:rPr>
        <w:br/>
        <w:t>Those who do not have bipolar disorder</w:t>
      </w:r>
      <w:r>
        <w:rPr>
          <w:rFonts w:ascii="Calibri" w:eastAsia="Calibri" w:hAnsi="Calibri" w:cs="Calibri"/>
          <w:b w:val="0"/>
        </w:rPr>
        <w:br/>
        <w:t>Those unable to provide informed consent at the time of the survey</w:t>
      </w:r>
    </w:p>
    <w:p w14:paraId="50551628" w14:textId="46208758" w:rsidR="00981BDD" w:rsidRDefault="00981BDD" w:rsidP="0065238D">
      <w:pPr>
        <w:pStyle w:val="Heading2"/>
        <w:numPr>
          <w:ilvl w:val="1"/>
          <w:numId w:val="5"/>
        </w:numPr>
        <w:rPr>
          <w:rFonts w:asciiTheme="minorHAnsi" w:hAnsiTheme="minorHAnsi"/>
          <w:szCs w:val="22"/>
        </w:rPr>
      </w:pPr>
      <w:r w:rsidRPr="00391040">
        <w:rPr>
          <w:rFonts w:asciiTheme="minorHAnsi" w:hAnsiTheme="minorHAnsi"/>
          <w:szCs w:val="22"/>
        </w:rPr>
        <w:t>Early Withdrawal of Subjects</w:t>
      </w:r>
    </w:p>
    <w:p w14:paraId="3C0E6DB5" w14:textId="74D786EC" w:rsidR="00981BDD" w:rsidRPr="00F81FD5" w:rsidRDefault="00981BDD" w:rsidP="0065238D">
      <w:pPr>
        <w:pStyle w:val="Heading3"/>
        <w:numPr>
          <w:ilvl w:val="3"/>
          <w:numId w:val="5"/>
        </w:numPr>
      </w:pPr>
      <w:r w:rsidRPr="00F81FD5">
        <w:rPr>
          <w:rFonts w:asciiTheme="minorHAnsi" w:hAnsiTheme="minorHAnsi" w:cstheme="minorHAnsi"/>
          <w:szCs w:val="22"/>
        </w:rPr>
        <w:t>Criteria for removal from study</w:t>
      </w:r>
    </w:p>
    <w:p w14:paraId="341D772F" w14:textId="77777777" w:rsidR="00981BDD" w:rsidRPr="0002203D" w:rsidRDefault="00981BDD" w:rsidP="00981BDD">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Theme="minorHAnsi" w:hAnsiTheme="minorHAnsi"/>
          <w:b w:val="0"/>
          <w:szCs w:val="22"/>
        </w:rPr>
      </w:pPr>
      <w:r w:rsidRPr="0002203D">
        <w:rPr>
          <w:rFonts w:asciiTheme="minorHAnsi" w:hAnsiTheme="minorHAnsi"/>
          <w:b w:val="0"/>
          <w:szCs w:val="22"/>
        </w:rPr>
        <w:t>Insert subject withdrawal criteria (e.g., safety reasons, failure of subject to adhere to protocol requirements, subject consent withdrawal, disease progression, etc.).</w:t>
      </w:r>
    </w:p>
    <w:p w14:paraId="0B600246" w14:textId="578784FA" w:rsidR="00981BDD" w:rsidRDefault="00981BDD" w:rsidP="00981BDD">
      <w:pPr>
        <w:pStyle w:val="ListParagraph"/>
        <w:ind w:left="2160"/>
        <w:rPr>
          <w:rFonts w:asciiTheme="minorHAnsi" w:hAnsiTheme="minorHAnsi" w:cstheme="minorHAnsi"/>
          <w:b/>
          <w:sz w:val="22"/>
          <w:szCs w:val="22"/>
        </w:rPr>
      </w:pPr>
    </w:p>
    <w:p w14:paraId="77C9CFF4" w14:textId="77777777" w:rsidR="00C20BE3" w:rsidRDefault="00C20BE3" w:rsidP="00C20BE3">
      <w:pPr>
        <w:ind w:left="2160"/>
        <w:rPr>
          <w:rFonts w:ascii="Calibri" w:eastAsia="Calibri" w:hAnsi="Calibri" w:cs="Calibri"/>
          <w:sz w:val="22"/>
          <w:szCs w:val="22"/>
        </w:rPr>
      </w:pPr>
      <w:r>
        <w:rPr>
          <w:rFonts w:ascii="Calibri" w:eastAsia="Calibri" w:hAnsi="Calibri" w:cs="Calibri"/>
          <w:sz w:val="22"/>
          <w:szCs w:val="22"/>
        </w:rPr>
        <w:t>At the beginning of the survey, respondents will be told that their participation in the study is voluntary. Therefore, should respondents feel uncomfortable with the questions asked or no longer wish to continue with the survey they can choose to stop at any time.</w:t>
      </w:r>
    </w:p>
    <w:p w14:paraId="05054410" w14:textId="77777777" w:rsidR="00981BDD" w:rsidRDefault="00981BDD" w:rsidP="00E10048">
      <w:pPr>
        <w:pStyle w:val="ListParagraph"/>
        <w:ind w:left="2160"/>
        <w:rPr>
          <w:rFonts w:asciiTheme="minorHAnsi" w:hAnsiTheme="minorHAnsi" w:cstheme="minorHAnsi"/>
          <w:b/>
          <w:sz w:val="22"/>
          <w:szCs w:val="22"/>
        </w:rPr>
      </w:pPr>
    </w:p>
    <w:p w14:paraId="4892D2A3" w14:textId="56DED2B8" w:rsidR="00981BDD" w:rsidRPr="00F81FD5" w:rsidRDefault="00981BDD" w:rsidP="0065238D">
      <w:pPr>
        <w:pStyle w:val="Heading3"/>
        <w:numPr>
          <w:ilvl w:val="3"/>
          <w:numId w:val="5"/>
        </w:numPr>
        <w:rPr>
          <w:rFonts w:asciiTheme="minorHAnsi" w:hAnsiTheme="minorHAnsi" w:cstheme="minorHAnsi"/>
        </w:rPr>
      </w:pPr>
      <w:r w:rsidRPr="00F81FD5">
        <w:rPr>
          <w:rFonts w:asciiTheme="minorHAnsi" w:hAnsiTheme="minorHAnsi" w:cstheme="minorHAnsi"/>
        </w:rPr>
        <w:t>Follow-up for withdrawn subjects</w:t>
      </w:r>
    </w:p>
    <w:p w14:paraId="6D920794" w14:textId="062A72F7" w:rsidR="00981BDD" w:rsidRPr="00260423" w:rsidRDefault="00981BDD" w:rsidP="00981BDD">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Theme="minorHAnsi" w:hAnsiTheme="minorHAnsi"/>
          <w:b w:val="0"/>
          <w:szCs w:val="22"/>
        </w:rPr>
      </w:pPr>
      <w:r>
        <w:rPr>
          <w:rFonts w:asciiTheme="minorHAnsi" w:hAnsiTheme="minorHAnsi"/>
          <w:b w:val="0"/>
          <w:szCs w:val="22"/>
        </w:rPr>
        <w:t>Describe</w:t>
      </w:r>
      <w:r w:rsidRPr="0002203D">
        <w:rPr>
          <w:rFonts w:asciiTheme="minorHAnsi" w:hAnsiTheme="minorHAnsi"/>
          <w:b w:val="0"/>
          <w:szCs w:val="22"/>
        </w:rPr>
        <w:t xml:space="preserve"> </w:t>
      </w:r>
      <w:r w:rsidRPr="00E10048">
        <w:rPr>
          <w:rFonts w:asciiTheme="minorHAnsi" w:hAnsiTheme="minorHAnsi"/>
          <w:b w:val="0"/>
          <w:szCs w:val="22"/>
        </w:rPr>
        <w:t>when and how to withdraw subjects from the study; the type and timing of the data to be collected for withdrawal of subjects; whether and how subjects are to be replaced; the follow-up for subjects withdrawn from investigational treatment</w:t>
      </w:r>
      <w:r w:rsidRPr="00564122">
        <w:rPr>
          <w:rFonts w:asciiTheme="minorHAnsi" w:hAnsiTheme="minorHAnsi"/>
          <w:b w:val="0"/>
          <w:szCs w:val="22"/>
        </w:rPr>
        <w:t>.</w:t>
      </w:r>
    </w:p>
    <w:p w14:paraId="3D46B2A3" w14:textId="77777777" w:rsidR="00981BDD" w:rsidRPr="00E10048" w:rsidRDefault="00981BDD" w:rsidP="00E10048">
      <w:pPr>
        <w:pStyle w:val="ListParagraph"/>
        <w:ind w:left="2160"/>
        <w:rPr>
          <w:rFonts w:asciiTheme="minorHAnsi" w:hAnsiTheme="minorHAnsi" w:cstheme="minorHAnsi"/>
          <w:b/>
          <w:sz w:val="22"/>
          <w:szCs w:val="22"/>
        </w:rPr>
      </w:pPr>
    </w:p>
    <w:p w14:paraId="743DD71D" w14:textId="01377C24" w:rsidR="00C20BE3" w:rsidRDefault="005B68CE" w:rsidP="00C20BE3">
      <w:pPr>
        <w:ind w:left="2160"/>
        <w:rPr>
          <w:rFonts w:ascii="Calibri" w:eastAsia="Calibri" w:hAnsi="Calibri" w:cs="Calibri"/>
          <w:sz w:val="22"/>
          <w:szCs w:val="22"/>
        </w:rPr>
      </w:pPr>
      <w:r>
        <w:rPr>
          <w:rFonts w:ascii="Calibri" w:eastAsia="Calibri" w:hAnsi="Calibri" w:cs="Calibri"/>
          <w:sz w:val="22"/>
          <w:szCs w:val="22"/>
        </w:rPr>
        <w:t>n/a</w:t>
      </w:r>
    </w:p>
    <w:p w14:paraId="15B9668F" w14:textId="037261E9" w:rsidR="000320EF" w:rsidRDefault="000320EF" w:rsidP="004026EB">
      <w:pPr>
        <w:ind w:left="2160"/>
        <w:rPr>
          <w:rFonts w:asciiTheme="minorHAnsi" w:hAnsiTheme="minorHAnsi"/>
          <w:sz w:val="22"/>
          <w:szCs w:val="22"/>
        </w:rPr>
      </w:pPr>
    </w:p>
    <w:p w14:paraId="00FF57A0" w14:textId="4895F207" w:rsidR="00CB66CD" w:rsidRPr="0055144B" w:rsidRDefault="0055144B" w:rsidP="0065238D">
      <w:pPr>
        <w:pStyle w:val="Heading1"/>
        <w:numPr>
          <w:ilvl w:val="0"/>
          <w:numId w:val="5"/>
        </w:numPr>
      </w:pPr>
      <w:bookmarkStart w:id="38" w:name="_Toc65500165"/>
      <w:r w:rsidRPr="00A15047">
        <w:rPr>
          <w:sz w:val="22"/>
          <w:szCs w:val="22"/>
        </w:rPr>
        <w:lastRenderedPageBreak/>
        <w:t>Recruitment Methods</w:t>
      </w:r>
      <w:bookmarkEnd w:id="38"/>
    </w:p>
    <w:p w14:paraId="5016C48C" w14:textId="465E4805" w:rsidR="00BE089E" w:rsidRPr="0002203D" w:rsidRDefault="00BE089E" w:rsidP="0065238D">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Theme="minorHAnsi" w:hAnsiTheme="minorHAnsi"/>
          <w:sz w:val="22"/>
          <w:szCs w:val="22"/>
        </w:rPr>
      </w:pPr>
      <w:r w:rsidRPr="0002203D">
        <w:rPr>
          <w:rFonts w:asciiTheme="minorHAnsi" w:hAnsiTheme="minorHAnsi"/>
          <w:sz w:val="22"/>
          <w:szCs w:val="22"/>
        </w:rPr>
        <w:t xml:space="preserve">Upload recruitment materials </w:t>
      </w:r>
      <w:r w:rsidR="00CE0701">
        <w:rPr>
          <w:rFonts w:asciiTheme="minorHAnsi" w:hAnsiTheme="minorHAnsi"/>
          <w:sz w:val="22"/>
          <w:szCs w:val="22"/>
        </w:rPr>
        <w:t>for</w:t>
      </w:r>
      <w:r w:rsidR="00CE0701" w:rsidRPr="0002203D">
        <w:rPr>
          <w:rFonts w:asciiTheme="minorHAnsi" w:hAnsiTheme="minorHAnsi"/>
          <w:sz w:val="22"/>
          <w:szCs w:val="22"/>
        </w:rPr>
        <w:t xml:space="preserve"> </w:t>
      </w:r>
      <w:r w:rsidRPr="0002203D">
        <w:rPr>
          <w:rFonts w:asciiTheme="minorHAnsi" w:hAnsiTheme="minorHAnsi"/>
          <w:sz w:val="22"/>
          <w:szCs w:val="22"/>
        </w:rPr>
        <w:t>your study in CATS IRB (</w:t>
      </w:r>
      <w:hyperlink r:id="rId18" w:history="1">
        <w:r w:rsidRPr="0002203D">
          <w:rPr>
            <w:rStyle w:val="Hyperlink"/>
            <w:rFonts w:asciiTheme="minorHAnsi" w:hAnsiTheme="minorHAnsi"/>
            <w:sz w:val="22"/>
            <w:szCs w:val="22"/>
          </w:rPr>
          <w:t>http://irb.psu.edu</w:t>
        </w:r>
      </w:hyperlink>
      <w:r w:rsidRPr="0002203D">
        <w:rPr>
          <w:rFonts w:asciiTheme="minorHAnsi" w:hAnsiTheme="minorHAnsi"/>
          <w:sz w:val="22"/>
          <w:szCs w:val="22"/>
        </w:rPr>
        <w:t xml:space="preserve">).  </w:t>
      </w:r>
      <w:r w:rsidR="000F76F3" w:rsidRPr="00880566">
        <w:rPr>
          <w:rFonts w:asciiTheme="minorHAnsi" w:hAnsiTheme="minorHAnsi"/>
          <w:b/>
          <w:sz w:val="22"/>
          <w:szCs w:val="22"/>
        </w:rPr>
        <w:t>DO NOT</w:t>
      </w:r>
      <w:r w:rsidRPr="0002203D">
        <w:rPr>
          <w:rFonts w:asciiTheme="minorHAnsi" w:hAnsiTheme="minorHAnsi"/>
          <w:sz w:val="22"/>
          <w:szCs w:val="22"/>
        </w:rPr>
        <w:t xml:space="preserve"> include the actual recruitment</w:t>
      </w:r>
      <w:r w:rsidR="007C0FF5" w:rsidRPr="0002203D">
        <w:rPr>
          <w:rFonts w:asciiTheme="minorHAnsi" w:hAnsiTheme="minorHAnsi"/>
          <w:sz w:val="22"/>
          <w:szCs w:val="22"/>
        </w:rPr>
        <w:t xml:space="preserve"> wording</w:t>
      </w:r>
      <w:r w:rsidRPr="0002203D">
        <w:rPr>
          <w:rFonts w:asciiTheme="minorHAnsi" w:hAnsiTheme="minorHAnsi"/>
          <w:sz w:val="22"/>
          <w:szCs w:val="22"/>
        </w:rPr>
        <w:t xml:space="preserve"> in </w:t>
      </w:r>
      <w:r w:rsidR="000F76F3" w:rsidRPr="0002203D">
        <w:rPr>
          <w:rFonts w:asciiTheme="minorHAnsi" w:hAnsiTheme="minorHAnsi"/>
          <w:sz w:val="22"/>
          <w:szCs w:val="22"/>
        </w:rPr>
        <w:t>this</w:t>
      </w:r>
      <w:r w:rsidRPr="0002203D">
        <w:rPr>
          <w:rFonts w:asciiTheme="minorHAnsi" w:hAnsiTheme="minorHAnsi"/>
          <w:sz w:val="22"/>
          <w:szCs w:val="22"/>
        </w:rPr>
        <w:t xml:space="preserve"> protocol.  </w:t>
      </w:r>
    </w:p>
    <w:p w14:paraId="7BEBEF54" w14:textId="29FDBC1D" w:rsidR="007C0FF5" w:rsidRDefault="00BE089E" w:rsidP="0065238D">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Theme="minorHAnsi" w:hAnsiTheme="minorHAnsi"/>
          <w:sz w:val="22"/>
          <w:szCs w:val="22"/>
        </w:rPr>
      </w:pPr>
      <w:proofErr w:type="spellStart"/>
      <w:r w:rsidRPr="0002203D">
        <w:rPr>
          <w:rFonts w:asciiTheme="minorHAnsi" w:hAnsiTheme="minorHAnsi"/>
          <w:sz w:val="22"/>
          <w:szCs w:val="22"/>
        </w:rPr>
        <w:t>StudyFinder</w:t>
      </w:r>
      <w:proofErr w:type="spellEnd"/>
      <w:r w:rsidRPr="0002203D">
        <w:rPr>
          <w:rFonts w:asciiTheme="minorHAnsi" w:hAnsiTheme="minorHAnsi"/>
          <w:sz w:val="22"/>
          <w:szCs w:val="22"/>
        </w:rPr>
        <w:t xml:space="preserve">:  If </w:t>
      </w:r>
      <w:proofErr w:type="spellStart"/>
      <w:r w:rsidRPr="0002203D">
        <w:rPr>
          <w:rFonts w:asciiTheme="minorHAnsi" w:hAnsiTheme="minorHAnsi"/>
          <w:sz w:val="22"/>
          <w:szCs w:val="22"/>
        </w:rPr>
        <w:t>StudyFinder</w:t>
      </w:r>
      <w:proofErr w:type="spellEnd"/>
      <w:r w:rsidRPr="0002203D">
        <w:rPr>
          <w:rFonts w:asciiTheme="minorHAnsi" w:hAnsiTheme="minorHAnsi"/>
          <w:sz w:val="22"/>
          <w:szCs w:val="22"/>
        </w:rPr>
        <w:t xml:space="preserve"> (</w:t>
      </w:r>
      <w:hyperlink r:id="rId19" w:history="1">
        <w:r w:rsidRPr="0002203D">
          <w:rPr>
            <w:rStyle w:val="Hyperlink"/>
            <w:rFonts w:asciiTheme="minorHAnsi" w:hAnsiTheme="minorHAnsi"/>
            <w:sz w:val="22"/>
            <w:szCs w:val="22"/>
          </w:rPr>
          <w:t>http://studyfinder.psu.edu</w:t>
        </w:r>
      </w:hyperlink>
      <w:r w:rsidRPr="0002203D">
        <w:rPr>
          <w:rFonts w:asciiTheme="minorHAnsi" w:hAnsiTheme="minorHAnsi"/>
          <w:sz w:val="22"/>
          <w:szCs w:val="22"/>
        </w:rPr>
        <w:t xml:space="preserve">) is to be used for recruitment purposes, separate recruitment documents do not need to be uploaded </w:t>
      </w:r>
      <w:r w:rsidR="00732EFF">
        <w:rPr>
          <w:rFonts w:asciiTheme="minorHAnsi" w:hAnsiTheme="minorHAnsi"/>
          <w:sz w:val="22"/>
          <w:szCs w:val="22"/>
        </w:rPr>
        <w:t>in CATS IRB</w:t>
      </w:r>
      <w:r w:rsidRPr="0002203D">
        <w:rPr>
          <w:rFonts w:asciiTheme="minorHAnsi" w:hAnsiTheme="minorHAnsi"/>
          <w:sz w:val="22"/>
          <w:szCs w:val="22"/>
        </w:rPr>
        <w:t xml:space="preserve">. The necessary information will be captured from the </w:t>
      </w:r>
      <w:proofErr w:type="spellStart"/>
      <w:r w:rsidRPr="0002203D">
        <w:rPr>
          <w:rFonts w:asciiTheme="minorHAnsi" w:hAnsiTheme="minorHAnsi"/>
          <w:sz w:val="22"/>
          <w:szCs w:val="22"/>
        </w:rPr>
        <w:t>StudyFinder</w:t>
      </w:r>
      <w:proofErr w:type="spellEnd"/>
      <w:r w:rsidRPr="0002203D">
        <w:rPr>
          <w:rFonts w:asciiTheme="minorHAnsi" w:hAnsiTheme="minorHAnsi"/>
          <w:sz w:val="22"/>
          <w:szCs w:val="22"/>
        </w:rPr>
        <w:t xml:space="preserve"> page in your CATS IRB study.</w:t>
      </w:r>
      <w:r w:rsidR="00BB0B2A" w:rsidRPr="0002203D">
        <w:rPr>
          <w:rFonts w:asciiTheme="minorHAnsi" w:hAnsiTheme="minorHAnsi"/>
          <w:sz w:val="22"/>
          <w:szCs w:val="22"/>
        </w:rPr>
        <w:t xml:space="preserve"> </w:t>
      </w:r>
      <w:r w:rsidR="002276C8" w:rsidRPr="0002203D" w:rsidDel="002276C8">
        <w:rPr>
          <w:rFonts w:asciiTheme="minorHAnsi" w:hAnsiTheme="minorHAnsi"/>
          <w:sz w:val="22"/>
          <w:szCs w:val="22"/>
        </w:rPr>
        <w:t xml:space="preserve"> </w:t>
      </w:r>
    </w:p>
    <w:p w14:paraId="5ECB65D9" w14:textId="29CC6929" w:rsidR="002276C8" w:rsidRPr="00C46BFC" w:rsidRDefault="002276C8" w:rsidP="0065238D">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Theme="minorHAnsi" w:hAnsiTheme="minorHAnsi"/>
          <w:sz w:val="22"/>
          <w:szCs w:val="22"/>
        </w:rPr>
      </w:pPr>
      <w:r w:rsidRPr="000B03DB">
        <w:rPr>
          <w:rFonts w:asciiTheme="minorHAnsi" w:hAnsiTheme="minorHAnsi"/>
          <w:sz w:val="22"/>
          <w:szCs w:val="22"/>
        </w:rPr>
        <w:t xml:space="preserve">Any eligibility screening questions (verbal/phone scripts, email, etc.) used when contacting </w:t>
      </w:r>
      <w:r w:rsidR="00505FA5">
        <w:rPr>
          <w:rFonts w:asciiTheme="minorHAnsi" w:hAnsiTheme="minorHAnsi"/>
          <w:sz w:val="22"/>
          <w:szCs w:val="22"/>
        </w:rPr>
        <w:t xml:space="preserve">potential </w:t>
      </w:r>
      <w:r w:rsidRPr="000B03DB">
        <w:rPr>
          <w:rFonts w:asciiTheme="minorHAnsi" w:hAnsiTheme="minorHAnsi"/>
          <w:sz w:val="22"/>
          <w:szCs w:val="22"/>
        </w:rPr>
        <w:t xml:space="preserve">participants must be </w:t>
      </w:r>
      <w:r w:rsidR="001E073B">
        <w:rPr>
          <w:rFonts w:asciiTheme="minorHAnsi" w:hAnsiTheme="minorHAnsi"/>
          <w:sz w:val="22"/>
          <w:szCs w:val="22"/>
        </w:rPr>
        <w:t>uploaded</w:t>
      </w:r>
      <w:r w:rsidR="001E073B" w:rsidRPr="000B03DB">
        <w:rPr>
          <w:rFonts w:asciiTheme="minorHAnsi" w:hAnsiTheme="minorHAnsi"/>
          <w:sz w:val="22"/>
          <w:szCs w:val="22"/>
        </w:rPr>
        <w:t xml:space="preserve"> </w:t>
      </w:r>
      <w:r w:rsidRPr="000B03DB">
        <w:rPr>
          <w:rFonts w:asciiTheme="minorHAnsi" w:hAnsiTheme="minorHAnsi"/>
          <w:sz w:val="22"/>
          <w:szCs w:val="22"/>
        </w:rPr>
        <w:t>to your study in CATS IRB (</w:t>
      </w:r>
      <w:hyperlink r:id="rId20" w:history="1">
        <w:r w:rsidRPr="0002203D">
          <w:rPr>
            <w:rStyle w:val="Hyperlink"/>
            <w:rFonts w:asciiTheme="minorHAnsi" w:hAnsiTheme="minorHAnsi"/>
            <w:sz w:val="22"/>
            <w:szCs w:val="22"/>
          </w:rPr>
          <w:t>http://irb.psu.edu</w:t>
        </w:r>
      </w:hyperlink>
      <w:r w:rsidRPr="000B03DB">
        <w:rPr>
          <w:rFonts w:asciiTheme="minorHAnsi" w:hAnsiTheme="minorHAnsi"/>
          <w:sz w:val="22"/>
          <w:szCs w:val="22"/>
        </w:rPr>
        <w:t>).</w:t>
      </w:r>
    </w:p>
    <w:p w14:paraId="3CAF03BC" w14:textId="27ED5CBD" w:rsidR="00CD60A0" w:rsidRDefault="002276C8" w:rsidP="00954C72">
      <w:pPr>
        <w:ind w:left="990" w:hanging="180"/>
        <w:rPr>
          <w:rFonts w:asciiTheme="minorHAnsi" w:hAnsiTheme="minorHAnsi"/>
          <w:sz w:val="22"/>
          <w:szCs w:val="22"/>
        </w:rPr>
      </w:pPr>
      <w:r w:rsidRPr="002276C8">
        <w:rPr>
          <w:rFonts w:asciiTheme="minorHAnsi" w:hAnsiTheme="minorHAnsi"/>
          <w:sz w:val="22"/>
          <w:szCs w:val="22"/>
        </w:rPr>
        <w:t>[Do not type here]</w:t>
      </w:r>
    </w:p>
    <w:p w14:paraId="580B85FE" w14:textId="4D20381D" w:rsidR="00A15047" w:rsidRDefault="00A15047" w:rsidP="00954C72">
      <w:pPr>
        <w:ind w:left="990" w:hanging="180"/>
        <w:rPr>
          <w:rFonts w:asciiTheme="minorHAnsi" w:hAnsiTheme="minorHAnsi"/>
          <w:sz w:val="22"/>
          <w:szCs w:val="22"/>
        </w:rPr>
      </w:pPr>
    </w:p>
    <w:p w14:paraId="212F1738" w14:textId="6D298DAF" w:rsidR="002F2E67" w:rsidRPr="0002203D" w:rsidRDefault="001C4819" w:rsidP="0065238D">
      <w:pPr>
        <w:pStyle w:val="Heading2"/>
        <w:numPr>
          <w:ilvl w:val="1"/>
          <w:numId w:val="5"/>
        </w:numPr>
        <w:tabs>
          <w:tab w:val="left" w:pos="1350"/>
        </w:tabs>
        <w:spacing w:before="0" w:after="0"/>
        <w:rPr>
          <w:rFonts w:asciiTheme="minorHAnsi" w:hAnsiTheme="minorHAnsi"/>
          <w:color w:val="000000"/>
          <w:szCs w:val="22"/>
        </w:rPr>
      </w:pPr>
      <w:bookmarkStart w:id="39" w:name="_Toc361915567"/>
      <w:bookmarkStart w:id="40" w:name="_Toc361917183"/>
      <w:bookmarkStart w:id="41" w:name="_Toc364333910"/>
      <w:r w:rsidRPr="0002203D">
        <w:rPr>
          <w:rFonts w:asciiTheme="minorHAnsi" w:hAnsiTheme="minorHAnsi"/>
          <w:color w:val="000000"/>
          <w:szCs w:val="22"/>
        </w:rPr>
        <w:t>Identification of s</w:t>
      </w:r>
      <w:r w:rsidR="002F2E67" w:rsidRPr="0002203D">
        <w:rPr>
          <w:rFonts w:asciiTheme="minorHAnsi" w:hAnsiTheme="minorHAnsi"/>
          <w:color w:val="000000"/>
          <w:szCs w:val="22"/>
        </w:rPr>
        <w:t>ubjects</w:t>
      </w:r>
      <w:bookmarkEnd w:id="39"/>
      <w:bookmarkEnd w:id="40"/>
      <w:bookmarkEnd w:id="41"/>
    </w:p>
    <w:p w14:paraId="269A839B" w14:textId="4445874F" w:rsidR="002F2E67" w:rsidRDefault="008C51CF"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Describe</w:t>
      </w:r>
      <w:r w:rsidR="00294B70">
        <w:rPr>
          <w:rFonts w:asciiTheme="minorHAnsi" w:hAnsiTheme="minorHAnsi"/>
          <w:sz w:val="22"/>
          <w:szCs w:val="22"/>
        </w:rPr>
        <w:t xml:space="preserve"> the source of subjects and the methods that will be used to identify potential subjects</w:t>
      </w:r>
      <w:r w:rsidRPr="0002203D">
        <w:rPr>
          <w:rFonts w:asciiTheme="minorHAnsi" w:hAnsiTheme="minorHAnsi"/>
          <w:sz w:val="22"/>
          <w:szCs w:val="22"/>
        </w:rPr>
        <w:t xml:space="preserve"> </w:t>
      </w:r>
      <w:r w:rsidR="00D81FE7" w:rsidRPr="00880566">
        <w:rPr>
          <w:rFonts w:asciiTheme="minorHAnsi" w:hAnsiTheme="minorHAnsi"/>
          <w:sz w:val="22"/>
          <w:szCs w:val="22"/>
        </w:rPr>
        <w:t>(e.g., organizational listservs, established recruitment databases, subject pools, medical or school records, interactions during a clinic visit, etc.).</w:t>
      </w:r>
      <w:r w:rsidR="00D81FE7" w:rsidRPr="0002203D">
        <w:rPr>
          <w:rFonts w:asciiTheme="minorHAnsi" w:hAnsiTheme="minorHAnsi"/>
          <w:sz w:val="22"/>
          <w:szCs w:val="22"/>
        </w:rPr>
        <w:t xml:space="preserve"> </w:t>
      </w:r>
      <w:r w:rsidRPr="0002203D">
        <w:rPr>
          <w:rFonts w:asciiTheme="minorHAnsi" w:hAnsiTheme="minorHAnsi"/>
          <w:sz w:val="22"/>
          <w:szCs w:val="22"/>
        </w:rPr>
        <w:t xml:space="preserve">  If not recruiting subjects directly (e.g., database query for eligible records or samples) state what will be queried, how and by whom.</w:t>
      </w:r>
    </w:p>
    <w:p w14:paraId="15D812E2" w14:textId="77777777" w:rsidR="001E073B" w:rsidRPr="0002203D" w:rsidRDefault="001E073B"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10B796FF" w14:textId="77777777" w:rsidR="00D81FE7" w:rsidRPr="0002203D" w:rsidRDefault="004D3646" w:rsidP="000F6503">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roofErr w:type="spellStart"/>
      <w:r w:rsidRPr="0002203D">
        <w:rPr>
          <w:rFonts w:asciiTheme="minorHAnsi" w:hAnsiTheme="minorHAnsi"/>
          <w:sz w:val="22"/>
          <w:szCs w:val="22"/>
        </w:rPr>
        <w:t>S</w:t>
      </w:r>
      <w:r w:rsidR="00DC3FA6" w:rsidRPr="0002203D">
        <w:rPr>
          <w:rFonts w:asciiTheme="minorHAnsi" w:hAnsiTheme="minorHAnsi"/>
          <w:sz w:val="22"/>
          <w:szCs w:val="22"/>
        </w:rPr>
        <w:t>tudyFinder</w:t>
      </w:r>
      <w:proofErr w:type="spellEnd"/>
      <w:r w:rsidRPr="0002203D">
        <w:rPr>
          <w:rFonts w:asciiTheme="minorHAnsi" w:hAnsiTheme="minorHAnsi"/>
          <w:sz w:val="22"/>
          <w:szCs w:val="22"/>
        </w:rPr>
        <w:t xml:space="preserve">:  </w:t>
      </w:r>
    </w:p>
    <w:p w14:paraId="6E286543" w14:textId="3A64BAF1" w:rsidR="002D0AC4" w:rsidRPr="0002203D" w:rsidRDefault="004D3646" w:rsidP="0065238D">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If you intend to use </w:t>
      </w:r>
      <w:proofErr w:type="spellStart"/>
      <w:r w:rsidRPr="00880566">
        <w:rPr>
          <w:rFonts w:asciiTheme="minorHAnsi" w:hAnsiTheme="minorHAnsi"/>
          <w:sz w:val="22"/>
          <w:szCs w:val="22"/>
        </w:rPr>
        <w:t>S</w:t>
      </w:r>
      <w:r w:rsidR="00DC3FA6" w:rsidRPr="00880566">
        <w:rPr>
          <w:rFonts w:asciiTheme="minorHAnsi" w:hAnsiTheme="minorHAnsi"/>
          <w:sz w:val="22"/>
          <w:szCs w:val="22"/>
        </w:rPr>
        <w:t>tudyFinder</w:t>
      </w:r>
      <w:proofErr w:type="spellEnd"/>
      <w:r w:rsidRPr="00880566">
        <w:rPr>
          <w:rFonts w:asciiTheme="minorHAnsi" w:hAnsiTheme="minorHAnsi"/>
          <w:sz w:val="22"/>
          <w:szCs w:val="22"/>
        </w:rPr>
        <w:t xml:space="preserve"> (</w:t>
      </w:r>
      <w:hyperlink r:id="rId21" w:history="1">
        <w:r w:rsidR="00F56A30" w:rsidRPr="0002203D">
          <w:rPr>
            <w:rStyle w:val="Hyperlink"/>
            <w:rFonts w:asciiTheme="minorHAnsi" w:hAnsiTheme="minorHAnsi"/>
            <w:sz w:val="22"/>
            <w:szCs w:val="22"/>
          </w:rPr>
          <w:t>http://studyfinder.psu.edu</w:t>
        </w:r>
      </w:hyperlink>
      <w:r w:rsidRPr="00880566">
        <w:rPr>
          <w:rFonts w:asciiTheme="minorHAnsi" w:hAnsiTheme="minorHAnsi"/>
          <w:sz w:val="22"/>
          <w:szCs w:val="22"/>
        </w:rPr>
        <w:t xml:space="preserve">) for recruitment purposes, </w:t>
      </w:r>
      <w:r w:rsidR="00D81FE7" w:rsidRPr="00880566">
        <w:rPr>
          <w:rFonts w:asciiTheme="minorHAnsi" w:hAnsiTheme="minorHAnsi"/>
          <w:sz w:val="22"/>
          <w:szCs w:val="22"/>
        </w:rPr>
        <w:t>include this method in this</w:t>
      </w:r>
      <w:r w:rsidR="00F6126A" w:rsidRPr="0002203D">
        <w:rPr>
          <w:rFonts w:asciiTheme="minorHAnsi" w:hAnsiTheme="minorHAnsi"/>
          <w:sz w:val="22"/>
          <w:szCs w:val="22"/>
        </w:rPr>
        <w:t xml:space="preserve"> </w:t>
      </w:r>
      <w:r w:rsidRPr="00880566">
        <w:rPr>
          <w:rFonts w:asciiTheme="minorHAnsi" w:hAnsiTheme="minorHAnsi"/>
          <w:sz w:val="22"/>
          <w:szCs w:val="22"/>
        </w:rPr>
        <w:t>section</w:t>
      </w:r>
      <w:r w:rsidR="00D81FE7" w:rsidRPr="00880566">
        <w:rPr>
          <w:rFonts w:asciiTheme="minorHAnsi" w:hAnsiTheme="minorHAnsi"/>
          <w:sz w:val="22"/>
          <w:szCs w:val="22"/>
        </w:rPr>
        <w:t>.</w:t>
      </w:r>
      <w:r w:rsidRPr="00880566">
        <w:rPr>
          <w:rFonts w:asciiTheme="minorHAnsi" w:hAnsiTheme="minorHAnsi"/>
          <w:sz w:val="22"/>
          <w:szCs w:val="22"/>
        </w:rPr>
        <w:t xml:space="preserve"> </w:t>
      </w:r>
    </w:p>
    <w:p w14:paraId="1EC1B720" w14:textId="5812B9DB" w:rsidR="008C51CF" w:rsidRPr="00880566" w:rsidRDefault="002D0AC4" w:rsidP="0065238D">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02203D">
        <w:rPr>
          <w:rFonts w:asciiTheme="minorHAnsi" w:hAnsiTheme="minorHAnsi"/>
          <w:sz w:val="22"/>
          <w:szCs w:val="22"/>
        </w:rPr>
        <w:t xml:space="preserve">Information </w:t>
      </w:r>
      <w:r w:rsidR="000F6503" w:rsidRPr="00880566">
        <w:rPr>
          <w:rFonts w:asciiTheme="minorHAnsi" w:hAnsiTheme="minorHAnsi"/>
          <w:sz w:val="22"/>
          <w:szCs w:val="22"/>
        </w:rPr>
        <w:t xml:space="preserve">provided in this protocol </w:t>
      </w:r>
      <w:r w:rsidR="001E073B">
        <w:rPr>
          <w:rFonts w:asciiTheme="minorHAnsi" w:hAnsiTheme="minorHAnsi"/>
          <w:sz w:val="22"/>
          <w:szCs w:val="22"/>
        </w:rPr>
        <w:t>needs to be</w:t>
      </w:r>
      <w:r w:rsidR="000F6503" w:rsidRPr="00880566">
        <w:rPr>
          <w:rFonts w:asciiTheme="minorHAnsi" w:hAnsiTheme="minorHAnsi"/>
          <w:sz w:val="22"/>
          <w:szCs w:val="22"/>
        </w:rPr>
        <w:t xml:space="preserve"> consistent with information provided on the </w:t>
      </w:r>
      <w:proofErr w:type="spellStart"/>
      <w:r w:rsidR="000F6503" w:rsidRPr="00880566">
        <w:rPr>
          <w:rFonts w:asciiTheme="minorHAnsi" w:hAnsiTheme="minorHAnsi"/>
          <w:sz w:val="22"/>
          <w:szCs w:val="22"/>
        </w:rPr>
        <w:t>S</w:t>
      </w:r>
      <w:r w:rsidR="00DC3FA6" w:rsidRPr="00880566">
        <w:rPr>
          <w:rFonts w:asciiTheme="minorHAnsi" w:hAnsiTheme="minorHAnsi"/>
          <w:sz w:val="22"/>
          <w:szCs w:val="22"/>
        </w:rPr>
        <w:t>tudyFinder</w:t>
      </w:r>
      <w:proofErr w:type="spellEnd"/>
      <w:r w:rsidR="000F6503" w:rsidRPr="00880566">
        <w:rPr>
          <w:rFonts w:asciiTheme="minorHAnsi" w:hAnsiTheme="minorHAnsi"/>
          <w:sz w:val="22"/>
          <w:szCs w:val="22"/>
        </w:rPr>
        <w:t xml:space="preserve"> page in your CATS IRB study.</w:t>
      </w:r>
    </w:p>
    <w:p w14:paraId="089AFCCD" w14:textId="77777777" w:rsidR="00DC3FA6" w:rsidRPr="0002203D" w:rsidRDefault="00DC3FA6" w:rsidP="000F6503">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3CE10476" w14:textId="0121C4A6" w:rsidR="00DC3FA6" w:rsidRPr="0002203D" w:rsidRDefault="00DC3FA6" w:rsidP="000F6503">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 xml:space="preserve">For Penn State </w:t>
      </w:r>
      <w:r w:rsidR="005C23FB">
        <w:rPr>
          <w:rFonts w:asciiTheme="minorHAnsi" w:hAnsiTheme="minorHAnsi"/>
          <w:sz w:val="22"/>
          <w:szCs w:val="22"/>
        </w:rPr>
        <w:t>Health</w:t>
      </w:r>
      <w:r w:rsidRPr="0002203D">
        <w:rPr>
          <w:rFonts w:asciiTheme="minorHAnsi" w:hAnsiTheme="minorHAnsi"/>
          <w:sz w:val="22"/>
          <w:szCs w:val="22"/>
        </w:rPr>
        <w:t xml:space="preserve"> submissions using Enterprise Information Management (EIM) for recruitment, </w:t>
      </w:r>
      <w:r w:rsidR="001E073B">
        <w:rPr>
          <w:rFonts w:asciiTheme="minorHAnsi" w:hAnsiTheme="minorHAnsi"/>
          <w:sz w:val="22"/>
          <w:szCs w:val="22"/>
        </w:rPr>
        <w:t xml:space="preserve">and for non-Hershey </w:t>
      </w:r>
      <w:r w:rsidR="00947EF0">
        <w:rPr>
          <w:rFonts w:asciiTheme="minorHAnsi" w:hAnsiTheme="minorHAnsi"/>
          <w:sz w:val="22"/>
          <w:szCs w:val="22"/>
        </w:rPr>
        <w:t xml:space="preserve">locations as applicable, </w:t>
      </w:r>
      <w:r w:rsidRPr="0002203D">
        <w:rPr>
          <w:rFonts w:asciiTheme="minorHAnsi" w:hAnsiTheme="minorHAnsi"/>
          <w:sz w:val="22"/>
          <w:szCs w:val="22"/>
        </w:rPr>
        <w:t>attach your EIM Design Specification form on in CATS IRB (</w:t>
      </w:r>
      <w:hyperlink r:id="rId22" w:history="1">
        <w:r w:rsidR="00F56A30" w:rsidRPr="0002203D">
          <w:rPr>
            <w:rStyle w:val="Hyperlink"/>
            <w:rFonts w:asciiTheme="minorHAnsi" w:hAnsiTheme="minorHAnsi"/>
            <w:sz w:val="22"/>
            <w:szCs w:val="22"/>
          </w:rPr>
          <w:t>http://irb.psu.edu</w:t>
        </w:r>
      </w:hyperlink>
      <w:r w:rsidRPr="0002203D">
        <w:rPr>
          <w:rFonts w:asciiTheme="minorHAnsi" w:hAnsiTheme="minorHAnsi"/>
          <w:sz w:val="22"/>
          <w:szCs w:val="22"/>
        </w:rPr>
        <w:t xml:space="preserve">). See </w:t>
      </w:r>
      <w:r w:rsidR="00C01C74">
        <w:rPr>
          <w:rFonts w:asciiTheme="minorHAnsi" w:hAnsiTheme="minorHAnsi"/>
          <w:sz w:val="22"/>
          <w:szCs w:val="22"/>
        </w:rPr>
        <w:t>“</w:t>
      </w:r>
      <w:r w:rsidRPr="0002203D">
        <w:rPr>
          <w:rFonts w:asciiTheme="minorHAnsi" w:hAnsiTheme="minorHAnsi"/>
          <w:sz w:val="22"/>
          <w:szCs w:val="22"/>
        </w:rPr>
        <w:t>HRP-103</w:t>
      </w:r>
      <w:r w:rsidR="00C01C74">
        <w:rPr>
          <w:rFonts w:asciiTheme="minorHAnsi" w:hAnsiTheme="minorHAnsi"/>
          <w:sz w:val="22"/>
          <w:szCs w:val="22"/>
        </w:rPr>
        <w:t>-</w:t>
      </w:r>
      <w:r w:rsidRPr="0002203D">
        <w:rPr>
          <w:rFonts w:asciiTheme="minorHAnsi" w:hAnsiTheme="minorHAnsi"/>
          <w:sz w:val="22"/>
          <w:szCs w:val="22"/>
        </w:rPr>
        <w:t xml:space="preserve"> Investigator Manual, </w:t>
      </w:r>
      <w:proofErr w:type="gramStart"/>
      <w:r w:rsidRPr="0002203D">
        <w:rPr>
          <w:rFonts w:asciiTheme="minorHAnsi" w:hAnsiTheme="minorHAnsi"/>
          <w:sz w:val="22"/>
          <w:szCs w:val="22"/>
        </w:rPr>
        <w:t>What</w:t>
      </w:r>
      <w:proofErr w:type="gramEnd"/>
      <w:r w:rsidRPr="0002203D">
        <w:rPr>
          <w:rFonts w:asciiTheme="minorHAnsi" w:hAnsiTheme="minorHAnsi"/>
          <w:sz w:val="22"/>
          <w:szCs w:val="22"/>
        </w:rPr>
        <w:t xml:space="preserve"> is appropriate for study recruitment?” for additional information.</w:t>
      </w:r>
      <w:r w:rsidR="000411A5">
        <w:rPr>
          <w:rFonts w:asciiTheme="minorHAnsi" w:hAnsiTheme="minorHAnsi"/>
          <w:sz w:val="22"/>
          <w:szCs w:val="22"/>
        </w:rPr>
        <w:t xml:space="preserve"> </w:t>
      </w:r>
      <w:r w:rsidR="000411A5" w:rsidRPr="00135A4D">
        <w:rPr>
          <w:rFonts w:asciiTheme="minorHAnsi" w:hAnsiTheme="minorHAnsi"/>
          <w:b/>
          <w:sz w:val="22"/>
          <w:szCs w:val="22"/>
        </w:rPr>
        <w:t>DO NOT</w:t>
      </w:r>
      <w:r w:rsidR="000411A5">
        <w:rPr>
          <w:rFonts w:asciiTheme="minorHAnsi" w:hAnsiTheme="minorHAnsi"/>
          <w:sz w:val="22"/>
          <w:szCs w:val="22"/>
        </w:rPr>
        <w:t xml:space="preserve"> include </w:t>
      </w:r>
      <w:r w:rsidR="00E24A46">
        <w:rPr>
          <w:rFonts w:asciiTheme="minorHAnsi" w:hAnsiTheme="minorHAnsi"/>
          <w:sz w:val="22"/>
          <w:szCs w:val="22"/>
        </w:rPr>
        <w:t xml:space="preserve">the actual </w:t>
      </w:r>
      <w:r w:rsidR="000411A5">
        <w:rPr>
          <w:rFonts w:asciiTheme="minorHAnsi" w:hAnsiTheme="minorHAnsi"/>
          <w:sz w:val="22"/>
          <w:szCs w:val="22"/>
        </w:rPr>
        <w:t>recruitment material or wording in this protocol.</w:t>
      </w:r>
    </w:p>
    <w:p w14:paraId="3318F067" w14:textId="77777777" w:rsidR="002276C8" w:rsidRDefault="002276C8" w:rsidP="008C51CF">
      <w:pPr>
        <w:ind w:left="1440"/>
        <w:rPr>
          <w:rFonts w:asciiTheme="minorHAnsi" w:hAnsiTheme="minorHAnsi"/>
          <w:sz w:val="22"/>
          <w:szCs w:val="22"/>
        </w:rPr>
      </w:pPr>
    </w:p>
    <w:p w14:paraId="7A548AC3" w14:textId="77777777" w:rsidR="00C20BE3" w:rsidRDefault="00C20BE3" w:rsidP="00C20BE3">
      <w:pPr>
        <w:ind w:left="1440"/>
        <w:rPr>
          <w:rFonts w:ascii="Calibri" w:eastAsia="Calibri" w:hAnsi="Calibri" w:cs="Calibri"/>
          <w:sz w:val="22"/>
          <w:szCs w:val="22"/>
        </w:rPr>
      </w:pPr>
      <w:bookmarkStart w:id="42" w:name="_Toc361915568"/>
      <w:bookmarkStart w:id="43" w:name="_Toc361917184"/>
      <w:bookmarkStart w:id="44" w:name="_Toc364333911"/>
      <w:r>
        <w:rPr>
          <w:rFonts w:ascii="Calibri" w:eastAsia="Calibri" w:hAnsi="Calibri" w:cs="Calibri"/>
          <w:sz w:val="22"/>
          <w:szCs w:val="22"/>
        </w:rPr>
        <w:t xml:space="preserve">Potential subjects will be identified with the help of several mental health clinics and organizations, such as Active Minds, International Bipolar Foundation, and Crest BD. </w:t>
      </w:r>
      <w:r>
        <w:rPr>
          <w:rFonts w:ascii="Calibri" w:eastAsia="Calibri" w:hAnsi="Calibri" w:cs="Calibri"/>
          <w:color w:val="FF0000"/>
          <w:sz w:val="22"/>
          <w:szCs w:val="22"/>
        </w:rPr>
        <w:t xml:space="preserve"> </w:t>
      </w:r>
      <w:r>
        <w:rPr>
          <w:rFonts w:ascii="Calibri" w:eastAsia="Calibri" w:hAnsi="Calibri" w:cs="Calibri"/>
          <w:sz w:val="22"/>
          <w:szCs w:val="22"/>
        </w:rPr>
        <w:t>Recruiting information will also be shared via social media using the accounts of these organizations and the study team.</w:t>
      </w:r>
    </w:p>
    <w:p w14:paraId="00CC0428" w14:textId="77777777" w:rsidR="00A15047" w:rsidRDefault="00A15047" w:rsidP="00A15047">
      <w:pPr>
        <w:pStyle w:val="Heading2"/>
        <w:tabs>
          <w:tab w:val="left" w:pos="810"/>
        </w:tabs>
        <w:spacing w:before="0" w:after="0"/>
        <w:rPr>
          <w:rFonts w:asciiTheme="minorHAnsi" w:hAnsiTheme="minorHAnsi"/>
          <w:b w:val="0"/>
          <w:bCs w:val="0"/>
          <w:iCs w:val="0"/>
          <w:szCs w:val="22"/>
        </w:rPr>
      </w:pPr>
    </w:p>
    <w:p w14:paraId="30593D36" w14:textId="2E40A378" w:rsidR="008E710D" w:rsidRPr="0002203D" w:rsidRDefault="00F7120A" w:rsidP="0065238D">
      <w:pPr>
        <w:pStyle w:val="Heading2"/>
        <w:numPr>
          <w:ilvl w:val="1"/>
          <w:numId w:val="5"/>
        </w:numPr>
        <w:tabs>
          <w:tab w:val="left" w:pos="810"/>
        </w:tabs>
        <w:spacing w:before="0" w:after="0"/>
        <w:rPr>
          <w:rFonts w:asciiTheme="minorHAnsi" w:hAnsiTheme="minorHAnsi"/>
          <w:color w:val="000000"/>
          <w:szCs w:val="22"/>
        </w:rPr>
      </w:pPr>
      <w:r w:rsidRPr="0002203D">
        <w:rPr>
          <w:rFonts w:asciiTheme="minorHAnsi" w:hAnsiTheme="minorHAnsi"/>
          <w:color w:val="000000"/>
          <w:szCs w:val="22"/>
        </w:rPr>
        <w:t>Recruitment process</w:t>
      </w:r>
      <w:bookmarkEnd w:id="42"/>
      <w:bookmarkEnd w:id="43"/>
      <w:bookmarkEnd w:id="44"/>
    </w:p>
    <w:p w14:paraId="4CD8FBA6" w14:textId="369A9E90" w:rsidR="000F76F3" w:rsidRPr="0002203D" w:rsidRDefault="00BE089E" w:rsidP="00E77B3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 xml:space="preserve">Describe how </w:t>
      </w:r>
      <w:r w:rsidR="00947EF0">
        <w:rPr>
          <w:rFonts w:asciiTheme="minorHAnsi" w:hAnsiTheme="minorHAnsi"/>
          <w:sz w:val="22"/>
          <w:szCs w:val="22"/>
        </w:rPr>
        <w:t xml:space="preserve">potential </w:t>
      </w:r>
      <w:r w:rsidRPr="0002203D">
        <w:rPr>
          <w:rFonts w:asciiTheme="minorHAnsi" w:hAnsiTheme="minorHAnsi"/>
          <w:sz w:val="22"/>
          <w:szCs w:val="22"/>
        </w:rPr>
        <w:t>subjects first learn about this research opportunity</w:t>
      </w:r>
      <w:r w:rsidR="00732EFF">
        <w:rPr>
          <w:rFonts w:asciiTheme="minorHAnsi" w:hAnsiTheme="minorHAnsi"/>
          <w:sz w:val="22"/>
          <w:szCs w:val="22"/>
        </w:rPr>
        <w:t xml:space="preserve"> </w:t>
      </w:r>
      <w:r w:rsidR="00732EFF" w:rsidRPr="0002203D">
        <w:rPr>
          <w:rFonts w:asciiTheme="minorHAnsi" w:hAnsiTheme="minorHAnsi"/>
          <w:sz w:val="22"/>
          <w:szCs w:val="22"/>
        </w:rPr>
        <w:t>or indicate as not applicable</w:t>
      </w:r>
      <w:r w:rsidR="00947EF0">
        <w:rPr>
          <w:rFonts w:asciiTheme="minorHAnsi" w:hAnsiTheme="minorHAnsi"/>
          <w:sz w:val="22"/>
          <w:szCs w:val="22"/>
        </w:rPr>
        <w:t xml:space="preserve"> if subjects will not be prospectively </w:t>
      </w:r>
      <w:r w:rsidR="00B7332F">
        <w:rPr>
          <w:rFonts w:asciiTheme="minorHAnsi" w:hAnsiTheme="minorHAnsi"/>
          <w:sz w:val="22"/>
          <w:szCs w:val="22"/>
        </w:rPr>
        <w:t>recruited to participant in the research</w:t>
      </w:r>
      <w:r w:rsidRPr="0002203D">
        <w:rPr>
          <w:rFonts w:asciiTheme="minorHAnsi" w:hAnsiTheme="minorHAnsi"/>
          <w:sz w:val="22"/>
          <w:szCs w:val="22"/>
        </w:rPr>
        <w:t xml:space="preserve">.  </w:t>
      </w:r>
      <w:r w:rsidR="00661777" w:rsidRPr="00880566">
        <w:rPr>
          <w:rFonts w:asciiTheme="minorHAnsi" w:hAnsiTheme="minorHAnsi"/>
          <w:sz w:val="22"/>
          <w:szCs w:val="22"/>
        </w:rPr>
        <w:t>Subject recruitment can involve various methods (e.g.</w:t>
      </w:r>
      <w:r w:rsidR="00D36A13">
        <w:rPr>
          <w:rFonts w:asciiTheme="minorHAnsi" w:hAnsiTheme="minorHAnsi"/>
          <w:sz w:val="22"/>
          <w:szCs w:val="22"/>
        </w:rPr>
        <w:t>,</w:t>
      </w:r>
      <w:r w:rsidR="00661777" w:rsidRPr="00880566">
        <w:rPr>
          <w:rFonts w:asciiTheme="minorHAnsi" w:hAnsiTheme="minorHAnsi"/>
          <w:sz w:val="22"/>
          <w:szCs w:val="22"/>
        </w:rPr>
        <w:t xml:space="preserve"> approaching potential subjects in person, contacting potential subjects via email, letters, telephone, </w:t>
      </w:r>
      <w:proofErr w:type="spellStart"/>
      <w:r w:rsidR="00B7332F">
        <w:rPr>
          <w:rFonts w:asciiTheme="minorHAnsi" w:hAnsiTheme="minorHAnsi"/>
          <w:sz w:val="22"/>
          <w:szCs w:val="22"/>
        </w:rPr>
        <w:t>ResearchMatch</w:t>
      </w:r>
      <w:proofErr w:type="spellEnd"/>
      <w:r w:rsidR="00B7332F">
        <w:rPr>
          <w:rFonts w:asciiTheme="minorHAnsi" w:hAnsiTheme="minorHAnsi"/>
          <w:sz w:val="22"/>
          <w:szCs w:val="22"/>
        </w:rPr>
        <w:t xml:space="preserve">, </w:t>
      </w:r>
      <w:r w:rsidR="00661777" w:rsidRPr="00880566">
        <w:rPr>
          <w:rFonts w:asciiTheme="minorHAnsi" w:hAnsiTheme="minorHAnsi"/>
          <w:sz w:val="22"/>
          <w:szCs w:val="22"/>
        </w:rPr>
        <w:t xml:space="preserve">or advertising to a general public via flyers, websites, </w:t>
      </w:r>
      <w:proofErr w:type="spellStart"/>
      <w:r w:rsidR="008515B8" w:rsidRPr="0002203D">
        <w:rPr>
          <w:rFonts w:asciiTheme="minorHAnsi" w:hAnsiTheme="minorHAnsi"/>
          <w:sz w:val="22"/>
          <w:szCs w:val="22"/>
        </w:rPr>
        <w:t>StudyFinder</w:t>
      </w:r>
      <w:proofErr w:type="spellEnd"/>
      <w:r w:rsidR="008515B8" w:rsidRPr="0002203D">
        <w:rPr>
          <w:rFonts w:asciiTheme="minorHAnsi" w:hAnsiTheme="minorHAnsi"/>
          <w:sz w:val="22"/>
          <w:szCs w:val="22"/>
        </w:rPr>
        <w:t xml:space="preserve">, </w:t>
      </w:r>
      <w:r w:rsidR="00661777" w:rsidRPr="00880566">
        <w:rPr>
          <w:rFonts w:asciiTheme="minorHAnsi" w:hAnsiTheme="minorHAnsi"/>
          <w:sz w:val="22"/>
          <w:szCs w:val="22"/>
        </w:rPr>
        <w:t>newspaper, television, and radio etc.).</w:t>
      </w:r>
      <w:r w:rsidR="000411A5">
        <w:rPr>
          <w:rFonts w:asciiTheme="minorHAnsi" w:hAnsiTheme="minorHAnsi"/>
          <w:sz w:val="22"/>
          <w:szCs w:val="22"/>
        </w:rPr>
        <w:t xml:space="preserve"> </w:t>
      </w:r>
      <w:r w:rsidR="000411A5" w:rsidRPr="00AA5148">
        <w:rPr>
          <w:rFonts w:asciiTheme="minorHAnsi" w:hAnsiTheme="minorHAnsi"/>
          <w:b/>
          <w:sz w:val="22"/>
          <w:szCs w:val="22"/>
        </w:rPr>
        <w:t>DO NOT</w:t>
      </w:r>
      <w:r w:rsidR="000411A5">
        <w:rPr>
          <w:rFonts w:asciiTheme="minorHAnsi" w:hAnsiTheme="minorHAnsi"/>
          <w:sz w:val="22"/>
          <w:szCs w:val="22"/>
        </w:rPr>
        <w:t xml:space="preserve"> include </w:t>
      </w:r>
      <w:r w:rsidR="00E24A46">
        <w:rPr>
          <w:rFonts w:asciiTheme="minorHAnsi" w:hAnsiTheme="minorHAnsi"/>
          <w:sz w:val="22"/>
          <w:szCs w:val="22"/>
        </w:rPr>
        <w:t xml:space="preserve">the actual </w:t>
      </w:r>
      <w:r w:rsidR="000411A5">
        <w:rPr>
          <w:rFonts w:asciiTheme="minorHAnsi" w:hAnsiTheme="minorHAnsi"/>
          <w:sz w:val="22"/>
          <w:szCs w:val="22"/>
        </w:rPr>
        <w:t>recruitment material or wording in this protocol.</w:t>
      </w:r>
    </w:p>
    <w:p w14:paraId="1D923EA1" w14:textId="71CE6824" w:rsidR="00947EF0" w:rsidRDefault="00E77B3B" w:rsidP="008C51CF">
      <w:pPr>
        <w:ind w:left="1440"/>
        <w:rPr>
          <w:rFonts w:asciiTheme="minorHAnsi" w:hAnsiTheme="minorHAnsi"/>
          <w:sz w:val="22"/>
          <w:szCs w:val="22"/>
        </w:rPr>
      </w:pPr>
      <w:r>
        <w:rPr>
          <w:rFonts w:asciiTheme="minorHAnsi" w:hAnsiTheme="minorHAnsi"/>
          <w:sz w:val="22"/>
          <w:szCs w:val="22"/>
        </w:rPr>
        <w:t>[Do not type here]</w:t>
      </w:r>
    </w:p>
    <w:p w14:paraId="600BB687" w14:textId="77777777" w:rsidR="008C51CF" w:rsidRPr="0002203D" w:rsidRDefault="008C51CF" w:rsidP="008C51CF">
      <w:pPr>
        <w:ind w:left="1440"/>
        <w:rPr>
          <w:rFonts w:asciiTheme="minorHAnsi" w:hAnsiTheme="minorHAnsi"/>
          <w:sz w:val="22"/>
          <w:szCs w:val="22"/>
        </w:rPr>
      </w:pPr>
    </w:p>
    <w:p w14:paraId="66FDE15B" w14:textId="13C790D0" w:rsidR="00A60C31" w:rsidRPr="00F81FD5" w:rsidRDefault="00A60C31" w:rsidP="0065238D">
      <w:pPr>
        <w:pStyle w:val="Heading3"/>
        <w:numPr>
          <w:ilvl w:val="3"/>
          <w:numId w:val="5"/>
        </w:numPr>
        <w:rPr>
          <w:rFonts w:asciiTheme="minorHAnsi" w:hAnsiTheme="minorHAnsi" w:cstheme="minorHAnsi"/>
        </w:rPr>
      </w:pPr>
      <w:r w:rsidRPr="00F81FD5">
        <w:rPr>
          <w:rFonts w:asciiTheme="minorHAnsi" w:hAnsiTheme="minorHAnsi" w:cstheme="minorHAnsi"/>
        </w:rPr>
        <w:t>How potential subjects will be recruited.</w:t>
      </w:r>
    </w:p>
    <w:p w14:paraId="1D2CC238" w14:textId="073097A5" w:rsidR="00C20BE3" w:rsidRDefault="00C20BE3" w:rsidP="00C20BE3">
      <w:pPr>
        <w:ind w:left="1440"/>
        <w:rPr>
          <w:rFonts w:ascii="Calibri" w:eastAsia="Calibri" w:hAnsi="Calibri" w:cs="Calibri"/>
          <w:sz w:val="22"/>
          <w:szCs w:val="22"/>
        </w:rPr>
      </w:pPr>
      <w:r>
        <w:rPr>
          <w:rFonts w:ascii="Calibri" w:eastAsia="Calibri" w:hAnsi="Calibri" w:cs="Calibri"/>
          <w:sz w:val="22"/>
          <w:szCs w:val="22"/>
        </w:rPr>
        <w:t>Research informational materials will be shared with the organizations noted above to then share with their contacts who may be eligible</w:t>
      </w:r>
      <w:r w:rsidR="006C54BB">
        <w:rPr>
          <w:rFonts w:ascii="Calibri" w:eastAsia="Calibri" w:hAnsi="Calibri" w:cs="Calibri"/>
          <w:sz w:val="22"/>
          <w:szCs w:val="22"/>
        </w:rPr>
        <w:t>, via their organization pages and social media accounts</w:t>
      </w:r>
      <w:r>
        <w:rPr>
          <w:rFonts w:ascii="Calibri" w:eastAsia="Calibri" w:hAnsi="Calibri" w:cs="Calibri"/>
          <w:sz w:val="22"/>
          <w:szCs w:val="22"/>
        </w:rPr>
        <w:t>. Our study team will NOT be provided with lists of potential subjects that meet the eligibility requirement of a bipolar diagnosis to contact directly. All personal contact information (e.g., name, email, phone number, etc.) for subjects recruited with help of external organizations will remain with that organization and will not be shared with the study team.</w:t>
      </w:r>
    </w:p>
    <w:p w14:paraId="5BB16989" w14:textId="59238D3F" w:rsidR="00B077E7" w:rsidRPr="00877055" w:rsidRDefault="00B077E7" w:rsidP="009738AA">
      <w:pPr>
        <w:ind w:left="1440" w:firstLine="720"/>
        <w:rPr>
          <w:rFonts w:asciiTheme="minorHAnsi" w:hAnsiTheme="minorHAnsi"/>
          <w:sz w:val="22"/>
          <w:szCs w:val="22"/>
        </w:rPr>
      </w:pPr>
    </w:p>
    <w:p w14:paraId="2EA3D03E" w14:textId="79923D19" w:rsidR="00B077E7" w:rsidRPr="00F81FD5" w:rsidRDefault="00B077E7" w:rsidP="0065238D">
      <w:pPr>
        <w:pStyle w:val="Heading3"/>
        <w:numPr>
          <w:ilvl w:val="3"/>
          <w:numId w:val="5"/>
        </w:numPr>
        <w:rPr>
          <w:rFonts w:asciiTheme="minorHAnsi" w:hAnsiTheme="minorHAnsi" w:cstheme="minorHAnsi"/>
        </w:rPr>
      </w:pPr>
      <w:r w:rsidRPr="00F81FD5">
        <w:rPr>
          <w:rFonts w:asciiTheme="minorHAnsi" w:hAnsiTheme="minorHAnsi" w:cstheme="minorHAnsi"/>
        </w:rPr>
        <w:lastRenderedPageBreak/>
        <w:t>Where potential subjects will be recruited.</w:t>
      </w:r>
    </w:p>
    <w:p w14:paraId="3B2AD160" w14:textId="17132F6C" w:rsidR="00C20BE3" w:rsidRDefault="00C20BE3" w:rsidP="00C20BE3">
      <w:pPr>
        <w:ind w:left="1440" w:firstLine="720"/>
        <w:rPr>
          <w:rFonts w:ascii="Calibri" w:eastAsia="Calibri" w:hAnsi="Calibri" w:cs="Calibri"/>
          <w:sz w:val="22"/>
          <w:szCs w:val="22"/>
        </w:rPr>
      </w:pPr>
      <w:r>
        <w:rPr>
          <w:rFonts w:ascii="Calibri" w:eastAsia="Calibri" w:hAnsi="Calibri" w:cs="Calibri"/>
          <w:sz w:val="22"/>
          <w:szCs w:val="22"/>
        </w:rPr>
        <w:t>This recruitment process will be conducted online.</w:t>
      </w:r>
    </w:p>
    <w:p w14:paraId="5A2E4C98" w14:textId="74AF1C26" w:rsidR="00B077E7" w:rsidRPr="009738AA" w:rsidRDefault="00B077E7" w:rsidP="009738AA">
      <w:pPr>
        <w:ind w:left="1440" w:firstLine="720"/>
        <w:rPr>
          <w:rFonts w:asciiTheme="minorHAnsi" w:hAnsiTheme="minorHAnsi"/>
          <w:sz w:val="22"/>
          <w:szCs w:val="22"/>
        </w:rPr>
      </w:pPr>
    </w:p>
    <w:p w14:paraId="7A3EE6EF" w14:textId="77777777" w:rsidR="00B077E7" w:rsidRDefault="00B077E7" w:rsidP="009738AA">
      <w:pPr>
        <w:pStyle w:val="ListParagraph"/>
        <w:ind w:left="2160"/>
        <w:rPr>
          <w:rFonts w:asciiTheme="minorHAnsi" w:hAnsiTheme="minorHAnsi"/>
          <w:b/>
          <w:sz w:val="22"/>
          <w:szCs w:val="22"/>
        </w:rPr>
      </w:pPr>
    </w:p>
    <w:p w14:paraId="460F79BA" w14:textId="2583063F" w:rsidR="00B077E7" w:rsidRPr="00F81FD5" w:rsidRDefault="00B077E7" w:rsidP="0065238D">
      <w:pPr>
        <w:pStyle w:val="Heading3"/>
        <w:numPr>
          <w:ilvl w:val="3"/>
          <w:numId w:val="5"/>
        </w:numPr>
        <w:rPr>
          <w:rFonts w:asciiTheme="minorHAnsi" w:hAnsiTheme="minorHAnsi" w:cstheme="minorHAnsi"/>
        </w:rPr>
      </w:pPr>
      <w:r w:rsidRPr="00F81FD5">
        <w:rPr>
          <w:rFonts w:asciiTheme="minorHAnsi" w:hAnsiTheme="minorHAnsi" w:cstheme="minorHAnsi"/>
        </w:rPr>
        <w:t>When potential subjects will be recruited.</w:t>
      </w:r>
    </w:p>
    <w:p w14:paraId="78027D1B" w14:textId="5F2CAE68" w:rsidR="00B172AF" w:rsidRDefault="00B172AF" w:rsidP="00B172AF">
      <w:pPr>
        <w:ind w:left="1440" w:firstLine="720"/>
        <w:rPr>
          <w:rFonts w:ascii="Calibri" w:eastAsia="Calibri" w:hAnsi="Calibri" w:cs="Calibri"/>
          <w:sz w:val="22"/>
          <w:szCs w:val="22"/>
        </w:rPr>
      </w:pPr>
      <w:r>
        <w:rPr>
          <w:rFonts w:ascii="Calibri" w:eastAsia="Calibri" w:hAnsi="Calibri" w:cs="Calibri"/>
          <w:sz w:val="22"/>
          <w:szCs w:val="22"/>
        </w:rPr>
        <w:t>Upon the approval of the survey study protocol, recruitment materials will be made available online and shared with related organizations, including a link to complete the survey online.</w:t>
      </w:r>
    </w:p>
    <w:p w14:paraId="66E7F324" w14:textId="12865E03" w:rsidR="00B077E7" w:rsidRPr="009738AA" w:rsidRDefault="00B077E7" w:rsidP="009738AA">
      <w:pPr>
        <w:ind w:left="1440" w:firstLine="720"/>
        <w:rPr>
          <w:rFonts w:asciiTheme="minorHAnsi" w:hAnsiTheme="minorHAnsi"/>
          <w:sz w:val="22"/>
          <w:szCs w:val="22"/>
        </w:rPr>
      </w:pPr>
    </w:p>
    <w:p w14:paraId="2E936073" w14:textId="77777777" w:rsidR="00B077E7" w:rsidRDefault="00B077E7" w:rsidP="009738AA">
      <w:pPr>
        <w:pStyle w:val="ListParagraph"/>
        <w:ind w:left="2160"/>
        <w:rPr>
          <w:rFonts w:asciiTheme="minorHAnsi" w:hAnsiTheme="minorHAnsi"/>
          <w:b/>
          <w:sz w:val="22"/>
          <w:szCs w:val="22"/>
        </w:rPr>
      </w:pPr>
    </w:p>
    <w:p w14:paraId="2FFB8618" w14:textId="64C1B92D" w:rsidR="00B077E7" w:rsidRDefault="004E08B8" w:rsidP="0065238D">
      <w:pPr>
        <w:pStyle w:val="ListParagraph"/>
        <w:numPr>
          <w:ilvl w:val="3"/>
          <w:numId w:val="5"/>
        </w:numPr>
        <w:rPr>
          <w:rFonts w:asciiTheme="minorHAnsi" w:hAnsiTheme="minorHAnsi"/>
          <w:b/>
          <w:sz w:val="22"/>
          <w:szCs w:val="22"/>
        </w:rPr>
      </w:pPr>
      <w:r w:rsidRPr="00F81FD5">
        <w:rPr>
          <w:rStyle w:val="Heading3Char"/>
          <w:rFonts w:asciiTheme="minorHAnsi" w:hAnsiTheme="minorHAnsi" w:cstheme="minorHAnsi"/>
        </w:rPr>
        <w:t>Describe the eligibility screening process and indicate whether the screening process will occur before or after obtaining informed consent</w:t>
      </w:r>
      <w:r w:rsidR="00B255A7" w:rsidRPr="00F81FD5">
        <w:rPr>
          <w:rStyle w:val="Heading3Char"/>
          <w:rFonts w:asciiTheme="minorHAnsi" w:hAnsiTheme="minorHAnsi" w:cstheme="minorHAnsi"/>
        </w:rPr>
        <w:t xml:space="preserve">. </w:t>
      </w:r>
      <w:r w:rsidRPr="00F81FD5">
        <w:rPr>
          <w:rStyle w:val="Heading3Char"/>
          <w:rFonts w:asciiTheme="minorHAnsi" w:hAnsiTheme="minorHAnsi" w:cstheme="minorHAnsi"/>
        </w:rPr>
        <w:t>Screening begins when the investigator obtains information about or from a prospective participant in order to determine their eligibility.  In some studies, these procedures may not take place unless HIPAA Authorization is obtained OR a waiver of HIPAA Authorization when applicable for the screening procedures is approved by the IRB.</w:t>
      </w:r>
      <w:r w:rsidRPr="00F81FD5">
        <w:rPr>
          <w:rStyle w:val="Heading3Char"/>
        </w:rPr>
        <w:t xml:space="preserve"> </w:t>
      </w:r>
      <w:r w:rsidRPr="00D36A13">
        <w:rPr>
          <w:rFonts w:asciiTheme="minorHAnsi" w:hAnsiTheme="minorHAnsi"/>
          <w:sz w:val="22"/>
          <w:szCs w:val="22"/>
        </w:rPr>
        <w:t xml:space="preserve"> </w:t>
      </w:r>
      <w:r w:rsidR="00B255A7" w:rsidRPr="00D36A13">
        <w:rPr>
          <w:rFonts w:asciiTheme="minorHAnsi" w:hAnsiTheme="minorHAnsi"/>
          <w:sz w:val="22"/>
          <w:szCs w:val="22"/>
        </w:rPr>
        <w:t>[</w:t>
      </w:r>
      <w:r w:rsidR="00B255A7" w:rsidRPr="00135A4D">
        <w:rPr>
          <w:rFonts w:asciiTheme="minorHAnsi" w:hAnsiTheme="minorHAnsi"/>
          <w:i/>
          <w:sz w:val="22"/>
          <w:szCs w:val="22"/>
        </w:rPr>
        <w:t xml:space="preserve">For FDA regulated studies, consent for </w:t>
      </w:r>
      <w:r w:rsidR="00B255A7">
        <w:rPr>
          <w:rFonts w:asciiTheme="minorHAnsi" w:hAnsiTheme="minorHAnsi"/>
          <w:i/>
          <w:sz w:val="22"/>
          <w:szCs w:val="22"/>
        </w:rPr>
        <w:t xml:space="preserve">any </w:t>
      </w:r>
      <w:r w:rsidR="00B255A7" w:rsidRPr="00135A4D">
        <w:rPr>
          <w:rFonts w:asciiTheme="minorHAnsi" w:hAnsiTheme="minorHAnsi"/>
          <w:i/>
          <w:sz w:val="22"/>
          <w:szCs w:val="22"/>
        </w:rPr>
        <w:t xml:space="preserve">screening </w:t>
      </w:r>
      <w:r w:rsidR="00B255A7">
        <w:rPr>
          <w:rFonts w:asciiTheme="minorHAnsi" w:hAnsiTheme="minorHAnsi"/>
          <w:i/>
          <w:sz w:val="22"/>
          <w:szCs w:val="22"/>
        </w:rPr>
        <w:t xml:space="preserve">activities </w:t>
      </w:r>
      <w:r w:rsidR="00B255A7" w:rsidRPr="00135A4D">
        <w:rPr>
          <w:rFonts w:asciiTheme="minorHAnsi" w:hAnsiTheme="minorHAnsi"/>
          <w:i/>
          <w:sz w:val="22"/>
          <w:szCs w:val="22"/>
        </w:rPr>
        <w:t xml:space="preserve">would need to be obtained </w:t>
      </w:r>
      <w:r w:rsidR="00B255A7">
        <w:rPr>
          <w:rFonts w:asciiTheme="minorHAnsi" w:hAnsiTheme="minorHAnsi"/>
          <w:i/>
          <w:sz w:val="22"/>
          <w:szCs w:val="22"/>
        </w:rPr>
        <w:t>prior to screening unless</w:t>
      </w:r>
      <w:r w:rsidR="00B255A7" w:rsidRPr="00135A4D">
        <w:rPr>
          <w:rFonts w:asciiTheme="minorHAnsi" w:hAnsiTheme="minorHAnsi"/>
          <w:i/>
          <w:sz w:val="22"/>
          <w:szCs w:val="22"/>
        </w:rPr>
        <w:t xml:space="preserve"> specifically waived by the IRB.</w:t>
      </w:r>
      <w:r w:rsidR="00B255A7">
        <w:rPr>
          <w:rFonts w:asciiTheme="minorHAnsi" w:hAnsiTheme="minorHAnsi"/>
          <w:i/>
          <w:sz w:val="22"/>
          <w:szCs w:val="22"/>
        </w:rPr>
        <w:t>]</w:t>
      </w:r>
    </w:p>
    <w:p w14:paraId="3DD1A73C" w14:textId="030A0932" w:rsidR="00053878" w:rsidRDefault="00B172AF" w:rsidP="009738AA">
      <w:pPr>
        <w:ind w:left="1620" w:firstLine="540"/>
        <w:rPr>
          <w:rFonts w:asciiTheme="minorHAnsi" w:hAnsiTheme="minorHAnsi"/>
          <w:sz w:val="22"/>
          <w:szCs w:val="22"/>
        </w:rPr>
      </w:pPr>
      <w:r>
        <w:rPr>
          <w:rFonts w:ascii="Calibri" w:eastAsia="Calibri" w:hAnsi="Calibri" w:cs="Calibri"/>
          <w:sz w:val="22"/>
          <w:szCs w:val="22"/>
        </w:rPr>
        <w:t>At the beginning of the survey, following informed consent, respondents will be asked questions to determine study eligibility (i.e., bipolar diagnosis, age). Should respondents provide ineligible answers, they will not be invited to complete the main survey.</w:t>
      </w:r>
    </w:p>
    <w:p w14:paraId="79B3567C" w14:textId="3004F88C" w:rsidR="0051342D" w:rsidRPr="00A15047" w:rsidRDefault="00F7120A" w:rsidP="0065238D">
      <w:pPr>
        <w:pStyle w:val="Heading1"/>
        <w:numPr>
          <w:ilvl w:val="0"/>
          <w:numId w:val="5"/>
        </w:numPr>
      </w:pPr>
      <w:bookmarkStart w:id="45" w:name="_Toc361915570"/>
      <w:bookmarkStart w:id="46" w:name="_Toc361917186"/>
      <w:bookmarkStart w:id="47" w:name="_Toc364333913"/>
      <w:bookmarkStart w:id="48" w:name="_Toc65500166"/>
      <w:r w:rsidRPr="00A15047">
        <w:rPr>
          <w:sz w:val="22"/>
          <w:szCs w:val="22"/>
        </w:rPr>
        <w:t>Consent Process and Documentation</w:t>
      </w:r>
      <w:bookmarkEnd w:id="45"/>
      <w:bookmarkEnd w:id="46"/>
      <w:bookmarkEnd w:id="47"/>
      <w:bookmarkEnd w:id="48"/>
      <w:r w:rsidR="003C5EA4" w:rsidRPr="00A15047">
        <w:rPr>
          <w:sz w:val="22"/>
          <w:szCs w:val="22"/>
        </w:rPr>
        <w:t xml:space="preserve"> </w:t>
      </w:r>
    </w:p>
    <w:p w14:paraId="004C2DBA" w14:textId="3DB56108" w:rsidR="00857171" w:rsidRDefault="00857171" w:rsidP="00857171">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Pr>
          <w:rFonts w:asciiTheme="minorHAnsi" w:hAnsiTheme="minorHAnsi"/>
          <w:sz w:val="22"/>
          <w:szCs w:val="22"/>
        </w:rPr>
        <w:t>Refer to the following materials:</w:t>
      </w:r>
    </w:p>
    <w:p w14:paraId="0469FC03" w14:textId="349454AF"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The “</w:t>
      </w:r>
      <w:r w:rsidRPr="0002203D">
        <w:rPr>
          <w:rFonts w:asciiTheme="minorHAnsi" w:hAnsiTheme="minorHAnsi"/>
          <w:sz w:val="22"/>
          <w:szCs w:val="22"/>
        </w:rPr>
        <w:t>HRP-090- SOP</w:t>
      </w:r>
      <w:r w:rsidR="00D36A13">
        <w:rPr>
          <w:rFonts w:asciiTheme="minorHAnsi" w:hAnsiTheme="minorHAnsi"/>
          <w:sz w:val="22"/>
          <w:szCs w:val="22"/>
        </w:rPr>
        <w:t xml:space="preserve"> </w:t>
      </w:r>
      <w:r w:rsidRPr="0002203D">
        <w:rPr>
          <w:rFonts w:asciiTheme="minorHAnsi" w:hAnsiTheme="minorHAnsi"/>
          <w:sz w:val="22"/>
          <w:szCs w:val="22"/>
        </w:rPr>
        <w:t>-</w:t>
      </w:r>
      <w:r w:rsidR="00D36A13">
        <w:rPr>
          <w:rFonts w:asciiTheme="minorHAnsi" w:hAnsiTheme="minorHAnsi"/>
          <w:sz w:val="22"/>
          <w:szCs w:val="22"/>
        </w:rPr>
        <w:t xml:space="preserve"> </w:t>
      </w:r>
      <w:r w:rsidRPr="00880566">
        <w:rPr>
          <w:rFonts w:asciiTheme="minorHAnsi" w:hAnsiTheme="minorHAnsi"/>
          <w:sz w:val="22"/>
          <w:szCs w:val="22"/>
        </w:rPr>
        <w:t>Informed Consent Process for Research</w:t>
      </w:r>
      <w:r w:rsidRPr="0002203D">
        <w:rPr>
          <w:rFonts w:asciiTheme="minorHAnsi" w:hAnsiTheme="minorHAnsi"/>
          <w:sz w:val="22"/>
          <w:szCs w:val="22"/>
        </w:rPr>
        <w:t>”</w:t>
      </w:r>
      <w:r w:rsidRPr="00880566">
        <w:rPr>
          <w:rFonts w:asciiTheme="minorHAnsi" w:hAnsiTheme="minorHAnsi"/>
          <w:sz w:val="22"/>
          <w:szCs w:val="22"/>
        </w:rPr>
        <w:t xml:space="preserve"> outlines the process for obtaining informed consent.  </w:t>
      </w:r>
    </w:p>
    <w:p w14:paraId="1C1D2EB8" w14:textId="396448A8"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The “HRP-091– SOP</w:t>
      </w:r>
      <w:r w:rsidR="00D36A13">
        <w:rPr>
          <w:rFonts w:asciiTheme="minorHAnsi" w:hAnsiTheme="minorHAnsi"/>
          <w:sz w:val="22"/>
          <w:szCs w:val="22"/>
        </w:rPr>
        <w:t xml:space="preserve"> - </w:t>
      </w:r>
      <w:r w:rsidRPr="0002203D">
        <w:rPr>
          <w:rFonts w:asciiTheme="minorHAnsi" w:hAnsiTheme="minorHAnsi"/>
          <w:sz w:val="22"/>
          <w:szCs w:val="22"/>
        </w:rPr>
        <w:t>Written Documentation of Consent” describe</w:t>
      </w:r>
      <w:r>
        <w:rPr>
          <w:rFonts w:asciiTheme="minorHAnsi" w:hAnsiTheme="minorHAnsi"/>
          <w:sz w:val="22"/>
          <w:szCs w:val="22"/>
        </w:rPr>
        <w:t>s</w:t>
      </w:r>
      <w:r w:rsidRPr="0002203D">
        <w:rPr>
          <w:rFonts w:asciiTheme="minorHAnsi" w:hAnsiTheme="minorHAnsi"/>
          <w:sz w:val="22"/>
          <w:szCs w:val="22"/>
        </w:rPr>
        <w:t xml:space="preserve"> how</w:t>
      </w:r>
      <w:r>
        <w:rPr>
          <w:rFonts w:asciiTheme="minorHAnsi" w:hAnsiTheme="minorHAnsi"/>
          <w:sz w:val="22"/>
          <w:szCs w:val="22"/>
        </w:rPr>
        <w:t xml:space="preserve"> the</w:t>
      </w:r>
      <w:r w:rsidRPr="0002203D">
        <w:rPr>
          <w:rFonts w:asciiTheme="minorHAnsi" w:hAnsiTheme="minorHAnsi"/>
          <w:sz w:val="22"/>
          <w:szCs w:val="22"/>
        </w:rPr>
        <w:t xml:space="preserve"> consent</w:t>
      </w:r>
      <w:r>
        <w:rPr>
          <w:rFonts w:asciiTheme="minorHAnsi" w:hAnsiTheme="minorHAnsi"/>
          <w:sz w:val="22"/>
          <w:szCs w:val="22"/>
        </w:rPr>
        <w:t xml:space="preserve"> process</w:t>
      </w:r>
      <w:r w:rsidRPr="0002203D">
        <w:rPr>
          <w:rFonts w:asciiTheme="minorHAnsi" w:hAnsiTheme="minorHAnsi"/>
          <w:sz w:val="22"/>
          <w:szCs w:val="22"/>
        </w:rPr>
        <w:t xml:space="preserve"> will be documented</w:t>
      </w:r>
      <w:r>
        <w:rPr>
          <w:rFonts w:asciiTheme="minorHAnsi" w:hAnsiTheme="minorHAnsi"/>
          <w:sz w:val="22"/>
          <w:szCs w:val="22"/>
        </w:rPr>
        <w:t>.</w:t>
      </w:r>
    </w:p>
    <w:p w14:paraId="4266404E" w14:textId="51FB1A48"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w:t>
      </w:r>
      <w:r w:rsidRPr="0002203D">
        <w:rPr>
          <w:rFonts w:asciiTheme="minorHAnsi" w:hAnsiTheme="minorHAnsi"/>
          <w:sz w:val="22"/>
          <w:szCs w:val="22"/>
        </w:rPr>
        <w:t>he “HRP-314- Worksheet</w:t>
      </w:r>
      <w:r w:rsidR="00634008">
        <w:rPr>
          <w:rFonts w:asciiTheme="minorHAnsi" w:hAnsiTheme="minorHAnsi"/>
          <w:sz w:val="22"/>
          <w:szCs w:val="22"/>
        </w:rPr>
        <w:t xml:space="preserve"> -</w:t>
      </w:r>
      <w:r w:rsidRPr="0002203D">
        <w:rPr>
          <w:rFonts w:asciiTheme="minorHAnsi" w:hAnsiTheme="minorHAnsi"/>
          <w:sz w:val="22"/>
          <w:szCs w:val="22"/>
        </w:rPr>
        <w:t xml:space="preserve"> Criteria for Approval”</w:t>
      </w:r>
      <w:r w:rsidRPr="00880566" w:rsidDel="009507E7">
        <w:rPr>
          <w:rFonts w:asciiTheme="minorHAnsi" w:hAnsiTheme="minorHAnsi"/>
          <w:sz w:val="22"/>
          <w:szCs w:val="22"/>
        </w:rPr>
        <w:t xml:space="preserve"> </w:t>
      </w:r>
      <w:r w:rsidRPr="0002203D">
        <w:rPr>
          <w:rFonts w:asciiTheme="minorHAnsi" w:hAnsiTheme="minorHAnsi"/>
          <w:sz w:val="22"/>
          <w:szCs w:val="22"/>
        </w:rPr>
        <w:t>section 7 lists the required elements of consent</w:t>
      </w:r>
      <w:r>
        <w:rPr>
          <w:rFonts w:asciiTheme="minorHAnsi" w:hAnsiTheme="minorHAnsi"/>
          <w:sz w:val="22"/>
          <w:szCs w:val="22"/>
        </w:rPr>
        <w:t>.</w:t>
      </w:r>
    </w:p>
    <w:p w14:paraId="38006C83" w14:textId="1E31A855"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Pr>
          <w:rFonts w:asciiTheme="minorHAnsi" w:hAnsiTheme="minorHAnsi"/>
          <w:sz w:val="22"/>
          <w:szCs w:val="22"/>
        </w:rPr>
        <w:t>T</w:t>
      </w:r>
      <w:r w:rsidRPr="00880566">
        <w:rPr>
          <w:rFonts w:asciiTheme="minorHAnsi" w:hAnsiTheme="minorHAnsi"/>
          <w:sz w:val="22"/>
          <w:szCs w:val="22"/>
        </w:rPr>
        <w:t>he “</w:t>
      </w:r>
      <w:r w:rsidRPr="00880566">
        <w:rPr>
          <w:rFonts w:asciiTheme="minorHAnsi" w:hAnsiTheme="minorHAnsi"/>
          <w:color w:val="000000"/>
          <w:sz w:val="22"/>
          <w:szCs w:val="22"/>
        </w:rPr>
        <w:t xml:space="preserve">HRP-312- Worksheet </w:t>
      </w:r>
      <w:r w:rsidR="00634008">
        <w:rPr>
          <w:rFonts w:asciiTheme="minorHAnsi" w:hAnsiTheme="minorHAnsi"/>
          <w:color w:val="000000"/>
          <w:sz w:val="22"/>
          <w:szCs w:val="22"/>
        </w:rPr>
        <w:t xml:space="preserve">- </w:t>
      </w:r>
      <w:r w:rsidRPr="00880566">
        <w:rPr>
          <w:rStyle w:val="textcontrol"/>
          <w:rFonts w:asciiTheme="minorHAnsi" w:hAnsiTheme="minorHAnsi"/>
          <w:sz w:val="22"/>
          <w:szCs w:val="22"/>
        </w:rPr>
        <w:t>Exemption Determination</w:t>
      </w:r>
      <w:r w:rsidRPr="00E571C9">
        <w:rPr>
          <w:rStyle w:val="textcontrol"/>
          <w:rFonts w:asciiTheme="minorHAnsi" w:hAnsiTheme="minorHAnsi"/>
          <w:sz w:val="22"/>
          <w:szCs w:val="22"/>
        </w:rPr>
        <w:t>”</w:t>
      </w:r>
      <w:r w:rsidRPr="00B3469A">
        <w:rPr>
          <w:rStyle w:val="textcontrol"/>
          <w:rFonts w:asciiTheme="minorHAnsi" w:hAnsiTheme="minorHAnsi"/>
          <w:sz w:val="22"/>
          <w:szCs w:val="22"/>
        </w:rPr>
        <w:t xml:space="preserve"> includes information on requirements for the consent process</w:t>
      </w:r>
      <w:r>
        <w:rPr>
          <w:rStyle w:val="textcontrol"/>
          <w:rFonts w:asciiTheme="minorHAnsi" w:hAnsiTheme="minorHAnsi"/>
          <w:sz w:val="22"/>
          <w:szCs w:val="22"/>
        </w:rPr>
        <w:t xml:space="preserve"> for exempt research.  In addition, the CATS IRB Library contains consent guidance and templates for exempt research.</w:t>
      </w:r>
    </w:p>
    <w:p w14:paraId="18A280EF" w14:textId="418A7399"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w:t>
      </w:r>
      <w:r w:rsidRPr="0002203D">
        <w:rPr>
          <w:rFonts w:asciiTheme="minorHAnsi" w:hAnsiTheme="minorHAnsi"/>
          <w:color w:val="000000"/>
          <w:sz w:val="22"/>
          <w:szCs w:val="22"/>
        </w:rPr>
        <w:t>he CATS IRB library contains various consent templates for expedited or full review research</w:t>
      </w:r>
      <w:r>
        <w:rPr>
          <w:rFonts w:asciiTheme="minorHAnsi" w:hAnsiTheme="minorHAnsi"/>
          <w:color w:val="000000"/>
          <w:sz w:val="22"/>
          <w:szCs w:val="22"/>
        </w:rPr>
        <w:t xml:space="preserve"> that are designed to include the required information.</w:t>
      </w:r>
    </w:p>
    <w:p w14:paraId="0A80FBB8" w14:textId="7523965A" w:rsidR="00857171" w:rsidRPr="001E4E24"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sidRPr="001E4E24">
        <w:rPr>
          <w:rFonts w:asciiTheme="minorHAnsi" w:hAnsiTheme="minorHAnsi"/>
          <w:sz w:val="22"/>
          <w:szCs w:val="22"/>
        </w:rPr>
        <w:t>Add the consent document(s) to your study in CATS IRB (</w:t>
      </w:r>
      <w:hyperlink r:id="rId23" w:history="1">
        <w:r w:rsidRPr="001E4E24">
          <w:rPr>
            <w:rStyle w:val="Hyperlink"/>
            <w:rFonts w:asciiTheme="minorHAnsi" w:hAnsiTheme="minorHAnsi"/>
            <w:sz w:val="22"/>
            <w:szCs w:val="22"/>
          </w:rPr>
          <w:t>http://irb.psu.edu</w:t>
        </w:r>
      </w:hyperlink>
      <w:r w:rsidRPr="001E4E24">
        <w:rPr>
          <w:rFonts w:asciiTheme="minorHAnsi" w:hAnsiTheme="minorHAnsi"/>
          <w:sz w:val="22"/>
          <w:szCs w:val="22"/>
        </w:rPr>
        <w:t>). Links to Penn State’s consent templates are available in the same location where they are uploaded.</w:t>
      </w:r>
      <w:r w:rsidRPr="00A442CD">
        <w:t xml:space="preserve"> </w:t>
      </w:r>
      <w:r w:rsidRPr="001E4E24">
        <w:rPr>
          <w:rFonts w:asciiTheme="minorHAnsi" w:hAnsiTheme="minorHAnsi"/>
          <w:b/>
          <w:sz w:val="22"/>
          <w:szCs w:val="22"/>
        </w:rPr>
        <w:t>DO NOT</w:t>
      </w:r>
      <w:r w:rsidRPr="001E4E24">
        <w:rPr>
          <w:rFonts w:asciiTheme="minorHAnsi" w:hAnsiTheme="minorHAnsi"/>
          <w:sz w:val="22"/>
          <w:szCs w:val="22"/>
        </w:rPr>
        <w:t xml:space="preserve"> include the actual consent wording in this </w:t>
      </w:r>
      <w:r w:rsidR="001E4E24" w:rsidRPr="001E4E24">
        <w:rPr>
          <w:rFonts w:asciiTheme="minorHAnsi" w:hAnsiTheme="minorHAnsi"/>
          <w:sz w:val="22"/>
          <w:szCs w:val="22"/>
        </w:rPr>
        <w:t>protocol.</w:t>
      </w:r>
    </w:p>
    <w:p w14:paraId="489083F0" w14:textId="49BFCE5A" w:rsidR="00F510AA" w:rsidRPr="003226C0" w:rsidRDefault="00985EA4" w:rsidP="001B6783">
      <w:pPr>
        <w:pStyle w:val="ListParagraph"/>
        <w:rPr>
          <w:rFonts w:asciiTheme="minorHAnsi" w:hAnsiTheme="minorHAnsi" w:cstheme="minorHAnsi"/>
          <w:sz w:val="22"/>
          <w:szCs w:val="22"/>
        </w:rPr>
      </w:pPr>
      <w:r w:rsidRPr="003226C0">
        <w:rPr>
          <w:rFonts w:asciiTheme="minorHAnsi" w:hAnsiTheme="minorHAnsi" w:cstheme="minorHAnsi"/>
          <w:sz w:val="22"/>
          <w:szCs w:val="22"/>
        </w:rPr>
        <w:t>[Do not type here]</w:t>
      </w:r>
    </w:p>
    <w:p w14:paraId="5E5C3513" w14:textId="49ABD964" w:rsidR="00A15047" w:rsidRDefault="00A15047" w:rsidP="001B6783">
      <w:pPr>
        <w:pStyle w:val="ListParagraph"/>
      </w:pPr>
    </w:p>
    <w:p w14:paraId="393A9256" w14:textId="720B0862" w:rsidR="00C668C9" w:rsidRPr="00A15047" w:rsidRDefault="00000791" w:rsidP="0065238D">
      <w:pPr>
        <w:pStyle w:val="Heading2"/>
        <w:numPr>
          <w:ilvl w:val="1"/>
          <w:numId w:val="5"/>
        </w:numPr>
      </w:pPr>
      <w:bookmarkStart w:id="49" w:name="_Toc361915571"/>
      <w:bookmarkStart w:id="50" w:name="_Toc361917187"/>
      <w:bookmarkStart w:id="51" w:name="_Toc364333914"/>
      <w:r w:rsidRPr="00A15047">
        <w:rPr>
          <w:rFonts w:asciiTheme="minorHAnsi" w:hAnsiTheme="minorHAnsi"/>
          <w:color w:val="000000"/>
          <w:szCs w:val="22"/>
        </w:rPr>
        <w:t>Consent Process</w:t>
      </w:r>
      <w:bookmarkEnd w:id="49"/>
      <w:bookmarkEnd w:id="50"/>
      <w:bookmarkEnd w:id="51"/>
      <w:r w:rsidR="00004A2E" w:rsidRPr="00A15047">
        <w:rPr>
          <w:rFonts w:asciiTheme="minorHAnsi" w:hAnsiTheme="minorHAnsi"/>
          <w:color w:val="000000"/>
          <w:szCs w:val="22"/>
        </w:rPr>
        <w:t>:</w:t>
      </w:r>
    </w:p>
    <w:p w14:paraId="5A1AD368" w14:textId="25EBFDE7" w:rsidR="00E925E9" w:rsidRDefault="00E925E9" w:rsidP="00E925E9">
      <w:pPr>
        <w:pStyle w:val="ListParagraph"/>
        <w:tabs>
          <w:tab w:val="left" w:pos="0"/>
          <w:tab w:val="left" w:pos="720"/>
          <w:tab w:val="left" w:pos="1170"/>
        </w:tabs>
        <w:ind w:left="1440"/>
        <w:rPr>
          <w:rFonts w:asciiTheme="minorHAnsi" w:hAnsiTheme="minorHAnsi"/>
          <w:b/>
          <w:sz w:val="22"/>
          <w:szCs w:val="22"/>
        </w:rPr>
      </w:pPr>
      <w:r w:rsidRPr="00135A4D">
        <w:rPr>
          <w:rFonts w:asciiTheme="minorHAnsi" w:hAnsiTheme="minorHAnsi"/>
          <w:b/>
          <w:sz w:val="22"/>
          <w:szCs w:val="22"/>
        </w:rPr>
        <w:t>Check all applicable boxes below:</w:t>
      </w:r>
    </w:p>
    <w:p w14:paraId="69785EBB" w14:textId="77777777" w:rsidR="008F0DA5" w:rsidRPr="00135A4D" w:rsidRDefault="008F0DA5" w:rsidP="00135A4D">
      <w:pPr>
        <w:tabs>
          <w:tab w:val="left" w:pos="0"/>
          <w:tab w:val="left" w:pos="720"/>
          <w:tab w:val="left" w:pos="1170"/>
        </w:tabs>
        <w:rPr>
          <w:rFonts w:asciiTheme="minorHAnsi" w:hAnsiTheme="minorHAnsi"/>
          <w:b/>
          <w:sz w:val="22"/>
          <w:szCs w:val="22"/>
        </w:rPr>
      </w:pPr>
    </w:p>
    <w:p w14:paraId="522D1EB6" w14:textId="77777777" w:rsidR="00E925E9" w:rsidRPr="001B6783" w:rsidRDefault="00E925E9" w:rsidP="00E925E9">
      <w:pPr>
        <w:pStyle w:val="ListParagraph"/>
        <w:tabs>
          <w:tab w:val="left" w:pos="0"/>
          <w:tab w:val="left" w:pos="720"/>
          <w:tab w:val="left" w:pos="1170"/>
        </w:tabs>
        <w:ind w:left="1800" w:hanging="360"/>
        <w:rPr>
          <w:rFonts w:asciiTheme="minorHAnsi" w:hAnsiTheme="minorHAnsi"/>
          <w:b/>
          <w:bCs/>
          <w:iCs/>
          <w:sz w:val="22"/>
          <w:szCs w:val="22"/>
        </w:rPr>
      </w:pPr>
      <w:r w:rsidRPr="00E46D83">
        <w:rPr>
          <w:rFonts w:asciiTheme="minorHAnsi" w:hAnsiTheme="minorHAnsi"/>
          <w:b/>
          <w:bCs/>
          <w:iCs/>
          <w:sz w:val="22"/>
          <w:szCs w:val="22"/>
        </w:rPr>
        <w:fldChar w:fldCharType="begin">
          <w:ffData>
            <w:name w:val="Check1"/>
            <w:enabled/>
            <w:calcOnExit w:val="0"/>
            <w:checkBox>
              <w:sizeAuto/>
              <w:default w:val="0"/>
            </w:checkBox>
          </w:ffData>
        </w:fldChar>
      </w:r>
      <w:r w:rsidRPr="00E46D83">
        <w:rPr>
          <w:rFonts w:asciiTheme="minorHAnsi" w:hAnsiTheme="minorHAnsi"/>
          <w:b/>
          <w:bCs/>
          <w:iCs/>
          <w:sz w:val="22"/>
          <w:szCs w:val="22"/>
        </w:rPr>
        <w:instrText xml:space="preserve"> FORMCHECKBOX </w:instrText>
      </w:r>
      <w:r w:rsidRPr="00E46D83">
        <w:rPr>
          <w:rFonts w:asciiTheme="minorHAnsi" w:hAnsiTheme="minorHAnsi"/>
          <w:b/>
          <w:bCs/>
          <w:iCs/>
          <w:sz w:val="22"/>
          <w:szCs w:val="22"/>
        </w:rPr>
      </w:r>
      <w:r w:rsidRPr="00E46D83">
        <w:rPr>
          <w:rFonts w:asciiTheme="minorHAnsi" w:hAnsiTheme="minorHAnsi"/>
          <w:b/>
          <w:bCs/>
          <w:iCs/>
          <w:sz w:val="22"/>
          <w:szCs w:val="22"/>
        </w:rPr>
        <w:fldChar w:fldCharType="separate"/>
      </w:r>
      <w:r w:rsidRPr="00E46D83">
        <w:rPr>
          <w:rFonts w:asciiTheme="minorHAnsi" w:hAnsiTheme="minorHAnsi"/>
          <w:sz w:val="22"/>
          <w:szCs w:val="22"/>
        </w:rPr>
        <w:fldChar w:fldCharType="end"/>
      </w:r>
      <w:r w:rsidRPr="00E46D83">
        <w:rPr>
          <w:rFonts w:asciiTheme="minorHAnsi" w:hAnsiTheme="minorHAnsi"/>
          <w:sz w:val="22"/>
          <w:szCs w:val="22"/>
        </w:rPr>
        <w:t xml:space="preserve"> </w:t>
      </w:r>
      <w:r w:rsidRPr="00E46D83">
        <w:rPr>
          <w:rFonts w:asciiTheme="minorHAnsi" w:hAnsiTheme="minorHAnsi"/>
          <w:b/>
          <w:bCs/>
          <w:iCs/>
          <w:sz w:val="22"/>
          <w:szCs w:val="22"/>
        </w:rPr>
        <w:t xml:space="preserve">Informed consent will be sought and documented with a written consent form </w:t>
      </w:r>
      <w:r w:rsidRPr="00E46D83">
        <w:rPr>
          <w:rFonts w:asciiTheme="minorHAnsi" w:hAnsiTheme="minorHAnsi"/>
          <w:b/>
          <w:bCs/>
          <w:i/>
          <w:iCs/>
          <w:sz w:val="22"/>
          <w:szCs w:val="22"/>
        </w:rPr>
        <w:t xml:space="preserve">[Complete Sections </w:t>
      </w:r>
      <w:r w:rsidRPr="00461393">
        <w:rPr>
          <w:rFonts w:asciiTheme="minorHAnsi" w:hAnsiTheme="minorHAnsi"/>
          <w:b/>
          <w:bCs/>
          <w:i/>
          <w:iCs/>
          <w:sz w:val="22"/>
          <w:szCs w:val="22"/>
        </w:rPr>
        <w:t>5.2</w:t>
      </w:r>
      <w:r w:rsidRPr="00E46D83">
        <w:rPr>
          <w:rFonts w:asciiTheme="minorHAnsi" w:hAnsiTheme="minorHAnsi"/>
          <w:b/>
          <w:bCs/>
          <w:i/>
          <w:iCs/>
          <w:sz w:val="22"/>
          <w:szCs w:val="22"/>
        </w:rPr>
        <w:t xml:space="preserve"> and 5.6]</w:t>
      </w:r>
      <w:r>
        <w:rPr>
          <w:rFonts w:asciiTheme="minorHAnsi" w:hAnsiTheme="minorHAnsi"/>
          <w:b/>
          <w:bCs/>
          <w:i/>
          <w:iCs/>
          <w:sz w:val="22"/>
          <w:szCs w:val="22"/>
        </w:rPr>
        <w:t xml:space="preserve"> </w:t>
      </w:r>
    </w:p>
    <w:p w14:paraId="28001578" w14:textId="77777777" w:rsidR="00E925E9" w:rsidRPr="00880566" w:rsidRDefault="00E925E9" w:rsidP="00E925E9">
      <w:pPr>
        <w:pStyle w:val="ListParagraph"/>
        <w:tabs>
          <w:tab w:val="left" w:pos="0"/>
          <w:tab w:val="left" w:pos="720"/>
          <w:tab w:val="left" w:pos="1170"/>
        </w:tabs>
        <w:ind w:left="2160"/>
        <w:rPr>
          <w:rFonts w:asciiTheme="minorHAnsi" w:hAnsiTheme="minorHAnsi"/>
          <w:bCs/>
          <w:i/>
          <w:iCs/>
          <w:sz w:val="22"/>
          <w:szCs w:val="22"/>
        </w:rPr>
      </w:pPr>
    </w:p>
    <w:p w14:paraId="26445EE8" w14:textId="42FCEDC6" w:rsidR="00E925E9" w:rsidRPr="0002203D" w:rsidRDefault="00B172AF" w:rsidP="00E925E9">
      <w:pPr>
        <w:pStyle w:val="ListParagraph"/>
        <w:tabs>
          <w:tab w:val="left" w:pos="0"/>
          <w:tab w:val="left" w:pos="720"/>
          <w:tab w:val="left" w:pos="1170"/>
        </w:tabs>
        <w:ind w:left="1800" w:hanging="360"/>
        <w:rPr>
          <w:rFonts w:asciiTheme="minorHAnsi" w:hAnsiTheme="minorHAnsi"/>
          <w:sz w:val="22"/>
          <w:szCs w:val="22"/>
        </w:rPr>
      </w:pPr>
      <w:r>
        <w:rPr>
          <w:rFonts w:asciiTheme="minorHAnsi" w:hAnsiTheme="minorHAnsi"/>
          <w:b/>
          <w:bCs/>
          <w:iCs/>
          <w:sz w:val="22"/>
          <w:szCs w:val="22"/>
        </w:rPr>
        <w:fldChar w:fldCharType="begin">
          <w:ffData>
            <w:name w:val="Check1"/>
            <w:enabled/>
            <w:calcOnExit w:val="0"/>
            <w:checkBox>
              <w:sizeAuto/>
              <w:default w:val="1"/>
            </w:checkBox>
          </w:ffData>
        </w:fldChar>
      </w:r>
      <w:bookmarkStart w:id="52" w:name="Check1"/>
      <w:r>
        <w:rPr>
          <w:rFonts w:asciiTheme="minorHAnsi" w:hAnsiTheme="minorHAnsi"/>
          <w:b/>
          <w:bCs/>
          <w:iCs/>
          <w:sz w:val="22"/>
          <w:szCs w:val="22"/>
        </w:rPr>
        <w:instrText xml:space="preserve"> FORMCHECKBOX </w:instrText>
      </w:r>
      <w:r>
        <w:rPr>
          <w:rFonts w:asciiTheme="minorHAnsi" w:hAnsiTheme="minorHAnsi"/>
          <w:b/>
          <w:bCs/>
          <w:iCs/>
          <w:sz w:val="22"/>
          <w:szCs w:val="22"/>
        </w:rPr>
      </w:r>
      <w:r>
        <w:rPr>
          <w:rFonts w:asciiTheme="minorHAnsi" w:hAnsiTheme="minorHAnsi"/>
          <w:b/>
          <w:bCs/>
          <w:iCs/>
          <w:sz w:val="22"/>
          <w:szCs w:val="22"/>
        </w:rPr>
        <w:fldChar w:fldCharType="separate"/>
      </w:r>
      <w:r>
        <w:rPr>
          <w:rFonts w:asciiTheme="minorHAnsi" w:hAnsiTheme="minorHAnsi"/>
          <w:b/>
          <w:bCs/>
          <w:iCs/>
          <w:sz w:val="22"/>
          <w:szCs w:val="22"/>
        </w:rPr>
        <w:fldChar w:fldCharType="end"/>
      </w:r>
      <w:bookmarkEnd w:id="52"/>
      <w:r w:rsidR="00E925E9" w:rsidRPr="0002203D">
        <w:rPr>
          <w:rFonts w:asciiTheme="minorHAnsi" w:hAnsiTheme="minorHAnsi"/>
          <w:sz w:val="22"/>
          <w:szCs w:val="22"/>
        </w:rPr>
        <w:t xml:space="preserve"> </w:t>
      </w:r>
      <w:r w:rsidR="00E925E9" w:rsidRPr="00FA37C8">
        <w:rPr>
          <w:rFonts w:asciiTheme="minorHAnsi" w:hAnsiTheme="minorHAnsi"/>
          <w:b/>
          <w:bCs/>
          <w:iCs/>
          <w:sz w:val="22"/>
          <w:szCs w:val="22"/>
        </w:rPr>
        <w:t>Implied or verbal consent will be obtained – subjects will not sign a consent form</w:t>
      </w:r>
      <w:r w:rsidR="00E925E9">
        <w:rPr>
          <w:rFonts w:asciiTheme="minorHAnsi" w:hAnsiTheme="minorHAnsi"/>
          <w:b/>
          <w:bCs/>
          <w:iCs/>
          <w:sz w:val="22"/>
          <w:szCs w:val="22"/>
        </w:rPr>
        <w:t xml:space="preserve"> (waiver of written documentation of consent)</w:t>
      </w:r>
      <w:r w:rsidR="00E925E9" w:rsidRPr="00FA37C8">
        <w:rPr>
          <w:rFonts w:asciiTheme="minorHAnsi" w:hAnsiTheme="minorHAnsi"/>
          <w:b/>
          <w:bCs/>
          <w:iCs/>
          <w:sz w:val="22"/>
          <w:szCs w:val="22"/>
        </w:rPr>
        <w:t xml:space="preserve"> </w:t>
      </w:r>
      <w:r w:rsidR="00E925E9" w:rsidRPr="00FA37C8">
        <w:rPr>
          <w:rFonts w:asciiTheme="minorHAnsi" w:hAnsiTheme="minorHAnsi"/>
          <w:b/>
          <w:bCs/>
          <w:i/>
          <w:iCs/>
          <w:sz w:val="22"/>
          <w:szCs w:val="22"/>
        </w:rPr>
        <w:t>[Complete Sections</w:t>
      </w:r>
      <w:r w:rsidR="00E925E9">
        <w:rPr>
          <w:rFonts w:asciiTheme="minorHAnsi" w:hAnsiTheme="minorHAnsi"/>
          <w:b/>
          <w:bCs/>
          <w:i/>
          <w:iCs/>
          <w:sz w:val="22"/>
          <w:szCs w:val="22"/>
        </w:rPr>
        <w:t xml:space="preserve"> </w:t>
      </w:r>
      <w:r w:rsidR="00E925E9" w:rsidRPr="00FA37C8">
        <w:rPr>
          <w:rFonts w:asciiTheme="minorHAnsi" w:hAnsiTheme="minorHAnsi"/>
          <w:b/>
          <w:bCs/>
          <w:i/>
          <w:iCs/>
          <w:sz w:val="22"/>
          <w:szCs w:val="22"/>
        </w:rPr>
        <w:t>5.2</w:t>
      </w:r>
      <w:r w:rsidR="00E925E9">
        <w:rPr>
          <w:rFonts w:asciiTheme="minorHAnsi" w:hAnsiTheme="minorHAnsi"/>
          <w:b/>
          <w:bCs/>
          <w:i/>
          <w:iCs/>
          <w:sz w:val="22"/>
          <w:szCs w:val="22"/>
        </w:rPr>
        <w:t xml:space="preserve">, 5.3 and 5.6] </w:t>
      </w:r>
    </w:p>
    <w:p w14:paraId="27F9BA9B" w14:textId="77777777" w:rsidR="00E925E9" w:rsidRPr="0002203D" w:rsidRDefault="00E925E9" w:rsidP="00E925E9">
      <w:pPr>
        <w:pStyle w:val="ListParagraph"/>
        <w:tabs>
          <w:tab w:val="left" w:pos="0"/>
          <w:tab w:val="left" w:pos="720"/>
          <w:tab w:val="left" w:pos="1170"/>
        </w:tabs>
        <w:ind w:left="1440"/>
        <w:rPr>
          <w:rFonts w:asciiTheme="minorHAnsi" w:hAnsiTheme="minorHAnsi"/>
          <w:sz w:val="22"/>
          <w:szCs w:val="22"/>
        </w:rPr>
      </w:pPr>
    </w:p>
    <w:p w14:paraId="32789B5C" w14:textId="574434A3" w:rsidR="00E925E9" w:rsidRPr="007268A2" w:rsidRDefault="00E925E9" w:rsidP="00E925E9">
      <w:pPr>
        <w:pStyle w:val="ListParagraph"/>
        <w:tabs>
          <w:tab w:val="left" w:pos="0"/>
          <w:tab w:val="left" w:pos="720"/>
          <w:tab w:val="left" w:pos="1170"/>
        </w:tabs>
        <w:ind w:left="1800" w:hanging="360"/>
        <w:rPr>
          <w:rFonts w:asciiTheme="minorHAnsi" w:hAnsiTheme="minorHAnsi"/>
          <w:b/>
          <w:sz w:val="22"/>
          <w:szCs w:val="22"/>
        </w:rPr>
      </w:pPr>
      <w:r w:rsidRPr="00F85B91">
        <w:rPr>
          <w:rFonts w:asciiTheme="minorHAnsi" w:hAnsiTheme="minorHAnsi"/>
          <w:b/>
          <w:bCs/>
          <w:iCs/>
          <w:sz w:val="22"/>
          <w:szCs w:val="22"/>
        </w:rPr>
        <w:fldChar w:fldCharType="begin">
          <w:ffData>
            <w:name w:val="Check1"/>
            <w:enabled/>
            <w:calcOnExit w:val="0"/>
            <w:checkBox>
              <w:sizeAuto/>
              <w:default w:val="0"/>
            </w:checkBox>
          </w:ffData>
        </w:fldChar>
      </w:r>
      <w:r w:rsidRPr="0002203D">
        <w:rPr>
          <w:rFonts w:asciiTheme="minorHAnsi" w:hAnsiTheme="minorHAnsi"/>
          <w:b/>
          <w:bCs/>
          <w:iCs/>
          <w:sz w:val="22"/>
          <w:szCs w:val="22"/>
        </w:rPr>
        <w:instrText xml:space="preserve"> FORMCHECKBOX </w:instrText>
      </w:r>
      <w:r w:rsidRPr="00F85B91">
        <w:rPr>
          <w:rFonts w:asciiTheme="minorHAnsi" w:hAnsiTheme="minorHAnsi"/>
          <w:b/>
          <w:bCs/>
          <w:iCs/>
          <w:sz w:val="22"/>
          <w:szCs w:val="22"/>
        </w:rPr>
      </w:r>
      <w:r w:rsidRPr="00F85B91">
        <w:rPr>
          <w:rFonts w:asciiTheme="minorHAnsi" w:hAnsiTheme="minorHAnsi"/>
          <w:b/>
          <w:bCs/>
          <w:iCs/>
          <w:sz w:val="22"/>
          <w:szCs w:val="22"/>
        </w:rPr>
        <w:fldChar w:fldCharType="separate"/>
      </w:r>
      <w:r w:rsidRPr="00F85B91">
        <w:rPr>
          <w:rFonts w:asciiTheme="minorHAnsi" w:hAnsiTheme="minorHAnsi"/>
          <w:sz w:val="22"/>
          <w:szCs w:val="22"/>
        </w:rPr>
        <w:fldChar w:fldCharType="end"/>
      </w:r>
      <w:r w:rsidRPr="0002203D">
        <w:rPr>
          <w:rFonts w:asciiTheme="minorHAnsi" w:hAnsiTheme="minorHAnsi"/>
          <w:sz w:val="22"/>
          <w:szCs w:val="22"/>
        </w:rPr>
        <w:t xml:space="preserve">  </w:t>
      </w:r>
      <w:r w:rsidRPr="007268A2">
        <w:rPr>
          <w:rFonts w:asciiTheme="minorHAnsi" w:hAnsiTheme="minorHAnsi"/>
          <w:b/>
          <w:sz w:val="22"/>
          <w:szCs w:val="22"/>
        </w:rPr>
        <w:t>Informed consent will be sought but some of the elements of informed consent will be omitted or altered (e.g.</w:t>
      </w:r>
      <w:r w:rsidR="00D36A13">
        <w:rPr>
          <w:rFonts w:asciiTheme="minorHAnsi" w:hAnsiTheme="minorHAnsi"/>
          <w:b/>
          <w:sz w:val="22"/>
          <w:szCs w:val="22"/>
        </w:rPr>
        <w:t>,</w:t>
      </w:r>
      <w:r w:rsidRPr="007268A2">
        <w:rPr>
          <w:rFonts w:asciiTheme="minorHAnsi" w:hAnsiTheme="minorHAnsi"/>
          <w:b/>
          <w:sz w:val="22"/>
          <w:szCs w:val="22"/>
        </w:rPr>
        <w:t xml:space="preserve"> deception). </w:t>
      </w:r>
      <w:r w:rsidRPr="001B6783">
        <w:rPr>
          <w:rFonts w:asciiTheme="minorHAnsi" w:hAnsiTheme="minorHAnsi"/>
          <w:b/>
          <w:i/>
          <w:sz w:val="22"/>
          <w:szCs w:val="22"/>
        </w:rPr>
        <w:t>[Complete section 5.2, 5.4 and 5.6]</w:t>
      </w:r>
      <w:r w:rsidRPr="00B562D3">
        <w:rPr>
          <w:rFonts w:asciiTheme="minorHAnsi" w:hAnsiTheme="minorHAnsi"/>
          <w:sz w:val="22"/>
          <w:szCs w:val="22"/>
        </w:rPr>
        <w:t xml:space="preserve"> </w:t>
      </w:r>
    </w:p>
    <w:p w14:paraId="35F77E75" w14:textId="77777777" w:rsidR="00E925E9" w:rsidRPr="00F56514" w:rsidRDefault="00E925E9" w:rsidP="00E925E9">
      <w:pPr>
        <w:tabs>
          <w:tab w:val="left" w:pos="0"/>
          <w:tab w:val="left" w:pos="720"/>
          <w:tab w:val="left" w:pos="1170"/>
        </w:tabs>
        <w:rPr>
          <w:rFonts w:asciiTheme="minorHAnsi" w:hAnsiTheme="minorHAnsi"/>
          <w:b/>
          <w:bCs/>
          <w:iCs/>
          <w:sz w:val="22"/>
          <w:szCs w:val="22"/>
        </w:rPr>
      </w:pPr>
    </w:p>
    <w:p w14:paraId="72BB0D24" w14:textId="77777777" w:rsidR="00E925E9" w:rsidRDefault="00E925E9" w:rsidP="00E925E9">
      <w:pPr>
        <w:pStyle w:val="ListParagraph"/>
        <w:tabs>
          <w:tab w:val="left" w:pos="0"/>
          <w:tab w:val="left" w:pos="720"/>
          <w:tab w:val="left" w:pos="1170"/>
        </w:tabs>
        <w:ind w:left="1440"/>
        <w:rPr>
          <w:rFonts w:asciiTheme="minorHAnsi" w:hAnsiTheme="minorHAnsi"/>
          <w:b/>
          <w:bCs/>
          <w:i/>
          <w:iCs/>
          <w:sz w:val="22"/>
          <w:szCs w:val="22"/>
        </w:rPr>
      </w:pPr>
      <w:r w:rsidRPr="00F85B91">
        <w:rPr>
          <w:rFonts w:asciiTheme="minorHAnsi" w:hAnsiTheme="minorHAnsi"/>
          <w:b/>
          <w:bCs/>
          <w:iCs/>
          <w:sz w:val="22"/>
          <w:szCs w:val="22"/>
        </w:rPr>
        <w:lastRenderedPageBreak/>
        <w:fldChar w:fldCharType="begin">
          <w:ffData>
            <w:name w:val="Check1"/>
            <w:enabled/>
            <w:calcOnExit w:val="0"/>
            <w:checkBox>
              <w:sizeAuto/>
              <w:default w:val="0"/>
            </w:checkBox>
          </w:ffData>
        </w:fldChar>
      </w:r>
      <w:r w:rsidRPr="0002203D">
        <w:rPr>
          <w:rFonts w:asciiTheme="minorHAnsi" w:hAnsiTheme="minorHAnsi"/>
          <w:b/>
          <w:bCs/>
          <w:iCs/>
          <w:sz w:val="22"/>
          <w:szCs w:val="22"/>
        </w:rPr>
        <w:instrText xml:space="preserve"> FORMCHECKBOX </w:instrText>
      </w:r>
      <w:r w:rsidRPr="00F85B91">
        <w:rPr>
          <w:rFonts w:asciiTheme="minorHAnsi" w:hAnsiTheme="minorHAnsi"/>
          <w:b/>
          <w:bCs/>
          <w:iCs/>
          <w:sz w:val="22"/>
          <w:szCs w:val="22"/>
        </w:rPr>
      </w:r>
      <w:r w:rsidRPr="00F85B91">
        <w:rPr>
          <w:rFonts w:asciiTheme="minorHAnsi" w:hAnsiTheme="minorHAnsi"/>
          <w:b/>
          <w:bCs/>
          <w:iCs/>
          <w:sz w:val="22"/>
          <w:szCs w:val="22"/>
        </w:rPr>
        <w:fldChar w:fldCharType="separate"/>
      </w:r>
      <w:r w:rsidRPr="00F85B91">
        <w:rPr>
          <w:rFonts w:asciiTheme="minorHAnsi" w:hAnsiTheme="minorHAnsi"/>
          <w:sz w:val="22"/>
          <w:szCs w:val="22"/>
        </w:rPr>
        <w:fldChar w:fldCharType="end"/>
      </w:r>
      <w:r w:rsidRPr="0002203D">
        <w:rPr>
          <w:rFonts w:asciiTheme="minorHAnsi" w:hAnsiTheme="minorHAnsi"/>
          <w:sz w:val="22"/>
          <w:szCs w:val="22"/>
        </w:rPr>
        <w:t xml:space="preserve"> </w:t>
      </w:r>
      <w:r w:rsidRPr="00FA37C8">
        <w:rPr>
          <w:rFonts w:asciiTheme="minorHAnsi" w:hAnsiTheme="minorHAnsi"/>
          <w:b/>
          <w:bCs/>
          <w:iCs/>
          <w:sz w:val="22"/>
          <w:szCs w:val="22"/>
        </w:rPr>
        <w:t xml:space="preserve">Informed consent will not be obtained – request to completely waive the informed consent requirement. </w:t>
      </w:r>
      <w:r w:rsidRPr="00EC18A7">
        <w:rPr>
          <w:rFonts w:asciiTheme="minorHAnsi" w:hAnsiTheme="minorHAnsi"/>
          <w:b/>
          <w:bCs/>
          <w:i/>
          <w:iCs/>
          <w:sz w:val="22"/>
          <w:szCs w:val="22"/>
        </w:rPr>
        <w:t>[Complete Section 5</w:t>
      </w:r>
      <w:r w:rsidRPr="00AC5651">
        <w:rPr>
          <w:rFonts w:asciiTheme="minorHAnsi" w:hAnsiTheme="minorHAnsi"/>
          <w:b/>
          <w:i/>
          <w:sz w:val="22"/>
          <w:szCs w:val="22"/>
        </w:rPr>
        <w:t>.</w:t>
      </w:r>
      <w:r w:rsidRPr="001B6783">
        <w:rPr>
          <w:rFonts w:asciiTheme="minorHAnsi" w:hAnsiTheme="minorHAnsi"/>
          <w:b/>
          <w:bCs/>
          <w:i/>
          <w:iCs/>
          <w:sz w:val="22"/>
          <w:szCs w:val="22"/>
        </w:rPr>
        <w:t>5</w:t>
      </w:r>
      <w:r w:rsidRPr="00EC18A7">
        <w:rPr>
          <w:rFonts w:asciiTheme="minorHAnsi" w:hAnsiTheme="minorHAnsi"/>
          <w:b/>
          <w:bCs/>
          <w:i/>
          <w:iCs/>
          <w:sz w:val="22"/>
          <w:szCs w:val="22"/>
        </w:rPr>
        <w:t>]</w:t>
      </w:r>
    </w:p>
    <w:p w14:paraId="0CF41897" w14:textId="77777777" w:rsidR="00E925E9" w:rsidRDefault="00E925E9" w:rsidP="00E925E9">
      <w:pPr>
        <w:tabs>
          <w:tab w:val="left" w:pos="0"/>
          <w:tab w:val="left" w:pos="720"/>
          <w:tab w:val="left" w:pos="1170"/>
        </w:tabs>
        <w:rPr>
          <w:rFonts w:asciiTheme="minorHAnsi" w:hAnsiTheme="minorHAnsi"/>
          <w:b/>
          <w:bCs/>
          <w:iCs/>
          <w:sz w:val="22"/>
          <w:szCs w:val="22"/>
        </w:rPr>
      </w:pPr>
    </w:p>
    <w:p w14:paraId="0B600BBC" w14:textId="6E33699E" w:rsidR="00E925E9" w:rsidRDefault="00245892" w:rsidP="00E925E9">
      <w:pPr>
        <w:tabs>
          <w:tab w:val="left" w:pos="0"/>
          <w:tab w:val="left" w:pos="720"/>
          <w:tab w:val="left" w:pos="1170"/>
        </w:tabs>
        <w:rPr>
          <w:rFonts w:asciiTheme="minorHAnsi" w:hAnsiTheme="minorHAnsi"/>
          <w:b/>
          <w:bCs/>
          <w:iCs/>
          <w:sz w:val="22"/>
          <w:szCs w:val="22"/>
        </w:rPr>
      </w:pPr>
      <w:r>
        <w:rPr>
          <w:rFonts w:asciiTheme="minorHAnsi" w:hAnsiTheme="minorHAnsi"/>
          <w:b/>
          <w:bCs/>
          <w:iCs/>
          <w:sz w:val="22"/>
          <w:szCs w:val="22"/>
        </w:rPr>
        <w:tab/>
      </w:r>
      <w:r w:rsidR="00E925E9">
        <w:rPr>
          <w:rFonts w:asciiTheme="minorHAnsi" w:hAnsiTheme="minorHAnsi"/>
          <w:b/>
          <w:bCs/>
          <w:iCs/>
          <w:sz w:val="22"/>
          <w:szCs w:val="22"/>
        </w:rPr>
        <w:t xml:space="preserve">The following checkbox is for all locations EXCEPT Penn State Health and College of Medicine: </w:t>
      </w:r>
    </w:p>
    <w:p w14:paraId="4567C2F1" w14:textId="77777777" w:rsidR="003226C0" w:rsidRPr="00F56514" w:rsidRDefault="003226C0" w:rsidP="00E925E9">
      <w:pPr>
        <w:tabs>
          <w:tab w:val="left" w:pos="0"/>
          <w:tab w:val="left" w:pos="720"/>
          <w:tab w:val="left" w:pos="1170"/>
        </w:tabs>
        <w:rPr>
          <w:rFonts w:asciiTheme="minorHAnsi" w:hAnsiTheme="minorHAnsi"/>
          <w:b/>
          <w:bCs/>
          <w:iCs/>
          <w:sz w:val="22"/>
          <w:szCs w:val="22"/>
        </w:rPr>
      </w:pPr>
    </w:p>
    <w:p w14:paraId="1790AD7D" w14:textId="48A21BC9" w:rsidR="00E925E9" w:rsidRPr="00880566" w:rsidRDefault="00E925E9" w:rsidP="00E925E9">
      <w:pPr>
        <w:pStyle w:val="ListParagraph"/>
        <w:tabs>
          <w:tab w:val="left" w:pos="0"/>
          <w:tab w:val="left" w:pos="720"/>
          <w:tab w:val="left" w:pos="1170"/>
        </w:tabs>
        <w:ind w:left="1440"/>
        <w:rPr>
          <w:rFonts w:asciiTheme="minorHAnsi" w:hAnsiTheme="minorHAnsi"/>
          <w:sz w:val="22"/>
          <w:szCs w:val="22"/>
        </w:rPr>
      </w:pPr>
      <w:r>
        <w:rPr>
          <w:rFonts w:asciiTheme="minorHAnsi" w:hAnsiTheme="minorHAnsi"/>
          <w:b/>
          <w:bCs/>
          <w:i/>
          <w:iCs/>
          <w:sz w:val="22"/>
          <w:szCs w:val="22"/>
        </w:rPr>
        <w:t xml:space="preserve"> </w:t>
      </w:r>
      <w:r w:rsidR="005B68CE">
        <w:rPr>
          <w:rFonts w:asciiTheme="minorHAnsi" w:hAnsiTheme="minorHAnsi"/>
          <w:b/>
          <w:bCs/>
          <w:iCs/>
          <w:sz w:val="22"/>
          <w:szCs w:val="22"/>
        </w:rPr>
        <w:fldChar w:fldCharType="begin">
          <w:ffData>
            <w:name w:val=""/>
            <w:enabled/>
            <w:calcOnExit w:val="0"/>
            <w:checkBox>
              <w:sizeAuto/>
              <w:default w:val="1"/>
            </w:checkBox>
          </w:ffData>
        </w:fldChar>
      </w:r>
      <w:r w:rsidR="005B68CE">
        <w:rPr>
          <w:rFonts w:asciiTheme="minorHAnsi" w:hAnsiTheme="minorHAnsi"/>
          <w:b/>
          <w:bCs/>
          <w:iCs/>
          <w:sz w:val="22"/>
          <w:szCs w:val="22"/>
        </w:rPr>
        <w:instrText xml:space="preserve"> FORMCHECKBOX </w:instrText>
      </w:r>
      <w:r w:rsidR="005B68CE">
        <w:rPr>
          <w:rFonts w:asciiTheme="minorHAnsi" w:hAnsiTheme="minorHAnsi"/>
          <w:b/>
          <w:bCs/>
          <w:iCs/>
          <w:sz w:val="22"/>
          <w:szCs w:val="22"/>
        </w:rPr>
      </w:r>
      <w:r w:rsidR="005B68CE">
        <w:rPr>
          <w:rFonts w:asciiTheme="minorHAnsi" w:hAnsiTheme="minorHAnsi"/>
          <w:b/>
          <w:bCs/>
          <w:iCs/>
          <w:sz w:val="22"/>
          <w:szCs w:val="22"/>
        </w:rPr>
        <w:fldChar w:fldCharType="separate"/>
      </w:r>
      <w:r w:rsidR="005B68CE">
        <w:rPr>
          <w:rFonts w:asciiTheme="minorHAnsi" w:hAnsiTheme="minorHAnsi"/>
          <w:b/>
          <w:bCs/>
          <w:iCs/>
          <w:sz w:val="22"/>
          <w:szCs w:val="22"/>
        </w:rPr>
        <w:fldChar w:fldCharType="end"/>
      </w:r>
      <w:r w:rsidRPr="0002203D">
        <w:rPr>
          <w:rFonts w:asciiTheme="minorHAnsi" w:hAnsiTheme="minorHAnsi"/>
          <w:sz w:val="22"/>
          <w:szCs w:val="22"/>
        </w:rPr>
        <w:t xml:space="preserve"> </w:t>
      </w:r>
      <w:r w:rsidRPr="00E1626C">
        <w:rPr>
          <w:rFonts w:asciiTheme="minorHAnsi" w:hAnsiTheme="minorHAnsi"/>
          <w:b/>
          <w:sz w:val="22"/>
          <w:szCs w:val="22"/>
          <w:u w:val="single"/>
        </w:rPr>
        <w:t xml:space="preserve">Exempt Research at all Locations Except </w:t>
      </w:r>
      <w:r>
        <w:rPr>
          <w:rFonts w:asciiTheme="minorHAnsi" w:hAnsiTheme="minorHAnsi"/>
          <w:b/>
          <w:sz w:val="22"/>
          <w:szCs w:val="22"/>
          <w:u w:val="single"/>
        </w:rPr>
        <w:t xml:space="preserve">Penn State Health and </w:t>
      </w:r>
      <w:r w:rsidRPr="00E1626C">
        <w:rPr>
          <w:rFonts w:asciiTheme="minorHAnsi" w:hAnsiTheme="minorHAnsi"/>
          <w:b/>
          <w:sz w:val="22"/>
          <w:szCs w:val="22"/>
          <w:u w:val="single"/>
        </w:rPr>
        <w:t>the College of Medicine</w:t>
      </w:r>
      <w:r w:rsidRPr="00E1626C">
        <w:rPr>
          <w:rFonts w:asciiTheme="minorHAnsi" w:hAnsiTheme="minorHAnsi"/>
          <w:b/>
          <w:sz w:val="22"/>
          <w:szCs w:val="22"/>
        </w:rPr>
        <w:t xml:space="preserve">: If you believe that the research activities outlined meet one or more of the criteria outlined in </w:t>
      </w:r>
      <w:r w:rsidR="00D36A13">
        <w:rPr>
          <w:rFonts w:asciiTheme="minorHAnsi" w:hAnsiTheme="minorHAnsi"/>
          <w:b/>
          <w:sz w:val="22"/>
          <w:szCs w:val="22"/>
        </w:rPr>
        <w:t>“</w:t>
      </w:r>
      <w:r w:rsidRPr="00E1626C">
        <w:rPr>
          <w:rFonts w:asciiTheme="minorHAnsi" w:hAnsiTheme="minorHAnsi"/>
          <w:b/>
          <w:sz w:val="22"/>
          <w:szCs w:val="22"/>
        </w:rPr>
        <w:t xml:space="preserve">HRP-312- Worksheet- Exemption </w:t>
      </w:r>
      <w:r>
        <w:rPr>
          <w:rFonts w:asciiTheme="minorHAnsi" w:hAnsiTheme="minorHAnsi"/>
          <w:b/>
          <w:sz w:val="22"/>
          <w:szCs w:val="22"/>
        </w:rPr>
        <w:t>Determination.</w:t>
      </w:r>
      <w:r w:rsidR="00CB63B6">
        <w:rPr>
          <w:rFonts w:asciiTheme="minorHAnsi" w:hAnsiTheme="minorHAnsi"/>
          <w:b/>
          <w:sz w:val="22"/>
          <w:szCs w:val="22"/>
        </w:rPr>
        <w:t>”</w:t>
      </w:r>
      <w:r>
        <w:rPr>
          <w:rFonts w:asciiTheme="minorHAnsi" w:hAnsiTheme="minorHAnsi"/>
          <w:b/>
          <w:sz w:val="22"/>
          <w:szCs w:val="22"/>
        </w:rPr>
        <w:t xml:space="preserve"> P</w:t>
      </w:r>
      <w:r w:rsidRPr="00E1626C">
        <w:rPr>
          <w:rFonts w:asciiTheme="minorHAnsi" w:hAnsiTheme="minorHAnsi"/>
          <w:b/>
          <w:sz w:val="22"/>
          <w:szCs w:val="22"/>
        </w:rPr>
        <w:t>lease verify by checking this box that if conducting an exempt research study, the consent process will disclose the following</w:t>
      </w:r>
      <w:r>
        <w:rPr>
          <w:rFonts w:asciiTheme="minorHAnsi" w:hAnsiTheme="minorHAnsi"/>
          <w:b/>
          <w:sz w:val="22"/>
          <w:szCs w:val="22"/>
        </w:rPr>
        <w:t xml:space="preserve"> (all of which are included in </w:t>
      </w:r>
      <w:r w:rsidR="00CB63B6">
        <w:rPr>
          <w:rFonts w:asciiTheme="minorHAnsi" w:hAnsiTheme="minorHAnsi"/>
          <w:b/>
          <w:sz w:val="22"/>
          <w:szCs w:val="22"/>
        </w:rPr>
        <w:t>“</w:t>
      </w:r>
      <w:r>
        <w:rPr>
          <w:rFonts w:asciiTheme="minorHAnsi" w:hAnsiTheme="minorHAnsi"/>
          <w:b/>
          <w:sz w:val="22"/>
          <w:szCs w:val="22"/>
        </w:rPr>
        <w:t xml:space="preserve">HRP-590- Consent Guidance for Exempt </w:t>
      </w:r>
      <w:r w:rsidR="00CB63B6">
        <w:rPr>
          <w:rFonts w:asciiTheme="minorHAnsi" w:hAnsiTheme="minorHAnsi"/>
          <w:b/>
          <w:sz w:val="22"/>
          <w:szCs w:val="22"/>
        </w:rPr>
        <w:t>R</w:t>
      </w:r>
      <w:r>
        <w:rPr>
          <w:rFonts w:asciiTheme="minorHAnsi" w:hAnsiTheme="minorHAnsi"/>
          <w:b/>
          <w:sz w:val="22"/>
          <w:szCs w:val="22"/>
        </w:rPr>
        <w:t>esearch</w:t>
      </w:r>
      <w:r w:rsidR="00CB63B6">
        <w:rPr>
          <w:rFonts w:asciiTheme="minorHAnsi" w:hAnsiTheme="minorHAnsi"/>
          <w:b/>
          <w:sz w:val="22"/>
          <w:szCs w:val="22"/>
        </w:rPr>
        <w:t>”</w:t>
      </w:r>
      <w:r>
        <w:rPr>
          <w:rFonts w:asciiTheme="minorHAnsi" w:hAnsiTheme="minorHAnsi"/>
          <w:b/>
          <w:sz w:val="22"/>
          <w:szCs w:val="22"/>
        </w:rPr>
        <w:t>)</w:t>
      </w:r>
      <w:r w:rsidRPr="00E1626C">
        <w:rPr>
          <w:rFonts w:asciiTheme="minorHAnsi" w:hAnsiTheme="minorHAnsi"/>
          <w:b/>
          <w:sz w:val="22"/>
          <w:szCs w:val="22"/>
        </w:rPr>
        <w:t>:</w:t>
      </w:r>
    </w:p>
    <w:p w14:paraId="245C5FB7" w14:textId="77777777" w:rsidR="00E925E9" w:rsidRDefault="00E925E9" w:rsidP="00E925E9">
      <w:pPr>
        <w:pStyle w:val="ListParagraph"/>
        <w:tabs>
          <w:tab w:val="left" w:pos="0"/>
          <w:tab w:val="left" w:pos="720"/>
          <w:tab w:val="left" w:pos="1170"/>
        </w:tabs>
        <w:ind w:left="1800" w:hanging="360"/>
        <w:rPr>
          <w:rFonts w:asciiTheme="minorHAnsi" w:hAnsiTheme="minorHAnsi"/>
          <w:sz w:val="22"/>
          <w:szCs w:val="22"/>
        </w:rPr>
      </w:pPr>
      <w:r>
        <w:rPr>
          <w:rFonts w:asciiTheme="minorHAnsi" w:hAnsiTheme="minorHAnsi"/>
          <w:sz w:val="22"/>
          <w:szCs w:val="22"/>
        </w:rPr>
        <w:tab/>
      </w:r>
      <w:r w:rsidRPr="0002203D">
        <w:rPr>
          <w:rFonts w:asciiTheme="minorHAnsi" w:hAnsiTheme="minorHAnsi"/>
          <w:sz w:val="22"/>
          <w:szCs w:val="22"/>
        </w:rPr>
        <w:t xml:space="preserve">Penn State </w:t>
      </w:r>
      <w:proofErr w:type="gramStart"/>
      <w:r w:rsidRPr="0002203D">
        <w:rPr>
          <w:rFonts w:asciiTheme="minorHAnsi" w:hAnsiTheme="minorHAnsi"/>
          <w:sz w:val="22"/>
          <w:szCs w:val="22"/>
        </w:rPr>
        <w:t>affiliation;</w:t>
      </w:r>
      <w:proofErr w:type="gramEnd"/>
      <w:r w:rsidRPr="0002203D">
        <w:rPr>
          <w:rFonts w:asciiTheme="minorHAnsi" w:hAnsiTheme="minorHAnsi"/>
          <w:sz w:val="22"/>
          <w:szCs w:val="22"/>
        </w:rPr>
        <w:t xml:space="preserve">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 and subjects may choose not to answer specific questions.  </w:t>
      </w:r>
    </w:p>
    <w:p w14:paraId="06D0B804" w14:textId="77777777" w:rsidR="00E925E9" w:rsidRDefault="00E925E9" w:rsidP="00E925E9">
      <w:pPr>
        <w:pStyle w:val="ListParagraph"/>
        <w:tabs>
          <w:tab w:val="left" w:pos="0"/>
          <w:tab w:val="left" w:pos="720"/>
          <w:tab w:val="left" w:pos="1170"/>
        </w:tabs>
        <w:ind w:left="1800" w:hanging="360"/>
        <w:rPr>
          <w:rFonts w:asciiTheme="minorHAnsi" w:hAnsiTheme="minorHAnsi"/>
          <w:sz w:val="22"/>
          <w:szCs w:val="22"/>
        </w:rPr>
      </w:pPr>
    </w:p>
    <w:p w14:paraId="10301E57" w14:textId="77777777" w:rsidR="00E925E9" w:rsidRPr="00736306" w:rsidRDefault="00E925E9" w:rsidP="00E925E9">
      <w:pPr>
        <w:pStyle w:val="ListParagraph"/>
        <w:tabs>
          <w:tab w:val="left" w:pos="0"/>
          <w:tab w:val="left" w:pos="720"/>
          <w:tab w:val="left" w:pos="1170"/>
        </w:tabs>
        <w:ind w:left="1800" w:hanging="360"/>
        <w:rPr>
          <w:rFonts w:asciiTheme="minorHAnsi" w:hAnsiTheme="minorHAnsi"/>
          <w:sz w:val="22"/>
          <w:szCs w:val="22"/>
        </w:rPr>
      </w:pPr>
      <w:r>
        <w:rPr>
          <w:rFonts w:asciiTheme="minorHAnsi" w:hAnsiTheme="minorHAnsi"/>
          <w:sz w:val="22"/>
          <w:szCs w:val="22"/>
        </w:rPr>
        <w:tab/>
      </w:r>
      <w:r w:rsidRPr="00736306">
        <w:rPr>
          <w:rFonts w:asciiTheme="minorHAnsi" w:hAnsiTheme="minorHAnsi"/>
          <w:b/>
          <w:sz w:val="22"/>
          <w:szCs w:val="22"/>
        </w:rPr>
        <w:t>If the research includes the use of student educational records include the following language in this section</w:t>
      </w:r>
      <w:r>
        <w:rPr>
          <w:rFonts w:asciiTheme="minorHAnsi" w:hAnsiTheme="minorHAnsi"/>
          <w:b/>
          <w:sz w:val="22"/>
          <w:szCs w:val="22"/>
        </w:rPr>
        <w:t xml:space="preserve"> (otherwise delete)</w:t>
      </w:r>
      <w:r w:rsidRPr="00736306">
        <w:rPr>
          <w:rFonts w:asciiTheme="minorHAnsi" w:hAnsiTheme="minorHAnsi"/>
          <w:b/>
          <w:sz w:val="22"/>
          <w:szCs w:val="22"/>
        </w:rPr>
        <w:t>:</w:t>
      </w:r>
      <w:r>
        <w:rPr>
          <w:rFonts w:asciiTheme="minorHAnsi" w:hAnsiTheme="minorHAnsi"/>
          <w:sz w:val="22"/>
          <w:szCs w:val="22"/>
        </w:rPr>
        <w:t xml:space="preserve"> </w:t>
      </w:r>
      <w:r w:rsidRPr="007C4447">
        <w:rPr>
          <w:rFonts w:asciiTheme="minorHAnsi" w:hAnsiTheme="minorHAnsi"/>
          <w:sz w:val="22"/>
          <w:szCs w:val="22"/>
        </w:rPr>
        <w:t>The parent or eligible student will provide a signed and dated written consent that discloses</w:t>
      </w:r>
      <w:r>
        <w:rPr>
          <w:rFonts w:asciiTheme="minorHAnsi" w:hAnsiTheme="minorHAnsi"/>
          <w:sz w:val="22"/>
          <w:szCs w:val="22"/>
        </w:rPr>
        <w:t>: t</w:t>
      </w:r>
      <w:r w:rsidRPr="00736306">
        <w:rPr>
          <w:rFonts w:asciiTheme="minorHAnsi" w:hAnsiTheme="minorHAnsi"/>
          <w:sz w:val="22"/>
          <w:szCs w:val="22"/>
        </w:rPr>
        <w:t>he records that may be disclosed;</w:t>
      </w:r>
      <w:r>
        <w:rPr>
          <w:rFonts w:asciiTheme="minorHAnsi" w:hAnsiTheme="minorHAnsi"/>
          <w:sz w:val="22"/>
          <w:szCs w:val="22"/>
        </w:rPr>
        <w:t xml:space="preserve"> t</w:t>
      </w:r>
      <w:r w:rsidRPr="00736306">
        <w:rPr>
          <w:rFonts w:asciiTheme="minorHAnsi" w:hAnsiTheme="minorHAnsi"/>
          <w:sz w:val="22"/>
          <w:szCs w:val="22"/>
        </w:rPr>
        <w:t>he purpose of the disclosure</w:t>
      </w:r>
      <w:r>
        <w:rPr>
          <w:rFonts w:asciiTheme="minorHAnsi" w:hAnsiTheme="minorHAnsi"/>
          <w:sz w:val="22"/>
          <w:szCs w:val="22"/>
        </w:rPr>
        <w:t>; t</w:t>
      </w:r>
      <w:r w:rsidRPr="00736306">
        <w:rPr>
          <w:rFonts w:asciiTheme="minorHAnsi" w:hAnsiTheme="minorHAnsi"/>
          <w:sz w:val="22"/>
          <w:szCs w:val="22"/>
        </w:rPr>
        <w:t>he party or class of parties to whom the disclosure may be made</w:t>
      </w:r>
      <w:r>
        <w:rPr>
          <w:rFonts w:asciiTheme="minorHAnsi" w:hAnsiTheme="minorHAnsi"/>
          <w:sz w:val="22"/>
          <w:szCs w:val="22"/>
        </w:rPr>
        <w:t>; i</w:t>
      </w:r>
      <w:r w:rsidRPr="00736306">
        <w:rPr>
          <w:rFonts w:asciiTheme="minorHAnsi" w:hAnsiTheme="minorHAnsi"/>
          <w:sz w:val="22"/>
          <w:szCs w:val="22"/>
        </w:rPr>
        <w:t>f a parent or adult student requests, the school will provide him or her with a copy of the records disclosed</w:t>
      </w:r>
      <w:r>
        <w:rPr>
          <w:rFonts w:asciiTheme="minorHAnsi" w:hAnsiTheme="minorHAnsi"/>
          <w:sz w:val="22"/>
          <w:szCs w:val="22"/>
        </w:rPr>
        <w:t>; i</w:t>
      </w:r>
      <w:r w:rsidRPr="00736306">
        <w:rPr>
          <w:rFonts w:asciiTheme="minorHAnsi" w:hAnsiTheme="minorHAnsi"/>
          <w:sz w:val="22"/>
          <w:szCs w:val="22"/>
        </w:rPr>
        <w:t>f the parent of a student who is not an adult so requests, the school will provide the student with a copy of the records disclosed.</w:t>
      </w:r>
    </w:p>
    <w:p w14:paraId="21089B84" w14:textId="77777777" w:rsidR="00E925E9" w:rsidRDefault="00E925E9" w:rsidP="00E925E9">
      <w:pPr>
        <w:pStyle w:val="ListParagraph"/>
        <w:tabs>
          <w:tab w:val="left" w:pos="0"/>
          <w:tab w:val="left" w:pos="720"/>
          <w:tab w:val="left" w:pos="1170"/>
        </w:tabs>
        <w:ind w:left="1800" w:hanging="360"/>
        <w:rPr>
          <w:rFonts w:asciiTheme="minorHAnsi" w:hAnsiTheme="minorHAnsi"/>
          <w:sz w:val="22"/>
          <w:szCs w:val="22"/>
        </w:rPr>
      </w:pPr>
    </w:p>
    <w:p w14:paraId="39E65268" w14:textId="1D6B6262" w:rsidR="00E925E9" w:rsidRPr="001B6783" w:rsidRDefault="00E925E9" w:rsidP="00A05CEE">
      <w:pPr>
        <w:pStyle w:val="ListParagraph"/>
        <w:tabs>
          <w:tab w:val="left" w:pos="0"/>
          <w:tab w:val="left" w:pos="720"/>
          <w:tab w:val="left" w:pos="1170"/>
        </w:tabs>
        <w:ind w:left="1800" w:hanging="360"/>
        <w:rPr>
          <w:rFonts w:asciiTheme="minorHAnsi" w:hAnsiTheme="minorHAnsi"/>
          <w:b/>
          <w:sz w:val="22"/>
          <w:szCs w:val="22"/>
        </w:rPr>
      </w:pPr>
      <w:r>
        <w:rPr>
          <w:rFonts w:asciiTheme="minorHAnsi" w:hAnsiTheme="minorHAnsi"/>
          <w:sz w:val="22"/>
          <w:szCs w:val="22"/>
        </w:rPr>
        <w:tab/>
      </w:r>
      <w:r w:rsidRPr="001B6783">
        <w:rPr>
          <w:rFonts w:asciiTheme="minorHAnsi" w:hAnsiTheme="minorHAnsi"/>
          <w:b/>
          <w:sz w:val="22"/>
          <w:szCs w:val="22"/>
        </w:rPr>
        <w:t xml:space="preserve">Note: If this box has been checked, </w:t>
      </w:r>
      <w:r>
        <w:rPr>
          <w:rFonts w:asciiTheme="minorHAnsi" w:hAnsiTheme="minorHAnsi"/>
          <w:b/>
          <w:sz w:val="22"/>
          <w:szCs w:val="22"/>
        </w:rPr>
        <w:t xml:space="preserve">skip the remainder of section 5 and </w:t>
      </w:r>
      <w:r w:rsidRPr="001B6783">
        <w:rPr>
          <w:rFonts w:asciiTheme="minorHAnsi" w:hAnsiTheme="minorHAnsi"/>
          <w:b/>
          <w:sz w:val="22"/>
          <w:szCs w:val="22"/>
        </w:rPr>
        <w:t>proceed to section 6 of th</w:t>
      </w:r>
      <w:r>
        <w:rPr>
          <w:rFonts w:asciiTheme="minorHAnsi" w:hAnsiTheme="minorHAnsi"/>
          <w:b/>
          <w:sz w:val="22"/>
          <w:szCs w:val="22"/>
        </w:rPr>
        <w:t>is</w:t>
      </w:r>
      <w:r w:rsidRPr="001B6783">
        <w:rPr>
          <w:rFonts w:asciiTheme="minorHAnsi" w:hAnsiTheme="minorHAnsi"/>
          <w:b/>
          <w:sz w:val="22"/>
          <w:szCs w:val="22"/>
        </w:rPr>
        <w:t xml:space="preserve"> protocol. </w:t>
      </w:r>
      <w:r>
        <w:rPr>
          <w:rFonts w:asciiTheme="minorHAnsi" w:hAnsiTheme="minorHAnsi"/>
          <w:b/>
          <w:sz w:val="22"/>
          <w:szCs w:val="22"/>
        </w:rPr>
        <w:t xml:space="preserve">If the investigator’s assessment is inaccurate, an IRB Analyst will request revision to the protocol and that an informed consent form be submitted for review and approval. Except for exemptions where Limited IRB Review (see </w:t>
      </w:r>
      <w:r w:rsidR="00CB63B6">
        <w:rPr>
          <w:rFonts w:asciiTheme="minorHAnsi" w:hAnsiTheme="minorHAnsi"/>
          <w:b/>
          <w:sz w:val="22"/>
          <w:szCs w:val="22"/>
        </w:rPr>
        <w:t>“</w:t>
      </w:r>
      <w:r>
        <w:rPr>
          <w:rFonts w:asciiTheme="minorHAnsi" w:hAnsiTheme="minorHAnsi"/>
          <w:b/>
          <w:sz w:val="22"/>
          <w:szCs w:val="22"/>
        </w:rPr>
        <w:t>HRP-312- Worksheet- Exemption Determination</w:t>
      </w:r>
      <w:r w:rsidR="00CB63B6">
        <w:rPr>
          <w:rFonts w:asciiTheme="minorHAnsi" w:hAnsiTheme="minorHAnsi"/>
          <w:b/>
          <w:sz w:val="22"/>
          <w:szCs w:val="22"/>
        </w:rPr>
        <w:t>”</w:t>
      </w:r>
      <w:r>
        <w:rPr>
          <w:rFonts w:asciiTheme="minorHAnsi" w:hAnsiTheme="minorHAnsi"/>
          <w:b/>
          <w:sz w:val="22"/>
          <w:szCs w:val="22"/>
        </w:rPr>
        <w:t>) is required or where otherwise requested by the IRB, informed consent forms for research activities determined to be exempt without Limited IRB Review are generally not required to be submitted for review and approval by the University Park IRB</w:t>
      </w:r>
      <w:r w:rsidRPr="001B6783">
        <w:rPr>
          <w:rFonts w:asciiTheme="minorHAnsi" w:hAnsiTheme="minorHAnsi"/>
          <w:b/>
          <w:sz w:val="22"/>
          <w:szCs w:val="22"/>
        </w:rPr>
        <w:t xml:space="preserve">. </w:t>
      </w:r>
    </w:p>
    <w:p w14:paraId="53F42E88" w14:textId="77777777" w:rsidR="00E925E9" w:rsidRPr="00880566" w:rsidRDefault="00E925E9" w:rsidP="00E925E9">
      <w:pPr>
        <w:pStyle w:val="ListParagraph"/>
        <w:tabs>
          <w:tab w:val="left" w:pos="0"/>
          <w:tab w:val="left" w:pos="720"/>
          <w:tab w:val="left" w:pos="1170"/>
        </w:tabs>
        <w:ind w:left="1440"/>
        <w:rPr>
          <w:rFonts w:asciiTheme="minorHAnsi" w:hAnsiTheme="minorHAnsi"/>
          <w:color w:val="FF0000"/>
          <w:sz w:val="22"/>
          <w:szCs w:val="22"/>
        </w:rPr>
      </w:pPr>
    </w:p>
    <w:p w14:paraId="6FA64E68" w14:textId="77777777" w:rsidR="00E925E9" w:rsidRPr="00E925E9" w:rsidRDefault="00E925E9" w:rsidP="00E925E9"/>
    <w:p w14:paraId="67F41766" w14:textId="00E1E1BE" w:rsidR="008B5A3F" w:rsidRPr="008B5A3F" w:rsidRDefault="00E925E9" w:rsidP="0065238D">
      <w:pPr>
        <w:pStyle w:val="Heading2"/>
        <w:numPr>
          <w:ilvl w:val="1"/>
          <w:numId w:val="5"/>
        </w:numPr>
        <w:tabs>
          <w:tab w:val="left" w:pos="180"/>
        </w:tabs>
        <w:spacing w:before="0" w:after="0"/>
        <w:rPr>
          <w:rFonts w:asciiTheme="minorHAnsi" w:hAnsiTheme="minorHAnsi"/>
          <w:color w:val="000000"/>
          <w:szCs w:val="22"/>
        </w:rPr>
      </w:pPr>
      <w:r>
        <w:rPr>
          <w:rFonts w:asciiTheme="minorHAnsi" w:hAnsiTheme="minorHAnsi"/>
          <w:color w:val="000000"/>
          <w:szCs w:val="22"/>
        </w:rPr>
        <w:t>Obtaining Informed Consent</w:t>
      </w:r>
      <w:r w:rsidR="001F55CA">
        <w:rPr>
          <w:rFonts w:asciiTheme="minorHAnsi" w:hAnsiTheme="minorHAnsi"/>
          <w:color w:val="000000"/>
          <w:szCs w:val="22"/>
        </w:rPr>
        <w:t xml:space="preserve"> </w:t>
      </w:r>
    </w:p>
    <w:p w14:paraId="6892A415" w14:textId="363D16C0" w:rsidR="008B5A3F" w:rsidRPr="00F81FD5" w:rsidRDefault="00D12F48" w:rsidP="0065238D">
      <w:pPr>
        <w:pStyle w:val="Heading3"/>
        <w:numPr>
          <w:ilvl w:val="3"/>
          <w:numId w:val="5"/>
        </w:numPr>
        <w:rPr>
          <w:rFonts w:asciiTheme="minorHAnsi" w:hAnsiTheme="minorHAnsi" w:cstheme="minorHAnsi"/>
        </w:rPr>
      </w:pPr>
      <w:r w:rsidRPr="00F81FD5">
        <w:rPr>
          <w:rFonts w:asciiTheme="minorHAnsi" w:hAnsiTheme="minorHAnsi" w:cstheme="minorHAnsi"/>
        </w:rPr>
        <w:t>Timing and Location of Consent</w:t>
      </w:r>
      <w:r w:rsidR="00F81FD5">
        <w:rPr>
          <w:rFonts w:asciiTheme="minorHAnsi" w:hAnsiTheme="minorHAnsi" w:cstheme="minorHAnsi"/>
        </w:rPr>
        <w:t xml:space="preserve"> </w:t>
      </w:r>
    </w:p>
    <w:p w14:paraId="3D5510C5" w14:textId="77777777" w:rsidR="008B5A3F" w:rsidRPr="00880566" w:rsidRDefault="008B5A3F" w:rsidP="008B5A3F">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Theme="minorHAnsi" w:hAnsiTheme="minorHAnsi"/>
          <w:sz w:val="22"/>
          <w:szCs w:val="22"/>
        </w:rPr>
      </w:pPr>
      <w:r w:rsidRPr="00880566">
        <w:rPr>
          <w:rFonts w:asciiTheme="minorHAnsi" w:hAnsiTheme="minorHAnsi"/>
          <w:sz w:val="22"/>
          <w:szCs w:val="22"/>
        </w:rPr>
        <w:t xml:space="preserve">Describe </w:t>
      </w:r>
      <w:r>
        <w:rPr>
          <w:rFonts w:asciiTheme="minorHAnsi" w:hAnsiTheme="minorHAnsi"/>
          <w:sz w:val="22"/>
          <w:szCs w:val="22"/>
        </w:rPr>
        <w:t>where and when the consent process will take place</w:t>
      </w:r>
      <w:r w:rsidRPr="00880566">
        <w:rPr>
          <w:rFonts w:asciiTheme="minorHAnsi" w:hAnsiTheme="minorHAnsi"/>
          <w:sz w:val="22"/>
          <w:szCs w:val="22"/>
        </w:rPr>
        <w:t>.</w:t>
      </w:r>
    </w:p>
    <w:p w14:paraId="5F939F59" w14:textId="3631D860" w:rsidR="008B5A3F" w:rsidRDefault="008B5A3F" w:rsidP="008B5A3F">
      <w:pPr>
        <w:ind w:left="2160"/>
      </w:pPr>
    </w:p>
    <w:p w14:paraId="3EFF877A" w14:textId="001C3340" w:rsidR="00B172AF" w:rsidRDefault="00B172AF" w:rsidP="00B172AF">
      <w:pPr>
        <w:ind w:left="2160"/>
        <w:rPr>
          <w:rFonts w:ascii="Calibri" w:eastAsia="Calibri" w:hAnsi="Calibri" w:cs="Calibri"/>
          <w:sz w:val="22"/>
          <w:szCs w:val="22"/>
        </w:rPr>
      </w:pPr>
      <w:r>
        <w:rPr>
          <w:rFonts w:ascii="Calibri" w:eastAsia="Calibri" w:hAnsi="Calibri" w:cs="Calibri"/>
          <w:sz w:val="22"/>
          <w:szCs w:val="22"/>
        </w:rPr>
        <w:t xml:space="preserve">Respondents will be presented with the consent documentation on the first page of the survey link.  This will include basic information about the survey content, study aims, study team contact information, associated risks, and a statement that their participation is </w:t>
      </w:r>
      <w:proofErr w:type="gramStart"/>
      <w:r>
        <w:rPr>
          <w:rFonts w:ascii="Calibri" w:eastAsia="Calibri" w:hAnsi="Calibri" w:cs="Calibri"/>
          <w:sz w:val="22"/>
          <w:szCs w:val="22"/>
        </w:rPr>
        <w:t>voluntary</w:t>
      </w:r>
      <w:proofErr w:type="gramEnd"/>
      <w:r>
        <w:rPr>
          <w:rFonts w:ascii="Calibri" w:eastAsia="Calibri" w:hAnsi="Calibri" w:cs="Calibri"/>
          <w:sz w:val="22"/>
          <w:szCs w:val="22"/>
        </w:rPr>
        <w:t xml:space="preserve"> and they may end the survey at any time if they choose. At the end of the consent information, respondents will be asked to provide their consent to continue on to the eligibility and main survey questions, in the form of a “yes” or “no” question.  Those who respond “yes” will move on to the eligibility questions. Those who respond “no” will not move on to the survey.</w:t>
      </w:r>
    </w:p>
    <w:p w14:paraId="475F300B" w14:textId="6BFD2849" w:rsidR="00F81FD5" w:rsidRPr="00F81FD5" w:rsidRDefault="00F81FD5" w:rsidP="00F81FD5">
      <w:pPr>
        <w:ind w:left="2160"/>
        <w:rPr>
          <w:rFonts w:asciiTheme="minorHAnsi" w:hAnsiTheme="minorHAnsi"/>
          <w:sz w:val="22"/>
          <w:szCs w:val="22"/>
        </w:rPr>
      </w:pPr>
    </w:p>
    <w:p w14:paraId="0D5B7CF2" w14:textId="609E9738" w:rsidR="0075109D" w:rsidRPr="00F81FD5" w:rsidRDefault="008B5A3F" w:rsidP="0065238D">
      <w:pPr>
        <w:pStyle w:val="Heading3"/>
        <w:numPr>
          <w:ilvl w:val="3"/>
          <w:numId w:val="5"/>
        </w:numPr>
        <w:rPr>
          <w:rFonts w:asciiTheme="minorHAnsi" w:hAnsiTheme="minorHAnsi" w:cstheme="minorHAnsi"/>
        </w:rPr>
      </w:pPr>
      <w:r w:rsidRPr="00F81FD5">
        <w:rPr>
          <w:rFonts w:asciiTheme="minorHAnsi" w:hAnsiTheme="minorHAnsi"/>
          <w:szCs w:val="22"/>
        </w:rPr>
        <w:t>Coercion or Undue Influence during Consent</w:t>
      </w:r>
      <w:r w:rsidR="00F81FD5">
        <w:rPr>
          <w:rFonts w:asciiTheme="minorHAnsi" w:hAnsiTheme="minorHAnsi"/>
          <w:szCs w:val="22"/>
        </w:rPr>
        <w:t xml:space="preserve"> </w:t>
      </w:r>
    </w:p>
    <w:p w14:paraId="2A5961A6" w14:textId="77777777" w:rsidR="0075109D" w:rsidRPr="00880566" w:rsidRDefault="0075109D" w:rsidP="0075109D">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Theme="minorHAnsi" w:hAnsiTheme="minorHAnsi"/>
          <w:sz w:val="22"/>
          <w:szCs w:val="22"/>
        </w:rPr>
      </w:pPr>
      <w:r w:rsidRPr="00880566">
        <w:rPr>
          <w:rFonts w:asciiTheme="minorHAnsi" w:hAnsiTheme="minorHAnsi"/>
          <w:sz w:val="22"/>
          <w:szCs w:val="22"/>
        </w:rPr>
        <w:t>Describe the steps that will be taken to minimize the possibility of coercion or undue influence in the consent process.</w:t>
      </w:r>
    </w:p>
    <w:p w14:paraId="4203F2CC" w14:textId="77777777" w:rsidR="0075109D" w:rsidRPr="00880566" w:rsidRDefault="0075109D" w:rsidP="0075109D">
      <w:pPr>
        <w:ind w:left="3600"/>
        <w:rPr>
          <w:rFonts w:asciiTheme="minorHAnsi" w:hAnsiTheme="minorHAnsi"/>
          <w:sz w:val="22"/>
          <w:szCs w:val="22"/>
        </w:rPr>
      </w:pPr>
    </w:p>
    <w:p w14:paraId="2C865F9E" w14:textId="24D69F7A" w:rsidR="0075109D" w:rsidRDefault="00B172AF" w:rsidP="0075109D">
      <w:pPr>
        <w:ind w:left="2250"/>
        <w:rPr>
          <w:rFonts w:asciiTheme="minorHAnsi" w:hAnsiTheme="minorHAnsi"/>
          <w:sz w:val="22"/>
          <w:szCs w:val="22"/>
        </w:rPr>
      </w:pPr>
      <w:r>
        <w:rPr>
          <w:rFonts w:ascii="Calibri" w:eastAsia="Calibri" w:hAnsi="Calibri" w:cs="Calibri"/>
          <w:sz w:val="22"/>
          <w:szCs w:val="22"/>
        </w:rPr>
        <w:lastRenderedPageBreak/>
        <w:t xml:space="preserve">Respondents will be reminded prior to the survey that their participation and responses are strictly </w:t>
      </w:r>
      <w:proofErr w:type="gramStart"/>
      <w:r>
        <w:rPr>
          <w:rFonts w:ascii="Calibri" w:eastAsia="Calibri" w:hAnsi="Calibri" w:cs="Calibri"/>
          <w:sz w:val="22"/>
          <w:szCs w:val="22"/>
        </w:rPr>
        <w:t>voluntary</w:t>
      </w:r>
      <w:proofErr w:type="gramEnd"/>
      <w:r>
        <w:rPr>
          <w:rFonts w:ascii="Calibri" w:eastAsia="Calibri" w:hAnsi="Calibri" w:cs="Calibri"/>
          <w:sz w:val="22"/>
          <w:szCs w:val="22"/>
        </w:rPr>
        <w:t xml:space="preserve"> and they end at any time throughout without consequence.</w:t>
      </w:r>
    </w:p>
    <w:p w14:paraId="25041A2F" w14:textId="3A0EEC44" w:rsidR="0075109D" w:rsidRPr="0075109D" w:rsidRDefault="0075109D" w:rsidP="0075109D"/>
    <w:p w14:paraId="6E1B95D8" w14:textId="12F7F45E" w:rsidR="00856BEA" w:rsidRPr="009B507B" w:rsidRDefault="0075109D" w:rsidP="0065238D">
      <w:pPr>
        <w:pStyle w:val="Heading2"/>
        <w:numPr>
          <w:ilvl w:val="1"/>
          <w:numId w:val="5"/>
        </w:numPr>
        <w:tabs>
          <w:tab w:val="left" w:pos="180"/>
        </w:tabs>
        <w:spacing w:before="0" w:after="0"/>
        <w:rPr>
          <w:rFonts w:asciiTheme="minorHAnsi" w:hAnsiTheme="minorHAnsi"/>
          <w:szCs w:val="22"/>
        </w:rPr>
      </w:pPr>
      <w:r>
        <w:rPr>
          <w:rFonts w:asciiTheme="minorHAnsi" w:hAnsiTheme="minorHAnsi"/>
          <w:szCs w:val="22"/>
        </w:rPr>
        <w:t>Waiver</w:t>
      </w:r>
      <w:r w:rsidR="008B5A3F">
        <w:rPr>
          <w:rFonts w:asciiTheme="minorHAnsi" w:hAnsiTheme="minorHAnsi"/>
          <w:szCs w:val="22"/>
        </w:rPr>
        <w:t xml:space="preserve"> </w:t>
      </w:r>
      <w:r w:rsidRPr="001B6783">
        <w:rPr>
          <w:rFonts w:asciiTheme="minorHAnsi" w:hAnsiTheme="minorHAnsi"/>
          <w:szCs w:val="22"/>
        </w:rPr>
        <w:t>of Written Documentation of Consen</w:t>
      </w:r>
      <w:r w:rsidR="009B507B">
        <w:rPr>
          <w:rFonts w:asciiTheme="minorHAnsi" w:hAnsiTheme="minorHAnsi"/>
          <w:szCs w:val="22"/>
        </w:rPr>
        <w:t xml:space="preserve">t </w:t>
      </w:r>
    </w:p>
    <w:p w14:paraId="5593E65E" w14:textId="7172C1F5" w:rsidR="003F1446" w:rsidRPr="004C22F7" w:rsidRDefault="003F1446" w:rsidP="0075109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Theme="minorHAnsi" w:hAnsiTheme="minorHAnsi"/>
          <w:sz w:val="22"/>
          <w:szCs w:val="22"/>
        </w:rPr>
      </w:pPr>
      <w:r>
        <w:rPr>
          <w:rFonts w:asciiTheme="minorHAnsi" w:hAnsiTheme="minorHAnsi"/>
          <w:sz w:val="22"/>
          <w:szCs w:val="22"/>
        </w:rPr>
        <w:t>Review “HRP – 411 – Checklist – Waiver of Written Documentation of Consent</w:t>
      </w:r>
      <w:r w:rsidR="0075109D">
        <w:rPr>
          <w:rFonts w:asciiTheme="minorHAnsi" w:hAnsiTheme="minorHAnsi"/>
          <w:sz w:val="22"/>
          <w:szCs w:val="22"/>
        </w:rPr>
        <w:t>.</w:t>
      </w:r>
      <w:r w:rsidRPr="0002203D">
        <w:rPr>
          <w:rFonts w:asciiTheme="minorHAnsi" w:hAnsiTheme="minorHAnsi"/>
          <w:sz w:val="22"/>
          <w:szCs w:val="22"/>
        </w:rPr>
        <w:t xml:space="preserve">” </w:t>
      </w:r>
    </w:p>
    <w:p w14:paraId="25F9845C" w14:textId="37654A0A" w:rsidR="003F1446" w:rsidRPr="00AE6B61" w:rsidRDefault="00985EA4" w:rsidP="003F1446">
      <w:pPr>
        <w:pStyle w:val="ListParagraph"/>
        <w:tabs>
          <w:tab w:val="left" w:pos="0"/>
          <w:tab w:val="left" w:pos="720"/>
          <w:tab w:val="left" w:pos="1170"/>
        </w:tabs>
        <w:ind w:left="360"/>
        <w:rPr>
          <w:rFonts w:asciiTheme="minorHAnsi" w:hAnsiTheme="minorHAnsi"/>
          <w:b/>
          <w:bCs/>
          <w:iCs/>
          <w:sz w:val="22"/>
          <w:szCs w:val="22"/>
        </w:rPr>
      </w:pPr>
      <w:r>
        <w:rPr>
          <w:rFonts w:asciiTheme="minorHAnsi" w:hAnsiTheme="minorHAnsi"/>
          <w:b/>
          <w:bCs/>
          <w:iCs/>
          <w:sz w:val="22"/>
          <w:szCs w:val="22"/>
        </w:rPr>
        <w:tab/>
      </w:r>
      <w:r>
        <w:rPr>
          <w:rFonts w:asciiTheme="minorHAnsi" w:hAnsiTheme="minorHAnsi"/>
          <w:b/>
          <w:bCs/>
          <w:iCs/>
          <w:sz w:val="22"/>
          <w:szCs w:val="22"/>
        </w:rPr>
        <w:tab/>
      </w:r>
    </w:p>
    <w:p w14:paraId="70577996" w14:textId="69C93669" w:rsidR="003F1446" w:rsidRPr="00F81FD5" w:rsidRDefault="00757FF6" w:rsidP="0065238D">
      <w:pPr>
        <w:pStyle w:val="Heading3"/>
        <w:numPr>
          <w:ilvl w:val="3"/>
          <w:numId w:val="5"/>
        </w:numPr>
        <w:rPr>
          <w:rFonts w:asciiTheme="minorHAnsi" w:hAnsiTheme="minorHAnsi" w:cstheme="minorHAnsi"/>
        </w:rPr>
      </w:pPr>
      <w:r w:rsidRPr="00F81FD5">
        <w:rPr>
          <w:rFonts w:asciiTheme="minorHAnsi" w:hAnsiTheme="minorHAnsi" w:cstheme="minorHAnsi"/>
        </w:rPr>
        <w:t>Indicate which of the following condition</w:t>
      </w:r>
      <w:r w:rsidR="00CB63B6">
        <w:rPr>
          <w:rFonts w:asciiTheme="minorHAnsi" w:hAnsiTheme="minorHAnsi" w:cstheme="minorHAnsi"/>
        </w:rPr>
        <w:t>s</w:t>
      </w:r>
      <w:r w:rsidRPr="00F81FD5">
        <w:rPr>
          <w:rFonts w:asciiTheme="minorHAnsi" w:hAnsiTheme="minorHAnsi" w:cstheme="minorHAnsi"/>
        </w:rPr>
        <w:t xml:space="preserve"> applies to this research</w:t>
      </w:r>
      <w:r w:rsidR="00CB63B6">
        <w:rPr>
          <w:rFonts w:asciiTheme="minorHAnsi" w:hAnsiTheme="minorHAnsi" w:cstheme="minorHAnsi"/>
        </w:rPr>
        <w:t>:</w:t>
      </w:r>
    </w:p>
    <w:p w14:paraId="4769B7A2" w14:textId="04EAE76F" w:rsidR="00757FF6" w:rsidRDefault="00B172AF" w:rsidP="001A7909">
      <w:pPr>
        <w:pStyle w:val="ListParagraph"/>
        <w:tabs>
          <w:tab w:val="left" w:pos="0"/>
          <w:tab w:val="left" w:pos="720"/>
          <w:tab w:val="left" w:pos="1170"/>
        </w:tabs>
        <w:ind w:left="2340" w:hanging="360"/>
        <w:rPr>
          <w:rFonts w:asciiTheme="minorHAnsi" w:hAnsiTheme="minorHAnsi"/>
          <w:sz w:val="22"/>
          <w:szCs w:val="22"/>
        </w:rPr>
      </w:pPr>
      <w:r>
        <w:rPr>
          <w:rFonts w:asciiTheme="minorHAnsi" w:hAnsiTheme="minorHAnsi"/>
          <w:b/>
          <w:bCs/>
          <w:iCs/>
          <w:sz w:val="22"/>
          <w:szCs w:val="22"/>
        </w:rPr>
        <w:fldChar w:fldCharType="begin">
          <w:ffData>
            <w:name w:val=""/>
            <w:enabled/>
            <w:calcOnExit w:val="0"/>
            <w:checkBox>
              <w:sizeAuto/>
              <w:default w:val="1"/>
            </w:checkBox>
          </w:ffData>
        </w:fldChar>
      </w:r>
      <w:r>
        <w:rPr>
          <w:rFonts w:asciiTheme="minorHAnsi" w:hAnsiTheme="minorHAnsi"/>
          <w:b/>
          <w:bCs/>
          <w:iCs/>
          <w:sz w:val="22"/>
          <w:szCs w:val="22"/>
        </w:rPr>
        <w:instrText xml:space="preserve"> FORMCHECKBOX </w:instrText>
      </w:r>
      <w:r>
        <w:rPr>
          <w:rFonts w:asciiTheme="minorHAnsi" w:hAnsiTheme="minorHAnsi"/>
          <w:b/>
          <w:bCs/>
          <w:iCs/>
          <w:sz w:val="22"/>
          <w:szCs w:val="22"/>
        </w:rPr>
      </w:r>
      <w:r>
        <w:rPr>
          <w:rFonts w:asciiTheme="minorHAnsi" w:hAnsiTheme="minorHAnsi"/>
          <w:b/>
          <w:bCs/>
          <w:iCs/>
          <w:sz w:val="22"/>
          <w:szCs w:val="22"/>
        </w:rPr>
        <w:fldChar w:fldCharType="separate"/>
      </w:r>
      <w:r>
        <w:rPr>
          <w:rFonts w:asciiTheme="minorHAnsi" w:hAnsiTheme="minorHAnsi"/>
          <w:b/>
          <w:bCs/>
          <w:iCs/>
          <w:sz w:val="22"/>
          <w:szCs w:val="22"/>
        </w:rPr>
        <w:fldChar w:fldCharType="end"/>
      </w:r>
      <w:r w:rsidR="00757FF6">
        <w:rPr>
          <w:rFonts w:asciiTheme="minorHAnsi" w:hAnsiTheme="minorHAnsi"/>
          <w:sz w:val="22"/>
          <w:szCs w:val="22"/>
        </w:rPr>
        <w:t xml:space="preserve">  The research presents no more that minimal risk of harm to subjects and involves no procedures for which written consent is normally required outside of the research context.</w:t>
      </w:r>
    </w:p>
    <w:p w14:paraId="4B937D34" w14:textId="65FC6FC0" w:rsidR="00757FF6" w:rsidRDefault="00081872" w:rsidP="001A7909">
      <w:pPr>
        <w:pStyle w:val="ListParagraph"/>
        <w:tabs>
          <w:tab w:val="left" w:pos="0"/>
          <w:tab w:val="left" w:pos="720"/>
          <w:tab w:val="left" w:pos="1170"/>
        </w:tabs>
        <w:ind w:left="2340" w:hanging="360"/>
        <w:rPr>
          <w:rFonts w:asciiTheme="minorHAnsi" w:hAnsiTheme="minorHAnsi"/>
          <w:sz w:val="22"/>
          <w:szCs w:val="22"/>
        </w:rPr>
      </w:pPr>
      <w:r>
        <w:rPr>
          <w:rFonts w:asciiTheme="minorHAnsi" w:hAnsiTheme="minorHAnsi"/>
          <w:sz w:val="22"/>
          <w:szCs w:val="22"/>
        </w:rPr>
        <w:t>OR</w:t>
      </w:r>
    </w:p>
    <w:p w14:paraId="4483344A" w14:textId="0F57BBCE" w:rsidR="00757FF6" w:rsidRDefault="00757FF6" w:rsidP="001A7909">
      <w:pPr>
        <w:pStyle w:val="ListParagraph"/>
        <w:tabs>
          <w:tab w:val="left" w:pos="0"/>
          <w:tab w:val="left" w:pos="720"/>
          <w:tab w:val="left" w:pos="1170"/>
        </w:tabs>
        <w:ind w:left="2340" w:hanging="360"/>
        <w:rPr>
          <w:i/>
        </w:rPr>
      </w:pPr>
      <w:r w:rsidRPr="0002203D">
        <w:rPr>
          <w:rFonts w:asciiTheme="minorHAnsi" w:hAnsiTheme="minorHAnsi"/>
          <w:b/>
          <w:bCs/>
          <w:iCs/>
          <w:sz w:val="22"/>
          <w:szCs w:val="22"/>
        </w:rPr>
        <w:fldChar w:fldCharType="begin">
          <w:ffData>
            <w:name w:val="Check1"/>
            <w:enabled/>
            <w:calcOnExit w:val="0"/>
            <w:checkBox>
              <w:sizeAuto/>
              <w:default w:val="0"/>
            </w:checkBox>
          </w:ffData>
        </w:fldChar>
      </w:r>
      <w:r w:rsidRPr="0002203D">
        <w:rPr>
          <w:rFonts w:asciiTheme="minorHAnsi" w:hAnsiTheme="minorHAnsi"/>
          <w:b/>
          <w:bCs/>
          <w:iCs/>
          <w:sz w:val="22"/>
          <w:szCs w:val="22"/>
        </w:rPr>
        <w:instrText xml:space="preserve"> FORMCHECKBOX </w:instrText>
      </w:r>
      <w:r w:rsidRPr="0002203D">
        <w:rPr>
          <w:rFonts w:asciiTheme="minorHAnsi" w:hAnsiTheme="minorHAnsi"/>
          <w:b/>
          <w:bCs/>
          <w:iCs/>
          <w:sz w:val="22"/>
          <w:szCs w:val="22"/>
        </w:rPr>
      </w:r>
      <w:r w:rsidRPr="0002203D">
        <w:rPr>
          <w:rFonts w:asciiTheme="minorHAnsi" w:hAnsiTheme="minorHAnsi"/>
          <w:b/>
          <w:bCs/>
          <w:iCs/>
          <w:sz w:val="22"/>
          <w:szCs w:val="22"/>
        </w:rPr>
        <w:fldChar w:fldCharType="separate"/>
      </w:r>
      <w:r w:rsidRPr="0002203D">
        <w:rPr>
          <w:rFonts w:asciiTheme="minorHAnsi" w:hAnsiTheme="minorHAnsi"/>
          <w:sz w:val="22"/>
          <w:szCs w:val="22"/>
        </w:rPr>
        <w:fldChar w:fldCharType="end"/>
      </w:r>
      <w:r w:rsidR="001A7909">
        <w:rPr>
          <w:rFonts w:asciiTheme="minorHAnsi" w:hAnsiTheme="minorHAnsi"/>
          <w:sz w:val="22"/>
          <w:szCs w:val="22"/>
        </w:rPr>
        <w:t xml:space="preserve">  The </w:t>
      </w:r>
      <w:r w:rsidR="00081872">
        <w:rPr>
          <w:rFonts w:asciiTheme="minorHAnsi" w:hAnsiTheme="minorHAnsi"/>
          <w:sz w:val="22"/>
          <w:szCs w:val="22"/>
        </w:rPr>
        <w:t xml:space="preserve">only record linking the </w:t>
      </w:r>
      <w:proofErr w:type="gramStart"/>
      <w:r w:rsidR="00081872">
        <w:rPr>
          <w:rFonts w:asciiTheme="minorHAnsi" w:hAnsiTheme="minorHAnsi"/>
          <w:sz w:val="22"/>
          <w:szCs w:val="22"/>
        </w:rPr>
        <w:t>subject</w:t>
      </w:r>
      <w:proofErr w:type="gramEnd"/>
      <w:r w:rsidR="001A7909">
        <w:rPr>
          <w:rFonts w:asciiTheme="minorHAnsi" w:hAnsiTheme="minorHAns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CB63B6">
        <w:rPr>
          <w:rFonts w:asciiTheme="minorHAnsi" w:hAnsiTheme="minorHAnsi" w:cstheme="minorHAnsi"/>
          <w:sz w:val="22"/>
          <w:szCs w:val="22"/>
        </w:rPr>
        <w:t>(</w:t>
      </w:r>
      <w:r w:rsidR="001A7909" w:rsidRPr="00CB63B6">
        <w:rPr>
          <w:rFonts w:asciiTheme="minorHAnsi" w:hAnsiTheme="minorHAnsi" w:cstheme="minorHAns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01E9AA66" w14:textId="77777777" w:rsidR="00B77B64" w:rsidRDefault="00B77B64" w:rsidP="00B77B64">
      <w:pPr>
        <w:ind w:left="2340" w:hanging="360"/>
        <w:rPr>
          <w:rFonts w:asciiTheme="minorHAnsi" w:hAnsiTheme="minorHAnsi"/>
          <w:sz w:val="22"/>
          <w:szCs w:val="22"/>
        </w:rPr>
      </w:pPr>
      <w:r>
        <w:rPr>
          <w:rFonts w:asciiTheme="minorHAnsi" w:hAnsiTheme="minorHAnsi"/>
          <w:sz w:val="22"/>
          <w:szCs w:val="22"/>
        </w:rPr>
        <w:t>OR</w:t>
      </w:r>
    </w:p>
    <w:p w14:paraId="62F9B958" w14:textId="77777777" w:rsidR="00E64B3F" w:rsidRDefault="00B77B64" w:rsidP="00A05CEE">
      <w:pPr>
        <w:ind w:left="2340" w:hanging="360"/>
        <w:rPr>
          <w:i/>
        </w:rPr>
      </w:pPr>
      <w:r>
        <w:rPr>
          <w:rFonts w:asciiTheme="minorHAnsi" w:hAnsiTheme="minorHAnsi"/>
          <w:b/>
          <w:bCs/>
          <w:iCs/>
          <w:sz w:val="22"/>
          <w:szCs w:val="22"/>
        </w:rPr>
        <w:fldChar w:fldCharType="begin">
          <w:ffData>
            <w:name w:val="Check1"/>
            <w:enabled/>
            <w:calcOnExit w:val="0"/>
            <w:checkBox>
              <w:sizeAuto/>
              <w:default w:val="0"/>
            </w:checkBox>
          </w:ffData>
        </w:fldChar>
      </w:r>
      <w:r>
        <w:rPr>
          <w:rFonts w:asciiTheme="minorHAnsi" w:hAnsiTheme="minorHAnsi"/>
          <w:b/>
          <w:bCs/>
          <w:iCs/>
          <w:sz w:val="22"/>
          <w:szCs w:val="22"/>
        </w:rPr>
        <w:instrText xml:space="preserve"> FORMCHECKBOX </w:instrText>
      </w:r>
      <w:r>
        <w:rPr>
          <w:rFonts w:asciiTheme="minorHAnsi" w:hAnsiTheme="minorHAnsi"/>
          <w:b/>
          <w:bCs/>
          <w:iCs/>
          <w:sz w:val="22"/>
          <w:szCs w:val="22"/>
        </w:rPr>
      </w:r>
      <w:r>
        <w:rPr>
          <w:rFonts w:asciiTheme="minorHAnsi" w:hAnsiTheme="minorHAnsi"/>
          <w:b/>
          <w:bCs/>
          <w:iCs/>
          <w:sz w:val="22"/>
          <w:szCs w:val="22"/>
        </w:rPr>
        <w:fldChar w:fldCharType="separate"/>
      </w:r>
      <w:r>
        <w:rPr>
          <w:rFonts w:asciiTheme="minorHAnsi" w:hAnsiTheme="minorHAnsi"/>
          <w:sz w:val="22"/>
          <w:szCs w:val="22"/>
        </w:rPr>
        <w:fldChar w:fldCharType="end"/>
      </w:r>
      <w:r>
        <w:rPr>
          <w:rFonts w:asciiTheme="minorHAnsi" w:hAnsiTheme="minorHAns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E330DA">
        <w:rPr>
          <w:rFonts w:asciiTheme="minorHAnsi" w:hAnsiTheme="minorHAnsi" w:cstheme="minorHAnsi"/>
          <w:sz w:val="22"/>
          <w:szCs w:val="22"/>
        </w:rPr>
        <w:t>(</w:t>
      </w:r>
      <w:r w:rsidRPr="00F22B36">
        <w:rPr>
          <w:rFonts w:asciiTheme="minorHAnsi" w:hAnsiTheme="minorHAnsi" w:cstheme="minorHAnsi"/>
          <w:i/>
          <w:sz w:val="22"/>
          <w:szCs w:val="22"/>
        </w:rPr>
        <w:t>Note: This condition is not applicable for FDA-regulated research.</w:t>
      </w:r>
      <w:r w:rsidR="007222F4" w:rsidRPr="00F22B36">
        <w:rPr>
          <w:rFonts w:asciiTheme="minorHAnsi" w:hAnsiTheme="minorHAnsi" w:cstheme="minorHAnsi"/>
          <w:i/>
          <w:sz w:val="22"/>
          <w:szCs w:val="22"/>
        </w:rPr>
        <w:t>)</w:t>
      </w:r>
      <w:r w:rsidR="007222F4">
        <w:rPr>
          <w:i/>
        </w:rPr>
        <w:t xml:space="preserve"> </w:t>
      </w:r>
    </w:p>
    <w:p w14:paraId="6DFA01B6" w14:textId="77777777" w:rsidR="00E64B3F" w:rsidRDefault="00E64B3F" w:rsidP="00A05CEE">
      <w:pPr>
        <w:ind w:left="2340" w:hanging="360"/>
        <w:rPr>
          <w:rFonts w:asciiTheme="minorHAnsi" w:hAnsiTheme="minorHAnsi"/>
          <w:sz w:val="22"/>
          <w:szCs w:val="22"/>
        </w:rPr>
      </w:pPr>
    </w:p>
    <w:p w14:paraId="52B8C1B6" w14:textId="21484E8B" w:rsidR="00B77B64" w:rsidRDefault="00B77B64" w:rsidP="00F22B36">
      <w:pPr>
        <w:ind w:left="2340"/>
        <w:rPr>
          <w:rFonts w:asciiTheme="minorHAnsi" w:hAnsiTheme="minorHAnsi"/>
          <w:sz w:val="22"/>
          <w:szCs w:val="22"/>
        </w:rPr>
      </w:pPr>
      <w:r>
        <w:rPr>
          <w:rFonts w:asciiTheme="minorHAnsi" w:hAnsiTheme="minorHAnsi"/>
          <w:sz w:val="22"/>
          <w:szCs w:val="22"/>
        </w:rPr>
        <w:t>Describe the alternative mechanism for documenting that informed consent was obtained:</w:t>
      </w:r>
    </w:p>
    <w:p w14:paraId="2288247B" w14:textId="77777777" w:rsidR="007222F4" w:rsidRDefault="007222F4" w:rsidP="00B77B64">
      <w:pPr>
        <w:ind w:left="2340"/>
        <w:rPr>
          <w:rFonts w:asciiTheme="minorHAnsi" w:hAnsiTheme="minorHAnsi"/>
          <w:sz w:val="22"/>
          <w:szCs w:val="22"/>
        </w:rPr>
      </w:pPr>
    </w:p>
    <w:p w14:paraId="14EC3C0F" w14:textId="44771E75" w:rsidR="00B77B64" w:rsidRDefault="00B172AF" w:rsidP="00B77B64">
      <w:pPr>
        <w:ind w:left="2340"/>
        <w:rPr>
          <w:rFonts w:asciiTheme="minorHAnsi" w:hAnsiTheme="minorHAnsi"/>
          <w:sz w:val="22"/>
          <w:szCs w:val="22"/>
        </w:rPr>
      </w:pPr>
      <w:r>
        <w:rPr>
          <w:rFonts w:asciiTheme="minorHAnsi" w:hAnsiTheme="minorHAnsi"/>
          <w:sz w:val="22"/>
          <w:szCs w:val="22"/>
        </w:rPr>
        <w:t>n/a</w:t>
      </w:r>
    </w:p>
    <w:p w14:paraId="13272D04" w14:textId="77777777" w:rsidR="001A7909" w:rsidRDefault="001A7909" w:rsidP="003F1446">
      <w:pPr>
        <w:ind w:left="1440" w:firstLine="720"/>
        <w:rPr>
          <w:rFonts w:asciiTheme="minorHAnsi" w:hAnsiTheme="minorHAnsi"/>
          <w:sz w:val="22"/>
          <w:szCs w:val="22"/>
        </w:rPr>
      </w:pPr>
    </w:p>
    <w:p w14:paraId="60F6B6A3" w14:textId="37660873" w:rsidR="001A7909" w:rsidRPr="00BB211B" w:rsidRDefault="007518B2" w:rsidP="0065238D">
      <w:pPr>
        <w:pStyle w:val="Heading3"/>
        <w:numPr>
          <w:ilvl w:val="3"/>
          <w:numId w:val="5"/>
        </w:numPr>
        <w:rPr>
          <w:rFonts w:asciiTheme="minorHAnsi" w:hAnsiTheme="minorHAnsi" w:cstheme="minorHAnsi"/>
        </w:rPr>
      </w:pPr>
      <w:r w:rsidRPr="00BB211B">
        <w:rPr>
          <w:rFonts w:asciiTheme="minorHAnsi" w:hAnsiTheme="minorHAnsi" w:cstheme="minorHAnsi"/>
        </w:rPr>
        <w:t>Indicate</w:t>
      </w:r>
      <w:r w:rsidR="001A7909" w:rsidRPr="00BB211B">
        <w:rPr>
          <w:rFonts w:asciiTheme="minorHAnsi" w:hAnsiTheme="minorHAnsi" w:cstheme="minorHAnsi"/>
        </w:rPr>
        <w:t xml:space="preserve"> what materials, if any, will be used to inform potential subjects about the research (e.g., a letter accompanying a questionnaire, verbal script</w:t>
      </w:r>
      <w:r w:rsidR="0088314D" w:rsidRPr="00BB211B">
        <w:rPr>
          <w:rFonts w:asciiTheme="minorHAnsi" w:hAnsiTheme="minorHAnsi" w:cstheme="minorHAnsi"/>
        </w:rPr>
        <w:t>, implied consent form</w:t>
      </w:r>
      <w:r w:rsidR="00807316" w:rsidRPr="00BB211B">
        <w:rPr>
          <w:rFonts w:asciiTheme="minorHAnsi" w:hAnsiTheme="minorHAnsi" w:cstheme="minorHAnsi"/>
        </w:rPr>
        <w:t>,</w:t>
      </w:r>
      <w:r w:rsidR="001A7909" w:rsidRPr="00BB211B">
        <w:rPr>
          <w:rFonts w:asciiTheme="minorHAnsi" w:hAnsiTheme="minorHAnsi" w:cstheme="minorHAnsi"/>
        </w:rPr>
        <w:t xml:space="preserve"> or summary explanation of the research)</w:t>
      </w:r>
    </w:p>
    <w:p w14:paraId="74CB2EFB" w14:textId="77777777" w:rsidR="009752AE" w:rsidRPr="005C6E61" w:rsidRDefault="009752AE" w:rsidP="005C6E61">
      <w:pPr>
        <w:ind w:left="1440"/>
        <w:rPr>
          <w:rFonts w:asciiTheme="minorHAnsi" w:hAnsiTheme="minorHAnsi"/>
          <w:b/>
          <w:sz w:val="22"/>
          <w:szCs w:val="22"/>
        </w:rPr>
      </w:pPr>
    </w:p>
    <w:p w14:paraId="0622BFFA" w14:textId="5B94FD75" w:rsidR="00B172AF" w:rsidRDefault="003F1446" w:rsidP="00B172AF">
      <w:pPr>
        <w:ind w:left="1440" w:firstLine="720"/>
        <w:rPr>
          <w:rFonts w:ascii="Calibri" w:eastAsia="Calibri" w:hAnsi="Calibri" w:cs="Calibri"/>
          <w:sz w:val="22"/>
          <w:szCs w:val="22"/>
        </w:rPr>
      </w:pPr>
      <w:r w:rsidRPr="00880566" w:rsidDel="00C217E8">
        <w:rPr>
          <w:rFonts w:asciiTheme="minorHAnsi" w:hAnsiTheme="minorHAnsi"/>
          <w:sz w:val="22"/>
          <w:szCs w:val="22"/>
        </w:rPr>
        <w:t xml:space="preserve"> </w:t>
      </w:r>
      <w:r w:rsidR="00B172AF">
        <w:rPr>
          <w:rFonts w:ascii="Calibri" w:eastAsia="Calibri" w:hAnsi="Calibri" w:cs="Calibri"/>
          <w:sz w:val="22"/>
          <w:szCs w:val="22"/>
        </w:rPr>
        <w:t xml:space="preserve">A research summary consent form will be provided to potential survey respondents prior to starting the survey questionnaire.  The content of this is detailed in the </w:t>
      </w:r>
      <w:sdt>
        <w:sdtPr>
          <w:tag w:val="goog_rdk_0"/>
          <w:id w:val="303358374"/>
        </w:sdtPr>
        <w:sdtContent/>
      </w:sdt>
      <w:r w:rsidR="00B172AF">
        <w:rPr>
          <w:rFonts w:ascii="Calibri" w:eastAsia="Calibri" w:hAnsi="Calibri" w:cs="Calibri"/>
          <w:sz w:val="22"/>
          <w:szCs w:val="22"/>
        </w:rPr>
        <w:t>attached consent form.  This will note what type of information will be asked of them and what measures will be taken to preserve their confidentiality, including their response data collected and stored anonymously (without collecting any personal identifiers).</w:t>
      </w:r>
    </w:p>
    <w:p w14:paraId="2C42375B" w14:textId="7E2B98FB" w:rsidR="003F1446" w:rsidRPr="0002203D" w:rsidRDefault="003F1446" w:rsidP="00B172AF">
      <w:pPr>
        <w:ind w:left="1440" w:firstLine="720"/>
        <w:rPr>
          <w:rFonts w:asciiTheme="minorHAnsi" w:hAnsiTheme="minorHAnsi"/>
          <w:sz w:val="22"/>
          <w:szCs w:val="22"/>
        </w:rPr>
      </w:pPr>
    </w:p>
    <w:p w14:paraId="57653AFE" w14:textId="2DDDED19" w:rsidR="00CD107E" w:rsidRPr="00BB211B" w:rsidRDefault="007518B2" w:rsidP="0065238D">
      <w:pPr>
        <w:pStyle w:val="Heading2"/>
        <w:numPr>
          <w:ilvl w:val="1"/>
          <w:numId w:val="5"/>
        </w:numPr>
        <w:rPr>
          <w:rFonts w:asciiTheme="minorHAnsi" w:hAnsiTheme="minorHAnsi" w:cstheme="minorHAnsi"/>
        </w:rPr>
      </w:pPr>
      <w:r w:rsidRPr="00BB211B">
        <w:rPr>
          <w:rFonts w:asciiTheme="minorHAnsi" w:hAnsiTheme="minorHAnsi" w:cstheme="minorHAnsi"/>
        </w:rPr>
        <w:t>Informed</w:t>
      </w:r>
      <w:r w:rsidR="00CD107E" w:rsidRPr="00BB211B">
        <w:rPr>
          <w:rFonts w:asciiTheme="minorHAnsi" w:hAnsiTheme="minorHAnsi" w:cstheme="minorHAnsi"/>
        </w:rPr>
        <w:t xml:space="preserve"> consent will be sought but some of the elements of informed consent will be omitted or altered (e.g.</w:t>
      </w:r>
      <w:r w:rsidR="00385D59" w:rsidRPr="00BB211B">
        <w:rPr>
          <w:rFonts w:asciiTheme="minorHAnsi" w:hAnsiTheme="minorHAnsi" w:cstheme="minorHAnsi"/>
        </w:rPr>
        <w:t>,</w:t>
      </w:r>
      <w:r w:rsidR="00CD107E" w:rsidRPr="00BB211B">
        <w:rPr>
          <w:rFonts w:asciiTheme="minorHAnsi" w:hAnsiTheme="minorHAnsi" w:cstheme="minorHAnsi"/>
        </w:rPr>
        <w:t xml:space="preserve"> deception).</w:t>
      </w:r>
    </w:p>
    <w:p w14:paraId="428DDDAC" w14:textId="77777777" w:rsidR="00DF3281" w:rsidRPr="00880566" w:rsidRDefault="00DF3281" w:rsidP="00BB211B">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Review “</w:t>
      </w:r>
      <w:r w:rsidRPr="0002203D">
        <w:rPr>
          <w:rFonts w:asciiTheme="minorHAnsi" w:hAnsiTheme="minorHAnsi"/>
          <w:sz w:val="22"/>
          <w:szCs w:val="22"/>
        </w:rPr>
        <w:t>HRP-410-Checklist -</w:t>
      </w:r>
      <w:r w:rsidRPr="00880566">
        <w:rPr>
          <w:rFonts w:asciiTheme="minorHAnsi" w:hAnsiTheme="minorHAnsi"/>
          <w:sz w:val="22"/>
          <w:szCs w:val="22"/>
        </w:rPr>
        <w:t xml:space="preserve">Waiver or Alteration of Consent Process” to ensure that you have provided sufficient information.  </w:t>
      </w:r>
    </w:p>
    <w:p w14:paraId="664A117D" w14:textId="77777777" w:rsidR="00DF3281" w:rsidRDefault="00DF3281" w:rsidP="001B6783">
      <w:pPr>
        <w:rPr>
          <w:rFonts w:asciiTheme="minorHAnsi" w:hAnsiTheme="minorHAnsi"/>
          <w:b/>
          <w:sz w:val="22"/>
          <w:szCs w:val="22"/>
        </w:rPr>
      </w:pPr>
    </w:p>
    <w:p w14:paraId="5A95259A" w14:textId="26A791E5" w:rsidR="00CD107E" w:rsidRPr="00BB211B" w:rsidRDefault="0018499A" w:rsidP="0065238D">
      <w:pPr>
        <w:pStyle w:val="Heading3"/>
        <w:numPr>
          <w:ilvl w:val="3"/>
          <w:numId w:val="5"/>
        </w:numPr>
        <w:rPr>
          <w:rFonts w:asciiTheme="minorHAnsi" w:hAnsiTheme="minorHAnsi" w:cstheme="minorHAnsi"/>
        </w:rPr>
      </w:pPr>
      <w:r w:rsidRPr="00BB211B">
        <w:rPr>
          <w:rFonts w:asciiTheme="minorHAnsi" w:hAnsiTheme="minorHAnsi" w:cstheme="minorHAnsi"/>
        </w:rPr>
        <w:t>Indicate the e</w:t>
      </w:r>
      <w:r w:rsidR="00CD107E" w:rsidRPr="00BB211B">
        <w:rPr>
          <w:rFonts w:asciiTheme="minorHAnsi" w:hAnsiTheme="minorHAnsi" w:cstheme="minorHAnsi"/>
        </w:rPr>
        <w:t>lements of informed consent t</w:t>
      </w:r>
      <w:r w:rsidRPr="00BB211B">
        <w:rPr>
          <w:rFonts w:asciiTheme="minorHAnsi" w:hAnsiTheme="minorHAnsi" w:cstheme="minorHAnsi"/>
        </w:rPr>
        <w:t xml:space="preserve">o </w:t>
      </w:r>
      <w:r w:rsidR="00CD107E" w:rsidRPr="00BB211B">
        <w:rPr>
          <w:rFonts w:asciiTheme="minorHAnsi" w:hAnsiTheme="minorHAnsi" w:cstheme="minorHAnsi"/>
        </w:rPr>
        <w:t>be omitted or altered</w:t>
      </w:r>
    </w:p>
    <w:p w14:paraId="7B90F4A3" w14:textId="77777777" w:rsidR="00CD107E" w:rsidRDefault="00CD107E" w:rsidP="001B6783">
      <w:pPr>
        <w:ind w:left="2160" w:hanging="720"/>
        <w:rPr>
          <w:rFonts w:asciiTheme="minorHAnsi" w:hAnsiTheme="minorHAnsi"/>
          <w:b/>
          <w:sz w:val="22"/>
          <w:szCs w:val="22"/>
        </w:rPr>
      </w:pPr>
    </w:p>
    <w:p w14:paraId="2989CBED" w14:textId="240249C8" w:rsidR="00B562D3" w:rsidRDefault="00B172AF" w:rsidP="00B562D3">
      <w:pPr>
        <w:ind w:left="2160"/>
      </w:pPr>
      <w:r>
        <w:rPr>
          <w:rFonts w:asciiTheme="minorHAnsi" w:hAnsiTheme="minorHAnsi"/>
          <w:sz w:val="22"/>
          <w:szCs w:val="22"/>
        </w:rPr>
        <w:t>n/a</w:t>
      </w:r>
    </w:p>
    <w:p w14:paraId="1A612CFF" w14:textId="77777777" w:rsidR="00CD107E" w:rsidRDefault="00CD107E" w:rsidP="001B6783">
      <w:pPr>
        <w:ind w:left="2160" w:hanging="720"/>
        <w:rPr>
          <w:rFonts w:asciiTheme="minorHAnsi" w:hAnsiTheme="minorHAnsi"/>
          <w:b/>
          <w:sz w:val="22"/>
          <w:szCs w:val="22"/>
        </w:rPr>
      </w:pPr>
    </w:p>
    <w:p w14:paraId="1D08031D" w14:textId="02F49B84" w:rsidR="00CD107E" w:rsidRPr="00BB211B" w:rsidRDefault="004104E2" w:rsidP="0065238D">
      <w:pPr>
        <w:pStyle w:val="Heading3"/>
        <w:numPr>
          <w:ilvl w:val="3"/>
          <w:numId w:val="5"/>
        </w:numPr>
        <w:rPr>
          <w:rFonts w:asciiTheme="minorHAnsi" w:hAnsiTheme="minorHAnsi" w:cstheme="minorHAnsi"/>
        </w:rPr>
      </w:pPr>
      <w:r w:rsidRPr="00BB211B">
        <w:rPr>
          <w:rFonts w:asciiTheme="minorHAnsi" w:hAnsiTheme="minorHAnsi" w:cstheme="minorHAnsi"/>
        </w:rPr>
        <w:lastRenderedPageBreak/>
        <w:t>Indicate why</w:t>
      </w:r>
      <w:r w:rsidR="00CD107E" w:rsidRPr="00BB211B">
        <w:rPr>
          <w:rFonts w:asciiTheme="minorHAnsi" w:hAnsiTheme="minorHAnsi" w:cstheme="minorHAnsi"/>
        </w:rPr>
        <w:t xml:space="preserve"> </w:t>
      </w:r>
      <w:r w:rsidR="00866E1E" w:rsidRPr="00BB211B">
        <w:rPr>
          <w:rFonts w:asciiTheme="minorHAnsi" w:hAnsiTheme="minorHAnsi" w:cstheme="minorHAnsi"/>
        </w:rPr>
        <w:t xml:space="preserve">the research could not practicably be carried out without the </w:t>
      </w:r>
      <w:r w:rsidR="00CD107E" w:rsidRPr="00BB211B">
        <w:rPr>
          <w:rFonts w:asciiTheme="minorHAnsi" w:hAnsiTheme="minorHAnsi" w:cstheme="minorHAnsi"/>
        </w:rPr>
        <w:t>omission or alteration of consent elements</w:t>
      </w:r>
    </w:p>
    <w:p w14:paraId="576C3D29" w14:textId="77777777" w:rsidR="00CD107E" w:rsidRDefault="00CD107E" w:rsidP="001B6783">
      <w:pPr>
        <w:ind w:left="2160" w:hanging="720"/>
        <w:rPr>
          <w:rFonts w:asciiTheme="minorHAnsi" w:hAnsiTheme="minorHAnsi"/>
          <w:b/>
          <w:sz w:val="22"/>
          <w:szCs w:val="22"/>
        </w:rPr>
      </w:pPr>
    </w:p>
    <w:p w14:paraId="2660F9A6" w14:textId="295A20EF" w:rsidR="00B562D3" w:rsidRDefault="00B172AF" w:rsidP="00B562D3">
      <w:pPr>
        <w:ind w:left="2160"/>
      </w:pPr>
      <w:r>
        <w:rPr>
          <w:rFonts w:asciiTheme="minorHAnsi" w:hAnsiTheme="minorHAnsi"/>
          <w:sz w:val="22"/>
          <w:szCs w:val="22"/>
        </w:rPr>
        <w:t>n/a</w:t>
      </w:r>
    </w:p>
    <w:p w14:paraId="53D09D12" w14:textId="77777777" w:rsidR="00CD107E" w:rsidRDefault="00CD107E" w:rsidP="001B6783">
      <w:pPr>
        <w:ind w:left="2160" w:hanging="720"/>
        <w:rPr>
          <w:rFonts w:asciiTheme="minorHAnsi" w:hAnsiTheme="minorHAnsi"/>
          <w:b/>
          <w:sz w:val="22"/>
          <w:szCs w:val="22"/>
        </w:rPr>
      </w:pPr>
    </w:p>
    <w:p w14:paraId="694B3451" w14:textId="44C90015" w:rsidR="00F6705C" w:rsidRPr="00BB211B" w:rsidRDefault="00F6705C" w:rsidP="0065238D">
      <w:pPr>
        <w:pStyle w:val="Heading3"/>
        <w:numPr>
          <w:ilvl w:val="3"/>
          <w:numId w:val="5"/>
        </w:numPr>
        <w:rPr>
          <w:rFonts w:asciiTheme="minorHAnsi" w:hAnsiTheme="minorHAnsi" w:cstheme="minorHAnsi"/>
        </w:rPr>
      </w:pPr>
      <w:r w:rsidRPr="00BB211B">
        <w:rPr>
          <w:rFonts w:asciiTheme="minorHAnsi" w:hAnsiTheme="minorHAnsi" w:cstheme="minorHAnsi"/>
        </w:rPr>
        <w:t>Describe why the research involves no more than minimal risk to subjects.</w:t>
      </w:r>
    </w:p>
    <w:p w14:paraId="4CB11DC0" w14:textId="77777777" w:rsidR="00E330DA" w:rsidRDefault="00E330DA" w:rsidP="00F6705C">
      <w:pPr>
        <w:ind w:left="2880"/>
        <w:rPr>
          <w:rFonts w:asciiTheme="minorHAnsi" w:hAnsiTheme="minorHAnsi"/>
          <w:sz w:val="22"/>
          <w:szCs w:val="22"/>
        </w:rPr>
      </w:pPr>
    </w:p>
    <w:p w14:paraId="0522FD4B" w14:textId="47D0E40D" w:rsidR="00F6705C" w:rsidRDefault="00B172AF" w:rsidP="00F22B36">
      <w:pPr>
        <w:ind w:left="1440" w:firstLine="720"/>
      </w:pPr>
      <w:r>
        <w:rPr>
          <w:rFonts w:asciiTheme="minorHAnsi" w:hAnsiTheme="minorHAnsi"/>
          <w:sz w:val="22"/>
          <w:szCs w:val="22"/>
        </w:rPr>
        <w:t>n/a</w:t>
      </w:r>
    </w:p>
    <w:p w14:paraId="2A5BCF02" w14:textId="77777777" w:rsidR="00F6705C" w:rsidRDefault="00F6705C" w:rsidP="00F6705C">
      <w:pPr>
        <w:ind w:left="2160"/>
        <w:rPr>
          <w:rFonts w:asciiTheme="minorHAnsi" w:hAnsiTheme="minorHAnsi"/>
          <w:sz w:val="22"/>
          <w:szCs w:val="22"/>
        </w:rPr>
      </w:pPr>
    </w:p>
    <w:p w14:paraId="1F215260" w14:textId="05B4109D" w:rsidR="00F6705C" w:rsidRPr="00BB211B" w:rsidRDefault="00F6705C" w:rsidP="0065238D">
      <w:pPr>
        <w:pStyle w:val="Heading3"/>
        <w:numPr>
          <w:ilvl w:val="3"/>
          <w:numId w:val="5"/>
        </w:numPr>
        <w:rPr>
          <w:rFonts w:asciiTheme="minorHAnsi" w:hAnsiTheme="minorHAnsi" w:cstheme="minorHAnsi"/>
        </w:rPr>
      </w:pPr>
      <w:r w:rsidRPr="00BB211B">
        <w:rPr>
          <w:rFonts w:asciiTheme="minorHAnsi" w:hAnsiTheme="minorHAnsi" w:cstheme="minorHAnsi"/>
        </w:rPr>
        <w:t>Describe why the alteration/omission will not adversely affect the rights and welfare of subjects.</w:t>
      </w:r>
    </w:p>
    <w:p w14:paraId="26781BF2" w14:textId="77777777" w:rsidR="00165985" w:rsidRDefault="00165985" w:rsidP="00165985">
      <w:pPr>
        <w:rPr>
          <w:rFonts w:asciiTheme="minorHAnsi" w:hAnsiTheme="minorHAnsi"/>
          <w:sz w:val="22"/>
          <w:szCs w:val="22"/>
        </w:rPr>
      </w:pPr>
    </w:p>
    <w:p w14:paraId="5C61EDC3" w14:textId="0C28D72C" w:rsidR="00F6705C" w:rsidRDefault="00B172AF" w:rsidP="00F22B36">
      <w:pPr>
        <w:ind w:left="1440" w:firstLine="720"/>
      </w:pPr>
      <w:r>
        <w:rPr>
          <w:rFonts w:asciiTheme="minorHAnsi" w:hAnsiTheme="minorHAnsi"/>
          <w:sz w:val="22"/>
          <w:szCs w:val="22"/>
        </w:rPr>
        <w:t>n/a</w:t>
      </w:r>
    </w:p>
    <w:p w14:paraId="33EB3738" w14:textId="77777777" w:rsidR="00F6705C" w:rsidRDefault="00F6705C" w:rsidP="00F6705C">
      <w:pPr>
        <w:ind w:left="2160"/>
        <w:rPr>
          <w:rFonts w:asciiTheme="minorHAnsi" w:hAnsiTheme="minorHAnsi"/>
          <w:sz w:val="22"/>
          <w:szCs w:val="22"/>
        </w:rPr>
      </w:pPr>
    </w:p>
    <w:p w14:paraId="61B22FF7" w14:textId="38D94EBD" w:rsidR="00F6705C" w:rsidRPr="00BB211B" w:rsidRDefault="00F6705C" w:rsidP="0065238D">
      <w:pPr>
        <w:pStyle w:val="Heading3"/>
        <w:numPr>
          <w:ilvl w:val="3"/>
          <w:numId w:val="5"/>
        </w:numPr>
        <w:rPr>
          <w:rFonts w:asciiTheme="minorHAnsi" w:hAnsiTheme="minorHAnsi" w:cstheme="minorHAnsi"/>
        </w:rPr>
      </w:pPr>
      <w:r w:rsidRPr="00BB211B">
        <w:rPr>
          <w:rFonts w:asciiTheme="minorHAnsi" w:hAnsiTheme="minorHAnsi" w:cstheme="minorHAnsi"/>
        </w:rPr>
        <w:t xml:space="preserve">If the research involves using identifiable private information or identifiable biospecimens, describe why the research </w:t>
      </w:r>
      <w:proofErr w:type="gramStart"/>
      <w:r w:rsidRPr="00BB211B">
        <w:rPr>
          <w:rFonts w:asciiTheme="minorHAnsi" w:hAnsiTheme="minorHAnsi" w:cstheme="minorHAnsi"/>
        </w:rPr>
        <w:t>could not be practicably be</w:t>
      </w:r>
      <w:proofErr w:type="gramEnd"/>
      <w:r w:rsidRPr="00BB211B">
        <w:rPr>
          <w:rFonts w:asciiTheme="minorHAnsi" w:hAnsiTheme="minorHAnsi" w:cstheme="minorHAnsi"/>
        </w:rPr>
        <w:t xml:space="preserve"> carried out without using such information or biospecimens in an identifiable format.</w:t>
      </w:r>
    </w:p>
    <w:p w14:paraId="4F0082A9" w14:textId="77777777" w:rsidR="00E330DA" w:rsidRDefault="00E330DA" w:rsidP="00F6705C">
      <w:pPr>
        <w:tabs>
          <w:tab w:val="left" w:pos="2880"/>
        </w:tabs>
        <w:ind w:left="2880"/>
        <w:rPr>
          <w:rFonts w:asciiTheme="minorHAnsi" w:hAnsiTheme="minorHAnsi"/>
          <w:sz w:val="22"/>
          <w:szCs w:val="22"/>
        </w:rPr>
      </w:pPr>
    </w:p>
    <w:p w14:paraId="0BE701A8" w14:textId="19558EEA" w:rsidR="00F6705C" w:rsidRDefault="00B172AF" w:rsidP="00C51FC5">
      <w:pPr>
        <w:tabs>
          <w:tab w:val="left" w:pos="2880"/>
        </w:tabs>
        <w:ind w:left="2160"/>
      </w:pPr>
      <w:r>
        <w:rPr>
          <w:rFonts w:asciiTheme="minorHAnsi" w:hAnsiTheme="minorHAnsi"/>
          <w:sz w:val="22"/>
          <w:szCs w:val="22"/>
        </w:rPr>
        <w:t>n/a</w:t>
      </w:r>
    </w:p>
    <w:p w14:paraId="2959221D" w14:textId="77777777" w:rsidR="00B562D3" w:rsidRDefault="00B562D3" w:rsidP="00AC5A63">
      <w:pPr>
        <w:rPr>
          <w:rFonts w:asciiTheme="minorHAnsi" w:hAnsiTheme="minorHAnsi"/>
          <w:b/>
          <w:sz w:val="22"/>
          <w:szCs w:val="22"/>
        </w:rPr>
      </w:pPr>
    </w:p>
    <w:p w14:paraId="2EBD91FF" w14:textId="68477C71" w:rsidR="00CD107E" w:rsidRPr="00BB211B" w:rsidRDefault="00C51FC5" w:rsidP="0065238D">
      <w:pPr>
        <w:pStyle w:val="Heading3"/>
        <w:numPr>
          <w:ilvl w:val="3"/>
          <w:numId w:val="5"/>
        </w:numPr>
        <w:rPr>
          <w:rFonts w:asciiTheme="minorHAnsi" w:hAnsiTheme="minorHAnsi" w:cstheme="minorHAnsi"/>
        </w:rPr>
      </w:pPr>
      <w:r w:rsidRPr="00BB211B">
        <w:rPr>
          <w:rFonts w:asciiTheme="minorHAnsi" w:hAnsiTheme="minorHAnsi" w:cstheme="minorHAnsi"/>
        </w:rPr>
        <w:t>Debriefing</w:t>
      </w:r>
      <w:r w:rsidR="00B562D3" w:rsidRPr="00BB211B">
        <w:rPr>
          <w:rFonts w:asciiTheme="minorHAnsi" w:hAnsiTheme="minorHAnsi" w:cstheme="minorHAnsi"/>
        </w:rPr>
        <w:t xml:space="preserve"> </w:t>
      </w:r>
    </w:p>
    <w:p w14:paraId="6E9E1574" w14:textId="782CFD03" w:rsidR="00B562D3" w:rsidRDefault="00777910" w:rsidP="001B6783">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Theme="minorHAnsi" w:hAnsiTheme="minorHAnsi"/>
          <w:sz w:val="22"/>
          <w:szCs w:val="22"/>
        </w:rPr>
      </w:pPr>
      <w:bookmarkStart w:id="53" w:name="_Hlk535334583"/>
      <w:r>
        <w:rPr>
          <w:rFonts w:asciiTheme="minorHAnsi" w:hAnsiTheme="minorHAnsi"/>
          <w:sz w:val="22"/>
          <w:szCs w:val="22"/>
        </w:rPr>
        <w:t xml:space="preserve">Explain whether and how subjects will be debriefed after participation in the study. If subjects will not be debriefed, provide a justification for not doing so.  Add any debriefing materials to </w:t>
      </w:r>
      <w:r w:rsidR="003910B1">
        <w:rPr>
          <w:rFonts w:asciiTheme="minorHAnsi" w:hAnsiTheme="minorHAnsi"/>
          <w:sz w:val="22"/>
          <w:szCs w:val="22"/>
        </w:rPr>
        <w:t>the</w:t>
      </w:r>
      <w:r>
        <w:rPr>
          <w:rFonts w:asciiTheme="minorHAnsi" w:hAnsiTheme="minorHAnsi"/>
          <w:sz w:val="22"/>
          <w:szCs w:val="22"/>
        </w:rPr>
        <w:t xml:space="preserve"> study in CATS IRB.</w:t>
      </w:r>
    </w:p>
    <w:p w14:paraId="5624142F" w14:textId="77777777" w:rsidR="00B562D3" w:rsidRDefault="00B562D3" w:rsidP="00B562D3">
      <w:pPr>
        <w:ind w:left="2160"/>
        <w:rPr>
          <w:rFonts w:asciiTheme="minorHAnsi" w:hAnsiTheme="minorHAnsi"/>
          <w:sz w:val="22"/>
          <w:szCs w:val="22"/>
        </w:rPr>
      </w:pPr>
    </w:p>
    <w:bookmarkEnd w:id="53"/>
    <w:p w14:paraId="7A9235BA" w14:textId="53D996AD" w:rsidR="00B562D3" w:rsidRDefault="00B172AF" w:rsidP="00C51FC5">
      <w:pPr>
        <w:ind w:left="2160" w:firstLine="180"/>
        <w:rPr>
          <w:rFonts w:asciiTheme="minorHAnsi" w:hAnsiTheme="minorHAnsi"/>
          <w:sz w:val="22"/>
          <w:szCs w:val="22"/>
        </w:rPr>
      </w:pPr>
      <w:r>
        <w:rPr>
          <w:rFonts w:asciiTheme="minorHAnsi" w:hAnsiTheme="minorHAnsi"/>
          <w:sz w:val="22"/>
          <w:szCs w:val="22"/>
        </w:rPr>
        <w:t>n/a</w:t>
      </w:r>
    </w:p>
    <w:p w14:paraId="13BC50A4" w14:textId="77777777" w:rsidR="00C25404" w:rsidRDefault="00C25404" w:rsidP="005E7497"/>
    <w:p w14:paraId="3552D1F3" w14:textId="77777777" w:rsidR="00B562D3" w:rsidRDefault="00B562D3" w:rsidP="001B6783">
      <w:pPr>
        <w:ind w:left="2070" w:hanging="720"/>
        <w:rPr>
          <w:rFonts w:asciiTheme="minorHAnsi" w:hAnsiTheme="minorHAnsi"/>
          <w:b/>
          <w:sz w:val="22"/>
          <w:szCs w:val="22"/>
        </w:rPr>
      </w:pPr>
    </w:p>
    <w:p w14:paraId="6E21AD91" w14:textId="39509570" w:rsidR="00823681" w:rsidRPr="00BB211B" w:rsidRDefault="00823681" w:rsidP="0065238D">
      <w:pPr>
        <w:pStyle w:val="Heading2"/>
        <w:numPr>
          <w:ilvl w:val="1"/>
          <w:numId w:val="5"/>
        </w:numPr>
        <w:rPr>
          <w:rFonts w:asciiTheme="minorHAnsi" w:hAnsiTheme="minorHAnsi" w:cstheme="minorHAnsi"/>
        </w:rPr>
      </w:pPr>
      <w:r w:rsidRPr="00BB211B">
        <w:rPr>
          <w:rFonts w:asciiTheme="minorHAnsi" w:hAnsiTheme="minorHAnsi" w:cstheme="minorHAnsi"/>
        </w:rPr>
        <w:t>Informed consent will not be obtained – request to completely waive the informed consent requirement</w:t>
      </w:r>
    </w:p>
    <w:p w14:paraId="21557581" w14:textId="486EBD5C" w:rsidR="00866E1E" w:rsidRDefault="00866E1E" w:rsidP="00BB211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Review “</w:t>
      </w:r>
      <w:r w:rsidRPr="0002203D">
        <w:rPr>
          <w:rFonts w:asciiTheme="minorHAnsi" w:hAnsiTheme="minorHAnsi"/>
          <w:sz w:val="22"/>
          <w:szCs w:val="22"/>
        </w:rPr>
        <w:t>HRP-410-Checklist -</w:t>
      </w:r>
      <w:r w:rsidRPr="00880566">
        <w:rPr>
          <w:rFonts w:asciiTheme="minorHAnsi" w:hAnsiTheme="minorHAnsi"/>
          <w:sz w:val="22"/>
          <w:szCs w:val="22"/>
        </w:rPr>
        <w:t>Waiver or Alteration of Consent Process” to ensure that you have provided sufficient information.</w:t>
      </w:r>
    </w:p>
    <w:p w14:paraId="4B6F3197" w14:textId="77777777" w:rsidR="00823681" w:rsidRDefault="00823681" w:rsidP="00823681">
      <w:pPr>
        <w:ind w:left="2070" w:hanging="540"/>
        <w:rPr>
          <w:rFonts w:asciiTheme="minorHAnsi" w:hAnsiTheme="minorHAnsi"/>
          <w:sz w:val="22"/>
          <w:szCs w:val="22"/>
        </w:rPr>
      </w:pPr>
    </w:p>
    <w:p w14:paraId="1B900A1D" w14:textId="67C70645" w:rsidR="00823681" w:rsidRPr="00BB211B" w:rsidRDefault="009752AE" w:rsidP="0065238D">
      <w:pPr>
        <w:pStyle w:val="Heading3"/>
        <w:numPr>
          <w:ilvl w:val="3"/>
          <w:numId w:val="5"/>
        </w:numPr>
        <w:rPr>
          <w:rFonts w:asciiTheme="minorHAnsi" w:hAnsiTheme="minorHAnsi" w:cstheme="minorHAnsi"/>
        </w:rPr>
      </w:pPr>
      <w:bookmarkStart w:id="54" w:name="_Hlk535077835"/>
      <w:r w:rsidRPr="00BB211B">
        <w:rPr>
          <w:rFonts w:asciiTheme="minorHAnsi" w:hAnsiTheme="minorHAnsi" w:cstheme="minorHAnsi"/>
        </w:rPr>
        <w:t>Indicate why</w:t>
      </w:r>
      <w:r w:rsidR="00866E1E" w:rsidRPr="00BB211B">
        <w:rPr>
          <w:rFonts w:asciiTheme="minorHAnsi" w:hAnsiTheme="minorHAnsi" w:cstheme="minorHAnsi"/>
        </w:rPr>
        <w:t xml:space="preserve"> the</w:t>
      </w:r>
      <w:bookmarkEnd w:id="54"/>
      <w:r w:rsidR="00866E1E" w:rsidRPr="00BB211B">
        <w:rPr>
          <w:rFonts w:asciiTheme="minorHAnsi" w:hAnsiTheme="minorHAnsi" w:cstheme="minorHAnsi"/>
        </w:rPr>
        <w:t xml:space="preserve"> research could not practicably be carried out without the waiver of consent</w:t>
      </w:r>
    </w:p>
    <w:p w14:paraId="7FE0C649" w14:textId="77777777" w:rsidR="00823681" w:rsidRPr="00BB211B" w:rsidRDefault="00823681" w:rsidP="00823681">
      <w:pPr>
        <w:ind w:left="2070" w:hanging="540"/>
        <w:rPr>
          <w:rFonts w:asciiTheme="minorHAnsi" w:hAnsiTheme="minorHAnsi" w:cstheme="minorHAnsi"/>
          <w:sz w:val="22"/>
          <w:szCs w:val="22"/>
        </w:rPr>
      </w:pPr>
    </w:p>
    <w:p w14:paraId="40BCA5A3" w14:textId="4361E0CA" w:rsidR="00866E1E" w:rsidRPr="00BB211B" w:rsidRDefault="00B172AF" w:rsidP="00866E1E">
      <w:pPr>
        <w:ind w:left="2160"/>
        <w:rPr>
          <w:rFonts w:asciiTheme="minorHAnsi" w:hAnsiTheme="minorHAnsi" w:cstheme="minorHAnsi"/>
        </w:rPr>
      </w:pPr>
      <w:r>
        <w:rPr>
          <w:rFonts w:asciiTheme="minorHAnsi" w:hAnsiTheme="minorHAnsi" w:cstheme="minorHAnsi"/>
          <w:sz w:val="22"/>
          <w:szCs w:val="22"/>
        </w:rPr>
        <w:t>n/a</w:t>
      </w:r>
    </w:p>
    <w:p w14:paraId="2EC3B3B0" w14:textId="77777777" w:rsidR="00866E1E" w:rsidRPr="00BB211B" w:rsidRDefault="00866E1E" w:rsidP="005E7497">
      <w:pPr>
        <w:rPr>
          <w:rFonts w:asciiTheme="minorHAnsi" w:hAnsiTheme="minorHAnsi" w:cstheme="minorHAnsi"/>
          <w:sz w:val="22"/>
          <w:szCs w:val="22"/>
        </w:rPr>
      </w:pPr>
    </w:p>
    <w:p w14:paraId="3564B64D" w14:textId="56D73B75" w:rsidR="00080FB6" w:rsidRPr="00BB211B" w:rsidRDefault="00080FB6" w:rsidP="0065238D">
      <w:pPr>
        <w:pStyle w:val="Heading3"/>
        <w:numPr>
          <w:ilvl w:val="3"/>
          <w:numId w:val="5"/>
        </w:numPr>
        <w:rPr>
          <w:rFonts w:asciiTheme="minorHAnsi" w:hAnsiTheme="minorHAnsi" w:cstheme="minorHAnsi"/>
        </w:rPr>
      </w:pPr>
      <w:r w:rsidRPr="00BB211B">
        <w:rPr>
          <w:rFonts w:asciiTheme="minorHAnsi" w:hAnsiTheme="minorHAnsi" w:cstheme="minorHAnsi"/>
        </w:rPr>
        <w:t>Describe why the research involves no more than minimal risk to subjects.</w:t>
      </w:r>
    </w:p>
    <w:p w14:paraId="52CF39FE" w14:textId="77777777" w:rsidR="00AF5651" w:rsidRPr="00BB211B" w:rsidRDefault="00AF5651" w:rsidP="00080FB6">
      <w:pPr>
        <w:pStyle w:val="ListParagraph"/>
        <w:ind w:left="2880"/>
        <w:rPr>
          <w:rFonts w:asciiTheme="minorHAnsi" w:hAnsiTheme="minorHAnsi" w:cstheme="minorHAnsi"/>
          <w:sz w:val="22"/>
          <w:szCs w:val="22"/>
        </w:rPr>
      </w:pPr>
    </w:p>
    <w:p w14:paraId="73B26556" w14:textId="2EEBF52C" w:rsidR="00080FB6" w:rsidRPr="00BB211B" w:rsidRDefault="00B172AF" w:rsidP="00BB211B">
      <w:pPr>
        <w:pStyle w:val="ListParagraph"/>
        <w:ind w:left="2160"/>
        <w:rPr>
          <w:rFonts w:asciiTheme="minorHAnsi" w:hAnsiTheme="minorHAnsi" w:cstheme="minorHAnsi"/>
        </w:rPr>
      </w:pPr>
      <w:r>
        <w:rPr>
          <w:rFonts w:asciiTheme="minorHAnsi" w:hAnsiTheme="minorHAnsi" w:cstheme="minorHAnsi"/>
          <w:sz w:val="22"/>
          <w:szCs w:val="22"/>
        </w:rPr>
        <w:t>n/a</w:t>
      </w:r>
    </w:p>
    <w:p w14:paraId="1DE68B61" w14:textId="77777777" w:rsidR="00080FB6" w:rsidRPr="00BB211B" w:rsidRDefault="00080FB6" w:rsidP="00080FB6">
      <w:pPr>
        <w:rPr>
          <w:rFonts w:asciiTheme="minorHAnsi" w:hAnsiTheme="minorHAnsi" w:cstheme="minorHAnsi"/>
          <w:sz w:val="22"/>
          <w:szCs w:val="22"/>
        </w:rPr>
      </w:pPr>
    </w:p>
    <w:p w14:paraId="307DDAE3" w14:textId="41E12BF7" w:rsidR="00080FB6" w:rsidRPr="00BB211B" w:rsidRDefault="00080FB6" w:rsidP="0065238D">
      <w:pPr>
        <w:pStyle w:val="Heading3"/>
        <w:numPr>
          <w:ilvl w:val="3"/>
          <w:numId w:val="5"/>
        </w:numPr>
        <w:rPr>
          <w:rFonts w:asciiTheme="minorHAnsi" w:hAnsiTheme="minorHAnsi" w:cstheme="minorHAnsi"/>
        </w:rPr>
      </w:pPr>
      <w:bookmarkStart w:id="55" w:name="_Hlk535077968"/>
      <w:r w:rsidRPr="00BB211B">
        <w:rPr>
          <w:rFonts w:asciiTheme="minorHAnsi" w:hAnsiTheme="minorHAnsi" w:cstheme="minorHAnsi"/>
        </w:rPr>
        <w:lastRenderedPageBreak/>
        <w:t>Describe</w:t>
      </w:r>
      <w:bookmarkEnd w:id="55"/>
      <w:r w:rsidRPr="00BB211B">
        <w:rPr>
          <w:rFonts w:asciiTheme="minorHAnsi" w:hAnsiTheme="minorHAnsi" w:cstheme="minorHAnsi"/>
        </w:rPr>
        <w:t xml:space="preserve"> why the alteration/omission will not adversely affect the rights and welfare of subjects.</w:t>
      </w:r>
    </w:p>
    <w:p w14:paraId="164853DD" w14:textId="77777777" w:rsidR="00AF5651" w:rsidRPr="00BB211B" w:rsidRDefault="00AF5651" w:rsidP="00080FB6">
      <w:pPr>
        <w:pStyle w:val="ListParagraph"/>
        <w:ind w:left="2880"/>
        <w:rPr>
          <w:rFonts w:asciiTheme="minorHAnsi" w:hAnsiTheme="minorHAnsi" w:cstheme="minorHAnsi"/>
          <w:sz w:val="22"/>
          <w:szCs w:val="22"/>
        </w:rPr>
      </w:pPr>
    </w:p>
    <w:p w14:paraId="6742F75A" w14:textId="36FB1415" w:rsidR="00080FB6" w:rsidRPr="00BB211B" w:rsidRDefault="00B172AF" w:rsidP="00BB211B">
      <w:pPr>
        <w:pStyle w:val="ListParagraph"/>
        <w:ind w:left="2160"/>
        <w:rPr>
          <w:rFonts w:asciiTheme="minorHAnsi" w:hAnsiTheme="minorHAnsi" w:cstheme="minorHAnsi"/>
        </w:rPr>
      </w:pPr>
      <w:r>
        <w:rPr>
          <w:rFonts w:asciiTheme="minorHAnsi" w:hAnsiTheme="minorHAnsi" w:cstheme="minorHAnsi"/>
          <w:sz w:val="22"/>
          <w:szCs w:val="22"/>
        </w:rPr>
        <w:t>n/a</w:t>
      </w:r>
    </w:p>
    <w:p w14:paraId="0F181D14" w14:textId="77777777" w:rsidR="00080FB6" w:rsidRPr="00BB211B" w:rsidRDefault="00080FB6" w:rsidP="00080FB6">
      <w:pPr>
        <w:pStyle w:val="ListParagraph"/>
        <w:ind w:left="2700"/>
        <w:rPr>
          <w:rFonts w:asciiTheme="minorHAnsi" w:hAnsiTheme="minorHAnsi" w:cstheme="minorHAnsi"/>
          <w:sz w:val="22"/>
          <w:szCs w:val="22"/>
        </w:rPr>
      </w:pPr>
    </w:p>
    <w:p w14:paraId="3115D11B" w14:textId="77777777" w:rsidR="00877FFB" w:rsidRDefault="00080FB6" w:rsidP="0065238D">
      <w:pPr>
        <w:pStyle w:val="Heading3"/>
        <w:numPr>
          <w:ilvl w:val="3"/>
          <w:numId w:val="5"/>
        </w:numPr>
        <w:rPr>
          <w:rFonts w:asciiTheme="minorHAnsi" w:hAnsiTheme="minorHAnsi" w:cstheme="minorHAnsi"/>
        </w:rPr>
      </w:pPr>
      <w:r w:rsidRPr="00BB211B">
        <w:rPr>
          <w:rFonts w:asciiTheme="minorHAnsi" w:hAnsiTheme="minorHAnsi" w:cstheme="minorHAnsi"/>
        </w:rPr>
        <w:t xml:space="preserve">If the research involves using identifiable private information or identifiable biospecimens, describe why the research </w:t>
      </w:r>
      <w:proofErr w:type="gramStart"/>
      <w:r w:rsidRPr="00BB211B">
        <w:rPr>
          <w:rFonts w:asciiTheme="minorHAnsi" w:hAnsiTheme="minorHAnsi" w:cstheme="minorHAnsi"/>
        </w:rPr>
        <w:t>could not be practicably be</w:t>
      </w:r>
      <w:proofErr w:type="gramEnd"/>
      <w:r w:rsidRPr="00BB211B">
        <w:rPr>
          <w:rFonts w:asciiTheme="minorHAnsi" w:hAnsiTheme="minorHAnsi" w:cstheme="minorHAnsi"/>
        </w:rPr>
        <w:t xml:space="preserve"> carried out without using such information or biospecimens in an identifiable format.</w:t>
      </w:r>
    </w:p>
    <w:p w14:paraId="59EE349A" w14:textId="77777777" w:rsidR="00877FFB" w:rsidRDefault="00877FFB" w:rsidP="00877FFB">
      <w:pPr>
        <w:pStyle w:val="ListParagraph"/>
        <w:ind w:left="2160"/>
        <w:rPr>
          <w:rFonts w:asciiTheme="minorHAnsi" w:hAnsiTheme="minorHAnsi" w:cstheme="minorHAnsi"/>
          <w:sz w:val="22"/>
          <w:szCs w:val="22"/>
        </w:rPr>
      </w:pPr>
    </w:p>
    <w:p w14:paraId="075BB47B" w14:textId="6AA85D17" w:rsidR="00877FFB" w:rsidRPr="00BB211B" w:rsidRDefault="00B172AF" w:rsidP="00877FFB">
      <w:pPr>
        <w:pStyle w:val="ListParagraph"/>
        <w:ind w:left="2160"/>
        <w:rPr>
          <w:rFonts w:asciiTheme="minorHAnsi" w:hAnsiTheme="minorHAnsi" w:cstheme="minorHAnsi"/>
        </w:rPr>
      </w:pPr>
      <w:r>
        <w:rPr>
          <w:rFonts w:asciiTheme="minorHAnsi" w:hAnsiTheme="minorHAnsi" w:cstheme="minorHAnsi"/>
          <w:sz w:val="22"/>
          <w:szCs w:val="22"/>
        </w:rPr>
        <w:t>n/a</w:t>
      </w:r>
    </w:p>
    <w:p w14:paraId="0B288C51" w14:textId="77777777" w:rsidR="00866E1E" w:rsidRPr="00BB211B" w:rsidRDefault="00866E1E" w:rsidP="00A05CEE">
      <w:pPr>
        <w:ind w:left="2070" w:firstLine="720"/>
        <w:rPr>
          <w:rFonts w:asciiTheme="minorHAnsi" w:hAnsiTheme="minorHAnsi" w:cstheme="minorHAnsi"/>
          <w:sz w:val="22"/>
          <w:szCs w:val="22"/>
        </w:rPr>
      </w:pPr>
    </w:p>
    <w:p w14:paraId="3C6D1C2F" w14:textId="0FE19A05" w:rsidR="00823681" w:rsidRPr="00BB211B" w:rsidRDefault="009752AE" w:rsidP="0065238D">
      <w:pPr>
        <w:pStyle w:val="Heading3"/>
        <w:numPr>
          <w:ilvl w:val="3"/>
          <w:numId w:val="5"/>
        </w:numPr>
        <w:rPr>
          <w:rFonts w:asciiTheme="minorHAnsi" w:hAnsiTheme="minorHAnsi" w:cstheme="minorHAnsi"/>
        </w:rPr>
      </w:pPr>
      <w:bookmarkStart w:id="56" w:name="_Hlk535320489"/>
      <w:r w:rsidRPr="00BB211B">
        <w:rPr>
          <w:rFonts w:asciiTheme="minorHAnsi" w:hAnsiTheme="minorHAnsi" w:cstheme="minorHAnsi"/>
        </w:rPr>
        <w:t>Additional</w:t>
      </w:r>
      <w:r w:rsidR="00777910" w:rsidRPr="00BB211B">
        <w:rPr>
          <w:rFonts w:asciiTheme="minorHAnsi" w:hAnsiTheme="minorHAnsi" w:cstheme="minorHAnsi"/>
        </w:rPr>
        <w:t xml:space="preserve"> pertinent information after participation</w:t>
      </w:r>
    </w:p>
    <w:p w14:paraId="06E99320" w14:textId="58A270CE" w:rsidR="00C15B76" w:rsidRPr="001B6783" w:rsidRDefault="00777910" w:rsidP="00777910">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Theme="minorHAnsi" w:hAnsiTheme="minorHAnsi"/>
          <w:sz w:val="22"/>
          <w:szCs w:val="22"/>
        </w:rPr>
      </w:pPr>
      <w:r>
        <w:rPr>
          <w:rFonts w:asciiTheme="minorHAnsi" w:hAnsiTheme="minorHAnsi"/>
          <w:sz w:val="22"/>
          <w:szCs w:val="22"/>
        </w:rPr>
        <w:t>Explain if subjects will be provided with additional pertinent information after participation. If not applicable, indicate “not applicable</w:t>
      </w:r>
      <w:r w:rsidR="007538B8">
        <w:rPr>
          <w:rFonts w:asciiTheme="minorHAnsi" w:hAnsiTheme="minorHAnsi"/>
          <w:sz w:val="22"/>
          <w:szCs w:val="22"/>
        </w:rPr>
        <w:t>.</w:t>
      </w:r>
      <w:r>
        <w:rPr>
          <w:rFonts w:asciiTheme="minorHAnsi" w:hAnsiTheme="minorHAnsi"/>
          <w:sz w:val="22"/>
          <w:szCs w:val="22"/>
        </w:rPr>
        <w:t xml:space="preserve">”  </w:t>
      </w:r>
      <w:r w:rsidR="00C15B76" w:rsidRPr="00880566">
        <w:rPr>
          <w:rFonts w:asciiTheme="minorHAnsi" w:hAnsiTheme="minorHAnsi"/>
          <w:sz w:val="22"/>
          <w:szCs w:val="22"/>
        </w:rPr>
        <w:t xml:space="preserve"> </w:t>
      </w:r>
    </w:p>
    <w:p w14:paraId="247BD49E" w14:textId="77777777" w:rsidR="00C15B76" w:rsidRDefault="00C15B76" w:rsidP="00C15B76">
      <w:pPr>
        <w:ind w:left="1440" w:firstLine="720"/>
        <w:rPr>
          <w:rFonts w:asciiTheme="minorHAnsi" w:hAnsiTheme="minorHAnsi"/>
          <w:sz w:val="22"/>
          <w:szCs w:val="22"/>
        </w:rPr>
      </w:pPr>
    </w:p>
    <w:p w14:paraId="3D9872F6" w14:textId="246A5466" w:rsidR="00C15B76" w:rsidRPr="00880566" w:rsidRDefault="00B172AF" w:rsidP="00C15B76">
      <w:pPr>
        <w:ind w:left="1440" w:firstLine="720"/>
        <w:rPr>
          <w:rFonts w:asciiTheme="minorHAnsi" w:hAnsiTheme="minorHAnsi"/>
          <w:sz w:val="22"/>
          <w:szCs w:val="22"/>
        </w:rPr>
      </w:pPr>
      <w:r>
        <w:rPr>
          <w:rFonts w:asciiTheme="minorHAnsi" w:hAnsiTheme="minorHAnsi"/>
          <w:sz w:val="22"/>
          <w:szCs w:val="22"/>
        </w:rPr>
        <w:t>n/a</w:t>
      </w:r>
    </w:p>
    <w:bookmarkEnd w:id="56"/>
    <w:p w14:paraId="7D7030CF" w14:textId="77777777" w:rsidR="006D71AB" w:rsidRPr="00880566" w:rsidRDefault="006D71AB" w:rsidP="001850F4">
      <w:pPr>
        <w:ind w:left="2250"/>
        <w:rPr>
          <w:rFonts w:asciiTheme="minorHAnsi" w:hAnsiTheme="minorHAnsi"/>
          <w:sz w:val="22"/>
          <w:szCs w:val="22"/>
        </w:rPr>
      </w:pPr>
    </w:p>
    <w:p w14:paraId="33D0DD07" w14:textId="77777777" w:rsidR="00004A2E" w:rsidRPr="0002203D" w:rsidRDefault="00DF5E4B" w:rsidP="00DF5E4B">
      <w:pPr>
        <w:pStyle w:val="ListParagraph"/>
        <w:tabs>
          <w:tab w:val="left" w:pos="0"/>
          <w:tab w:val="left" w:pos="720"/>
          <w:tab w:val="left" w:pos="1170"/>
        </w:tabs>
        <w:ind w:left="2160" w:hanging="720"/>
        <w:rPr>
          <w:rFonts w:asciiTheme="minorHAnsi" w:hAnsiTheme="minorHAnsi"/>
          <w:b/>
          <w:bCs/>
          <w:iCs/>
          <w:sz w:val="22"/>
          <w:szCs w:val="22"/>
        </w:rPr>
      </w:pPr>
      <w:r w:rsidRPr="0002203D">
        <w:rPr>
          <w:rFonts w:asciiTheme="minorHAnsi" w:hAnsiTheme="minorHAnsi"/>
          <w:b/>
          <w:bCs/>
          <w:iCs/>
          <w:sz w:val="22"/>
          <w:szCs w:val="22"/>
        </w:rPr>
        <w:tab/>
      </w:r>
    </w:p>
    <w:p w14:paraId="768F5B28" w14:textId="52A0A245" w:rsidR="00CC0F04" w:rsidRPr="00880566" w:rsidRDefault="00CC0F04" w:rsidP="0065238D">
      <w:pPr>
        <w:pStyle w:val="Heading2"/>
        <w:numPr>
          <w:ilvl w:val="1"/>
          <w:numId w:val="5"/>
        </w:numPr>
        <w:spacing w:before="0" w:after="0"/>
        <w:rPr>
          <w:rFonts w:asciiTheme="minorHAnsi" w:hAnsiTheme="minorHAnsi"/>
          <w:color w:val="000000"/>
          <w:szCs w:val="22"/>
        </w:rPr>
      </w:pPr>
      <w:bookmarkStart w:id="57" w:name="_Toc361915578"/>
      <w:bookmarkStart w:id="58" w:name="_Toc361917193"/>
      <w:bookmarkStart w:id="59" w:name="_Toc364333920"/>
      <w:r w:rsidRPr="00880566">
        <w:rPr>
          <w:rFonts w:asciiTheme="minorHAnsi" w:hAnsiTheme="minorHAnsi"/>
          <w:color w:val="000000"/>
          <w:szCs w:val="22"/>
        </w:rPr>
        <w:t>Consent – Other Considerations</w:t>
      </w:r>
      <w:bookmarkEnd w:id="57"/>
      <w:bookmarkEnd w:id="58"/>
      <w:bookmarkEnd w:id="59"/>
      <w:r w:rsidRPr="00880566">
        <w:rPr>
          <w:rFonts w:asciiTheme="minorHAnsi" w:hAnsiTheme="minorHAnsi"/>
          <w:color w:val="000000"/>
          <w:szCs w:val="22"/>
        </w:rPr>
        <w:t xml:space="preserve"> </w:t>
      </w:r>
    </w:p>
    <w:p w14:paraId="74A900D8" w14:textId="77777777" w:rsidR="00CC0F04" w:rsidRPr="00880566" w:rsidRDefault="00CC0F04" w:rsidP="007331B4">
      <w:pPr>
        <w:tabs>
          <w:tab w:val="left" w:pos="1440"/>
        </w:tabs>
        <w:ind w:left="1440"/>
        <w:rPr>
          <w:rFonts w:asciiTheme="minorHAnsi" w:hAnsiTheme="minorHAnsi"/>
          <w:color w:val="000000"/>
          <w:sz w:val="22"/>
          <w:szCs w:val="22"/>
        </w:rPr>
      </w:pPr>
    </w:p>
    <w:p w14:paraId="12924D4A" w14:textId="16DF3527" w:rsidR="00CC0F04" w:rsidRPr="00880566" w:rsidRDefault="00CC0F04" w:rsidP="0065238D">
      <w:pPr>
        <w:pStyle w:val="Heading3"/>
        <w:numPr>
          <w:ilvl w:val="3"/>
          <w:numId w:val="5"/>
        </w:numPr>
        <w:spacing w:before="0" w:after="0"/>
        <w:rPr>
          <w:rFonts w:asciiTheme="minorHAnsi" w:hAnsiTheme="minorHAnsi"/>
          <w:color w:val="000000"/>
          <w:szCs w:val="22"/>
        </w:rPr>
      </w:pPr>
      <w:bookmarkStart w:id="60" w:name="_Toc361915579"/>
      <w:bookmarkStart w:id="61" w:name="_Toc361917194"/>
      <w:bookmarkStart w:id="62" w:name="_Toc364333921"/>
      <w:r w:rsidRPr="00880566">
        <w:rPr>
          <w:rFonts w:asciiTheme="minorHAnsi" w:hAnsiTheme="minorHAnsi"/>
          <w:color w:val="000000"/>
          <w:szCs w:val="22"/>
        </w:rPr>
        <w:t>Non-</w:t>
      </w:r>
      <w:r w:rsidR="00236607" w:rsidRPr="00880566">
        <w:rPr>
          <w:rFonts w:asciiTheme="minorHAnsi" w:hAnsiTheme="minorHAnsi"/>
          <w:color w:val="000000"/>
          <w:szCs w:val="22"/>
        </w:rPr>
        <w:t>English-Speaking</w:t>
      </w:r>
      <w:r w:rsidRPr="00880566">
        <w:rPr>
          <w:rFonts w:asciiTheme="minorHAnsi" w:hAnsiTheme="minorHAnsi"/>
          <w:color w:val="000000"/>
          <w:szCs w:val="22"/>
        </w:rPr>
        <w:t xml:space="preserve"> Subjects</w:t>
      </w:r>
      <w:bookmarkEnd w:id="60"/>
      <w:bookmarkEnd w:id="61"/>
      <w:bookmarkEnd w:id="62"/>
    </w:p>
    <w:p w14:paraId="11ABDC3D"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Indicate what language(s) other than English are understood by prospective subjects or representatives.</w:t>
      </w:r>
    </w:p>
    <w:p w14:paraId="092CC729"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p>
    <w:p w14:paraId="15E12FD0"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p>
    <w:p w14:paraId="7B401F4F" w14:textId="47A409E4"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color w:val="FF0000"/>
          <w:sz w:val="22"/>
          <w:szCs w:val="22"/>
        </w:rPr>
      </w:pPr>
      <w:r w:rsidRPr="00880566">
        <w:rPr>
          <w:rFonts w:asciiTheme="minorHAnsi" w:hAnsiTheme="minorHAnsi"/>
          <w:sz w:val="22"/>
          <w:szCs w:val="22"/>
        </w:rPr>
        <w:t xml:space="preserve">Indicate whether the consent process will be documented in writing with the long form of the consent documentation or with the short form of the consent documentation.  Review </w:t>
      </w:r>
      <w:r w:rsidR="00262E79" w:rsidRPr="0002203D">
        <w:rPr>
          <w:rFonts w:asciiTheme="minorHAnsi" w:hAnsiTheme="minorHAnsi"/>
          <w:sz w:val="22"/>
          <w:szCs w:val="22"/>
        </w:rPr>
        <w:t>“</w:t>
      </w:r>
      <w:r w:rsidR="00693228" w:rsidRPr="00880566">
        <w:rPr>
          <w:rFonts w:asciiTheme="minorHAnsi" w:hAnsiTheme="minorHAnsi"/>
          <w:sz w:val="22"/>
          <w:szCs w:val="22"/>
        </w:rPr>
        <w:t xml:space="preserve">HRP-091 </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Written Documentation of Consent” and </w:t>
      </w:r>
      <w:r w:rsidR="00262E79" w:rsidRPr="0002203D">
        <w:rPr>
          <w:rFonts w:asciiTheme="minorHAnsi" w:hAnsiTheme="minorHAnsi"/>
          <w:sz w:val="22"/>
          <w:szCs w:val="22"/>
        </w:rPr>
        <w:t>“</w:t>
      </w:r>
      <w:r w:rsidR="00693228" w:rsidRPr="00880566">
        <w:rPr>
          <w:rFonts w:asciiTheme="minorHAnsi" w:hAnsiTheme="minorHAnsi"/>
          <w:sz w:val="22"/>
          <w:szCs w:val="22"/>
        </w:rPr>
        <w:t xml:space="preserve">HRP-103 </w:t>
      </w:r>
      <w:r w:rsidR="00262E79" w:rsidRPr="0002203D">
        <w:rPr>
          <w:rFonts w:asciiTheme="minorHAnsi" w:hAnsiTheme="minorHAnsi"/>
          <w:sz w:val="22"/>
          <w:szCs w:val="22"/>
        </w:rPr>
        <w:t>-</w:t>
      </w:r>
      <w:r w:rsidRPr="00880566">
        <w:rPr>
          <w:rFonts w:asciiTheme="minorHAnsi" w:hAnsiTheme="minorHAnsi"/>
          <w:sz w:val="22"/>
          <w:szCs w:val="22"/>
        </w:rPr>
        <w:t>Investigator Manual</w:t>
      </w:r>
      <w:r w:rsidR="0083329A" w:rsidRPr="00880566">
        <w:rPr>
          <w:rFonts w:asciiTheme="minorHAnsi" w:hAnsiTheme="minorHAnsi"/>
          <w:sz w:val="22"/>
          <w:szCs w:val="22"/>
        </w:rPr>
        <w:t xml:space="preserve">” </w:t>
      </w:r>
      <w:r w:rsidRPr="00880566">
        <w:rPr>
          <w:rFonts w:asciiTheme="minorHAnsi" w:hAnsiTheme="minorHAnsi"/>
          <w:sz w:val="22"/>
          <w:szCs w:val="22"/>
        </w:rPr>
        <w:t xml:space="preserve">to ensure that you have provided sufficient information. </w:t>
      </w:r>
    </w:p>
    <w:p w14:paraId="65FE2630" w14:textId="77777777" w:rsidR="00000791" w:rsidRPr="00880566" w:rsidRDefault="00000791" w:rsidP="00066CE7">
      <w:pPr>
        <w:tabs>
          <w:tab w:val="left" w:pos="1440"/>
        </w:tabs>
        <w:ind w:left="2160"/>
        <w:rPr>
          <w:rFonts w:asciiTheme="minorHAnsi" w:hAnsiTheme="minorHAnsi"/>
          <w:color w:val="000000"/>
          <w:sz w:val="22"/>
          <w:szCs w:val="22"/>
        </w:rPr>
      </w:pPr>
    </w:p>
    <w:p w14:paraId="0F1BD85A" w14:textId="678D77F1" w:rsidR="004454FB" w:rsidRDefault="004454FB" w:rsidP="004454FB">
      <w:pPr>
        <w:tabs>
          <w:tab w:val="left" w:pos="1440"/>
        </w:tabs>
        <w:ind w:left="2160"/>
        <w:rPr>
          <w:rFonts w:ascii="Calibri" w:eastAsia="Calibri" w:hAnsi="Calibri" w:cs="Calibri"/>
          <w:color w:val="000000"/>
          <w:sz w:val="22"/>
          <w:szCs w:val="22"/>
        </w:rPr>
      </w:pPr>
      <w:r>
        <w:rPr>
          <w:rFonts w:ascii="Calibri" w:eastAsia="Calibri" w:hAnsi="Calibri" w:cs="Calibri"/>
          <w:sz w:val="22"/>
          <w:szCs w:val="22"/>
        </w:rPr>
        <w:t xml:space="preserve">As the survey will be developed in English, only </w:t>
      </w:r>
      <w:proofErr w:type="gramStart"/>
      <w:r>
        <w:rPr>
          <w:rFonts w:ascii="Calibri" w:eastAsia="Calibri" w:hAnsi="Calibri" w:cs="Calibri"/>
          <w:sz w:val="22"/>
          <w:szCs w:val="22"/>
        </w:rPr>
        <w:t>English speaking</w:t>
      </w:r>
      <w:proofErr w:type="gramEnd"/>
      <w:r>
        <w:rPr>
          <w:rFonts w:ascii="Calibri" w:eastAsia="Calibri" w:hAnsi="Calibri" w:cs="Calibri"/>
          <w:sz w:val="22"/>
          <w:szCs w:val="22"/>
        </w:rPr>
        <w:t xml:space="preserve"> respondents will be eligible for the study.</w:t>
      </w:r>
    </w:p>
    <w:p w14:paraId="620BEF74" w14:textId="3A47B030" w:rsidR="00066CE7" w:rsidRPr="00880566" w:rsidRDefault="00066CE7" w:rsidP="00066CE7">
      <w:pPr>
        <w:tabs>
          <w:tab w:val="left" w:pos="1440"/>
        </w:tabs>
        <w:ind w:left="2160"/>
        <w:rPr>
          <w:rFonts w:asciiTheme="minorHAnsi" w:hAnsiTheme="minorHAnsi"/>
          <w:color w:val="000000"/>
          <w:sz w:val="22"/>
          <w:szCs w:val="22"/>
        </w:rPr>
      </w:pPr>
    </w:p>
    <w:p w14:paraId="7EEE242E" w14:textId="77777777" w:rsidR="00066CE7" w:rsidRPr="00880566" w:rsidRDefault="00066CE7" w:rsidP="00066CE7">
      <w:pPr>
        <w:tabs>
          <w:tab w:val="left" w:pos="1440"/>
        </w:tabs>
        <w:ind w:left="2160"/>
        <w:rPr>
          <w:rFonts w:asciiTheme="minorHAnsi" w:hAnsiTheme="minorHAnsi"/>
          <w:color w:val="000000"/>
          <w:sz w:val="22"/>
          <w:szCs w:val="22"/>
        </w:rPr>
      </w:pPr>
    </w:p>
    <w:p w14:paraId="10EF0042" w14:textId="18E2C939" w:rsidR="008A15A8" w:rsidRPr="00880566" w:rsidRDefault="00D00598" w:rsidP="0065238D">
      <w:pPr>
        <w:pStyle w:val="Heading3"/>
        <w:numPr>
          <w:ilvl w:val="3"/>
          <w:numId w:val="5"/>
        </w:numPr>
        <w:spacing w:before="0" w:after="0"/>
        <w:rPr>
          <w:rFonts w:asciiTheme="minorHAnsi" w:hAnsiTheme="minorHAnsi"/>
          <w:color w:val="000000"/>
          <w:szCs w:val="22"/>
        </w:rPr>
      </w:pPr>
      <w:bookmarkStart w:id="63" w:name="_Toc361915580"/>
      <w:bookmarkStart w:id="64" w:name="_Toc361917195"/>
      <w:bookmarkStart w:id="65" w:name="_Toc364333922"/>
      <w:r w:rsidRPr="00880566">
        <w:rPr>
          <w:rFonts w:asciiTheme="minorHAnsi" w:hAnsiTheme="minorHAnsi"/>
          <w:color w:val="000000"/>
          <w:szCs w:val="22"/>
        </w:rPr>
        <w:t>Cognitively Impaired Adults</w:t>
      </w:r>
      <w:bookmarkEnd w:id="63"/>
      <w:bookmarkEnd w:id="64"/>
      <w:bookmarkEnd w:id="65"/>
    </w:p>
    <w:p w14:paraId="3BE9AE15" w14:textId="6A642763" w:rsidR="00ED261D"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Theme="minorHAnsi" w:hAnsiTheme="minorHAnsi"/>
          <w:color w:val="000000"/>
          <w:sz w:val="22"/>
          <w:szCs w:val="22"/>
        </w:rPr>
      </w:pPr>
      <w:r w:rsidRPr="00880566">
        <w:rPr>
          <w:rFonts w:asciiTheme="minorHAnsi" w:hAnsiTheme="minorHAnsi"/>
          <w:sz w:val="22"/>
          <w:szCs w:val="22"/>
        </w:rPr>
        <w:t xml:space="preserve">Refer </w:t>
      </w:r>
      <w:r w:rsidR="00262E79" w:rsidRPr="0002203D">
        <w:rPr>
          <w:rFonts w:asciiTheme="minorHAnsi" w:hAnsiTheme="minorHAnsi"/>
          <w:sz w:val="22"/>
          <w:szCs w:val="22"/>
        </w:rPr>
        <w:t>“</w:t>
      </w:r>
      <w:r w:rsidR="00693228" w:rsidRPr="00880566">
        <w:rPr>
          <w:rFonts w:asciiTheme="minorHAnsi" w:hAnsiTheme="minorHAnsi"/>
          <w:sz w:val="22"/>
          <w:szCs w:val="22"/>
        </w:rPr>
        <w:t xml:space="preserve">HRP-417 </w:t>
      </w:r>
      <w:r w:rsidR="00262E79" w:rsidRPr="0002203D">
        <w:rPr>
          <w:rFonts w:asciiTheme="minorHAnsi" w:hAnsiTheme="minorHAnsi"/>
          <w:sz w:val="22"/>
          <w:szCs w:val="22"/>
        </w:rPr>
        <w:t>-</w:t>
      </w:r>
      <w:r w:rsidRPr="00880566">
        <w:rPr>
          <w:rFonts w:asciiTheme="minorHAnsi" w:hAnsiTheme="minorHAnsi"/>
          <w:sz w:val="22"/>
          <w:szCs w:val="22"/>
        </w:rPr>
        <w:t>C</w:t>
      </w:r>
      <w:r w:rsidR="0083329A" w:rsidRPr="00880566">
        <w:rPr>
          <w:rFonts w:asciiTheme="minorHAnsi" w:hAnsiTheme="minorHAnsi"/>
          <w:sz w:val="22"/>
          <w:szCs w:val="22"/>
        </w:rPr>
        <w:t>HECKLIST</w:t>
      </w:r>
      <w:r w:rsidR="00262E79" w:rsidRPr="0002203D">
        <w:rPr>
          <w:rFonts w:asciiTheme="minorHAnsi" w:hAnsiTheme="minorHAnsi"/>
          <w:sz w:val="22"/>
          <w:szCs w:val="22"/>
        </w:rPr>
        <w:t>-</w:t>
      </w:r>
      <w:r w:rsidRPr="00880566">
        <w:rPr>
          <w:rFonts w:asciiTheme="minorHAnsi" w:hAnsiTheme="minorHAnsi"/>
          <w:sz w:val="22"/>
          <w:szCs w:val="22"/>
        </w:rPr>
        <w:t xml:space="preserve"> Cognitively Impaired Adults</w:t>
      </w:r>
      <w:r w:rsidR="00262E79" w:rsidRPr="0002203D">
        <w:rPr>
          <w:rFonts w:asciiTheme="minorHAnsi" w:hAnsiTheme="minorHAnsi"/>
          <w:sz w:val="22"/>
          <w:szCs w:val="22"/>
        </w:rPr>
        <w:t>”</w:t>
      </w:r>
      <w:r w:rsidRPr="00880566">
        <w:rPr>
          <w:rFonts w:asciiTheme="minorHAnsi" w:hAnsiTheme="minorHAnsi"/>
          <w:sz w:val="22"/>
          <w:szCs w:val="22"/>
        </w:rPr>
        <w:t xml:space="preserve"> for information about research involving cognitively impaired adults as subjects. </w:t>
      </w:r>
    </w:p>
    <w:p w14:paraId="0EC827C2" w14:textId="77777777" w:rsidR="00066CE7" w:rsidRPr="00880566" w:rsidRDefault="00066CE7" w:rsidP="007331B4">
      <w:pPr>
        <w:tabs>
          <w:tab w:val="left" w:pos="1440"/>
        </w:tabs>
        <w:ind w:left="2160"/>
        <w:rPr>
          <w:rFonts w:asciiTheme="minorHAnsi" w:hAnsiTheme="minorHAnsi"/>
          <w:color w:val="000000"/>
          <w:sz w:val="22"/>
          <w:szCs w:val="22"/>
        </w:rPr>
      </w:pPr>
    </w:p>
    <w:p w14:paraId="2FAA05EF" w14:textId="2D83D11D" w:rsidR="00243CB2" w:rsidRPr="00880566" w:rsidRDefault="00243CB2" w:rsidP="0065238D">
      <w:pPr>
        <w:pStyle w:val="Heading4"/>
        <w:numPr>
          <w:ilvl w:val="3"/>
          <w:numId w:val="12"/>
        </w:numPr>
        <w:spacing w:before="0" w:after="0"/>
        <w:rPr>
          <w:rFonts w:asciiTheme="minorHAnsi" w:hAnsiTheme="minorHAnsi"/>
          <w:color w:val="000000"/>
          <w:szCs w:val="22"/>
        </w:rPr>
      </w:pPr>
      <w:bookmarkStart w:id="66" w:name="_Toc361917196"/>
      <w:bookmarkStart w:id="67" w:name="_Toc364333923"/>
      <w:r w:rsidRPr="00880566">
        <w:rPr>
          <w:rFonts w:asciiTheme="minorHAnsi" w:hAnsiTheme="minorHAnsi"/>
          <w:color w:val="000000"/>
          <w:szCs w:val="22"/>
        </w:rPr>
        <w:t>Capability of Providing Consent</w:t>
      </w:r>
      <w:bookmarkEnd w:id="66"/>
      <w:bookmarkEnd w:id="67"/>
    </w:p>
    <w:p w14:paraId="28B26E1A" w14:textId="77777777" w:rsidR="00710936"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Theme="minorHAnsi" w:hAnsiTheme="minorHAnsi"/>
          <w:sz w:val="22"/>
          <w:szCs w:val="22"/>
        </w:rPr>
      </w:pPr>
      <w:r w:rsidRPr="00880566">
        <w:rPr>
          <w:rFonts w:asciiTheme="minorHAnsi" w:hAnsiTheme="minorHAnsi"/>
          <w:sz w:val="22"/>
          <w:szCs w:val="22"/>
        </w:rPr>
        <w:t>Describe the process to determine whether an individual is capable of consent.</w:t>
      </w:r>
    </w:p>
    <w:p w14:paraId="6036B1D6" w14:textId="77777777" w:rsidR="00D70451" w:rsidRPr="00880566" w:rsidRDefault="00D70451" w:rsidP="00066CE7">
      <w:pPr>
        <w:tabs>
          <w:tab w:val="left" w:pos="90"/>
          <w:tab w:val="left" w:pos="2160"/>
        </w:tabs>
        <w:ind w:left="3330"/>
        <w:rPr>
          <w:rFonts w:asciiTheme="minorHAnsi" w:hAnsiTheme="minorHAnsi"/>
          <w:sz w:val="22"/>
          <w:szCs w:val="22"/>
        </w:rPr>
      </w:pPr>
    </w:p>
    <w:p w14:paraId="2D514924" w14:textId="49411BED" w:rsidR="00066CE7" w:rsidRPr="00880566" w:rsidRDefault="004454FB" w:rsidP="00066CE7">
      <w:pPr>
        <w:tabs>
          <w:tab w:val="left" w:pos="90"/>
          <w:tab w:val="left" w:pos="2160"/>
        </w:tabs>
        <w:ind w:left="3330"/>
        <w:rPr>
          <w:rFonts w:asciiTheme="minorHAnsi" w:hAnsiTheme="minorHAnsi"/>
          <w:sz w:val="22"/>
          <w:szCs w:val="22"/>
        </w:rPr>
      </w:pPr>
      <w:r>
        <w:rPr>
          <w:rFonts w:asciiTheme="minorHAnsi" w:hAnsiTheme="minorHAnsi"/>
          <w:sz w:val="22"/>
          <w:szCs w:val="22"/>
        </w:rPr>
        <w:t>n/a</w:t>
      </w:r>
    </w:p>
    <w:p w14:paraId="226FC139" w14:textId="77777777" w:rsidR="00066CE7" w:rsidRPr="00880566" w:rsidRDefault="00066CE7" w:rsidP="00066CE7">
      <w:pPr>
        <w:tabs>
          <w:tab w:val="left" w:pos="90"/>
          <w:tab w:val="left" w:pos="2160"/>
        </w:tabs>
        <w:ind w:left="3330"/>
        <w:rPr>
          <w:rFonts w:asciiTheme="minorHAnsi" w:hAnsiTheme="minorHAnsi"/>
          <w:sz w:val="22"/>
          <w:szCs w:val="22"/>
        </w:rPr>
      </w:pPr>
    </w:p>
    <w:p w14:paraId="345464B3" w14:textId="38DACCF3" w:rsidR="00F905AE" w:rsidRPr="00880566" w:rsidRDefault="00243CB2" w:rsidP="0065238D">
      <w:pPr>
        <w:pStyle w:val="Heading4"/>
        <w:numPr>
          <w:ilvl w:val="3"/>
          <w:numId w:val="12"/>
        </w:numPr>
        <w:spacing w:before="0" w:after="0"/>
        <w:ind w:left="3240" w:hanging="810"/>
        <w:rPr>
          <w:rFonts w:asciiTheme="minorHAnsi" w:hAnsiTheme="minorHAnsi"/>
          <w:color w:val="000000"/>
          <w:szCs w:val="22"/>
        </w:rPr>
      </w:pPr>
      <w:bookmarkStart w:id="68" w:name="_Toc361917197"/>
      <w:bookmarkStart w:id="69" w:name="_Toc364333924"/>
      <w:r w:rsidRPr="00880566">
        <w:rPr>
          <w:rFonts w:asciiTheme="minorHAnsi" w:hAnsiTheme="minorHAnsi"/>
          <w:color w:val="000000"/>
          <w:szCs w:val="22"/>
        </w:rPr>
        <w:t xml:space="preserve">Adults Unable </w:t>
      </w:r>
      <w:r w:rsidR="002D1719" w:rsidRPr="00880566">
        <w:rPr>
          <w:rFonts w:asciiTheme="minorHAnsi" w:hAnsiTheme="minorHAnsi"/>
          <w:color w:val="000000"/>
          <w:szCs w:val="22"/>
        </w:rPr>
        <w:t>to</w:t>
      </w:r>
      <w:r w:rsidRPr="00880566">
        <w:rPr>
          <w:rFonts w:asciiTheme="minorHAnsi" w:hAnsiTheme="minorHAnsi"/>
          <w:color w:val="000000"/>
          <w:szCs w:val="22"/>
        </w:rPr>
        <w:t xml:space="preserve"> Consent</w:t>
      </w:r>
      <w:bookmarkEnd w:id="68"/>
      <w:bookmarkEnd w:id="69"/>
    </w:p>
    <w:p w14:paraId="24A7FB53"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 xml:space="preserve">Describe whether and how informed consent will be obtained from the legally authorized representative.  Describe who will be allowed to provide informed </w:t>
      </w:r>
      <w:r w:rsidRPr="00880566">
        <w:rPr>
          <w:rFonts w:asciiTheme="minorHAnsi" w:hAnsiTheme="minorHAnsi"/>
          <w:sz w:val="22"/>
          <w:szCs w:val="22"/>
        </w:rPr>
        <w:lastRenderedPageBreak/>
        <w:t>consent. Describe the process used to determine these individual’s authority to consent to research.</w:t>
      </w:r>
    </w:p>
    <w:p w14:paraId="5B615FE4"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41A88545" w14:textId="32A5764A"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For research conducted in the state</w:t>
      </w:r>
      <w:r w:rsidR="0081647D">
        <w:rPr>
          <w:rFonts w:asciiTheme="minorHAnsi" w:hAnsiTheme="minorHAnsi"/>
          <w:sz w:val="22"/>
          <w:szCs w:val="22"/>
        </w:rPr>
        <w:t xml:space="preserve"> of Pennsylvania</w:t>
      </w:r>
      <w:r w:rsidRPr="00880566">
        <w:rPr>
          <w:rFonts w:asciiTheme="minorHAnsi" w:hAnsiTheme="minorHAnsi"/>
          <w:sz w:val="22"/>
          <w:szCs w:val="22"/>
        </w:rPr>
        <w:t xml:space="preserve">, review </w:t>
      </w:r>
      <w:r w:rsidR="00262E79" w:rsidRPr="0002203D">
        <w:rPr>
          <w:rFonts w:asciiTheme="minorHAnsi" w:hAnsiTheme="minorHAnsi"/>
          <w:sz w:val="22"/>
          <w:szCs w:val="22"/>
        </w:rPr>
        <w:t>“</w:t>
      </w:r>
      <w:r w:rsidR="00693228" w:rsidRPr="00880566">
        <w:rPr>
          <w:rFonts w:asciiTheme="minorHAnsi" w:hAnsiTheme="minorHAnsi"/>
          <w:sz w:val="22"/>
          <w:szCs w:val="22"/>
        </w:rPr>
        <w:t xml:space="preserve">HRP-013 </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w:t>
      </w:r>
      <w:r w:rsidR="00693228" w:rsidRPr="00880566">
        <w:rPr>
          <w:rFonts w:asciiTheme="minorHAnsi" w:hAnsiTheme="minorHAnsi"/>
          <w:sz w:val="22"/>
          <w:szCs w:val="22"/>
        </w:rPr>
        <w:t xml:space="preserve">” </w:t>
      </w:r>
      <w:r w:rsidRPr="00880566">
        <w:rPr>
          <w:rFonts w:asciiTheme="minorHAnsi" w:hAnsiTheme="minorHAnsi"/>
          <w:sz w:val="22"/>
          <w:szCs w:val="22"/>
        </w:rPr>
        <w:t xml:space="preserve">to be aware of which individuals in the state </w:t>
      </w:r>
      <w:r w:rsidR="0081647D">
        <w:rPr>
          <w:rFonts w:asciiTheme="minorHAnsi" w:hAnsiTheme="minorHAnsi"/>
          <w:sz w:val="22"/>
          <w:szCs w:val="22"/>
        </w:rPr>
        <w:t>of Pennsylvania</w:t>
      </w:r>
      <w:r w:rsidR="0081647D" w:rsidRPr="00880566">
        <w:rPr>
          <w:rFonts w:asciiTheme="minorHAnsi" w:hAnsiTheme="minorHAnsi"/>
          <w:sz w:val="22"/>
          <w:szCs w:val="22"/>
        </w:rPr>
        <w:t xml:space="preserve"> </w:t>
      </w:r>
      <w:r w:rsidRPr="00880566">
        <w:rPr>
          <w:rFonts w:asciiTheme="minorHAnsi" w:hAnsiTheme="minorHAnsi"/>
          <w:sz w:val="22"/>
          <w:szCs w:val="22"/>
        </w:rPr>
        <w:t>meet the definition of “legally authorized representative</w:t>
      </w:r>
      <w:r w:rsidR="00CB63B6">
        <w:rPr>
          <w:rFonts w:asciiTheme="minorHAnsi" w:hAnsiTheme="minorHAnsi"/>
          <w:sz w:val="22"/>
          <w:szCs w:val="22"/>
        </w:rPr>
        <w:t>.”</w:t>
      </w:r>
    </w:p>
    <w:p w14:paraId="790D80EE"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161814A3" w14:textId="520C6346" w:rsidR="00D70451"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For research conducted outside of the state</w:t>
      </w:r>
      <w:r w:rsidR="008A3240">
        <w:rPr>
          <w:rFonts w:asciiTheme="minorHAnsi" w:hAnsiTheme="minorHAnsi"/>
          <w:sz w:val="22"/>
          <w:szCs w:val="22"/>
        </w:rPr>
        <w:t xml:space="preserve"> of Pennsylvania</w:t>
      </w:r>
      <w:r w:rsidRPr="00880566">
        <w:rPr>
          <w:rFonts w:asciiTheme="minorHAnsi" w:hAnsiTheme="minorHAns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880566">
        <w:rPr>
          <w:rFonts w:asciiTheme="minorHAnsi" w:hAnsiTheme="minorHAnsi"/>
          <w:sz w:val="22"/>
          <w:szCs w:val="22"/>
        </w:rPr>
        <w:t xml:space="preserve"> </w:t>
      </w:r>
      <w:r w:rsidR="00262E79" w:rsidRPr="0002203D">
        <w:rPr>
          <w:rFonts w:asciiTheme="minorHAnsi" w:hAnsiTheme="minorHAnsi"/>
          <w:sz w:val="22"/>
          <w:szCs w:val="22"/>
        </w:rPr>
        <w:t>“</w:t>
      </w:r>
      <w:r w:rsidR="00A82DE8" w:rsidRPr="00880566">
        <w:rPr>
          <w:rFonts w:asciiTheme="minorHAnsi" w:hAnsiTheme="minorHAnsi"/>
          <w:sz w:val="22"/>
          <w:szCs w:val="22"/>
        </w:rPr>
        <w:t>HRP-013</w:t>
      </w:r>
      <w:r w:rsidRPr="00880566">
        <w:rPr>
          <w:rFonts w:asciiTheme="minorHAnsi" w:hAnsiTheme="minorHAnsi"/>
          <w:sz w:val="22"/>
          <w:szCs w:val="22"/>
        </w:rPr>
        <w:t xml:space="preserve"> </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w:t>
      </w:r>
      <w:r w:rsidR="00A82DE8" w:rsidRPr="00880566">
        <w:rPr>
          <w:rFonts w:asciiTheme="minorHAnsi" w:hAnsiTheme="minorHAnsi"/>
          <w:sz w:val="22"/>
          <w:szCs w:val="22"/>
        </w:rPr>
        <w:t>.</w:t>
      </w:r>
      <w:r w:rsidR="006E1312" w:rsidRPr="00880566">
        <w:rPr>
          <w:rFonts w:asciiTheme="minorHAnsi" w:hAnsiTheme="minorHAnsi"/>
          <w:sz w:val="22"/>
          <w:szCs w:val="22"/>
        </w:rPr>
        <w:t>”</w:t>
      </w:r>
    </w:p>
    <w:p w14:paraId="34DC7387" w14:textId="77777777" w:rsidR="0000513D" w:rsidRPr="00880566" w:rsidRDefault="0000513D" w:rsidP="003A7E22">
      <w:pPr>
        <w:ind w:left="3240"/>
        <w:rPr>
          <w:rFonts w:asciiTheme="minorHAnsi" w:hAnsiTheme="minorHAnsi"/>
          <w:bCs/>
          <w:iCs/>
          <w:sz w:val="22"/>
          <w:szCs w:val="22"/>
        </w:rPr>
      </w:pPr>
      <w:bookmarkStart w:id="70" w:name="_Toc361917198"/>
      <w:bookmarkStart w:id="71" w:name="_Toc364333925"/>
    </w:p>
    <w:p w14:paraId="4C9348ED" w14:textId="77777777" w:rsidR="004454FB" w:rsidRDefault="004454FB" w:rsidP="004454FB">
      <w:pPr>
        <w:ind w:left="3240"/>
        <w:rPr>
          <w:rFonts w:ascii="Calibri" w:eastAsia="Calibri" w:hAnsi="Calibri" w:cs="Calibri"/>
          <w:sz w:val="22"/>
          <w:szCs w:val="22"/>
        </w:rPr>
      </w:pPr>
      <w:r>
        <w:rPr>
          <w:rFonts w:ascii="Calibri" w:eastAsia="Calibri" w:hAnsi="Calibri" w:cs="Calibri"/>
          <w:sz w:val="22"/>
          <w:szCs w:val="22"/>
        </w:rPr>
        <w:t>Only adults capable of providing their own informed consent will be eligible for this survey study.</w:t>
      </w:r>
    </w:p>
    <w:p w14:paraId="6CBB2F32" w14:textId="77777777" w:rsidR="00066CE7" w:rsidRPr="00880566" w:rsidRDefault="00066CE7" w:rsidP="00066CE7">
      <w:pPr>
        <w:ind w:left="3600"/>
        <w:rPr>
          <w:rFonts w:asciiTheme="minorHAnsi" w:hAnsiTheme="minorHAnsi"/>
          <w:bCs/>
          <w:iCs/>
          <w:sz w:val="22"/>
          <w:szCs w:val="22"/>
        </w:rPr>
      </w:pPr>
    </w:p>
    <w:p w14:paraId="640E8334" w14:textId="77777777" w:rsidR="00D47781" w:rsidRPr="00880566" w:rsidRDefault="00000791" w:rsidP="0065238D">
      <w:pPr>
        <w:pStyle w:val="Heading5"/>
        <w:numPr>
          <w:ilvl w:val="3"/>
          <w:numId w:val="12"/>
        </w:numPr>
        <w:spacing w:before="0" w:after="0"/>
        <w:rPr>
          <w:rFonts w:asciiTheme="minorHAnsi" w:hAnsiTheme="minorHAnsi"/>
          <w:szCs w:val="22"/>
        </w:rPr>
      </w:pPr>
      <w:r w:rsidRPr="00880566">
        <w:rPr>
          <w:rFonts w:asciiTheme="minorHAnsi" w:hAnsiTheme="minorHAnsi"/>
          <w:szCs w:val="22"/>
        </w:rPr>
        <w:t>Assent</w:t>
      </w:r>
      <w:bookmarkStart w:id="72" w:name="_Toc361917201"/>
      <w:bookmarkStart w:id="73" w:name="_Toc364333928"/>
      <w:bookmarkEnd w:id="70"/>
      <w:bookmarkEnd w:id="71"/>
      <w:r w:rsidR="003F7860" w:rsidRPr="00880566">
        <w:rPr>
          <w:rFonts w:asciiTheme="minorHAnsi" w:hAnsiTheme="minorHAnsi"/>
          <w:szCs w:val="22"/>
        </w:rPr>
        <w:t xml:space="preserve"> of Adults Unable to Consent</w:t>
      </w:r>
    </w:p>
    <w:p w14:paraId="1BCC4D6A" w14:textId="5FCC55F2"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r w:rsidRPr="00880566">
        <w:rPr>
          <w:rFonts w:asciiTheme="minorHAnsi" w:hAnsiTheme="minorHAnsi"/>
          <w:sz w:val="22"/>
          <w:szCs w:val="22"/>
        </w:rPr>
        <w:t xml:space="preserve">Describe the process for assent of the subjects.  Indicate whether assent will be required of all, some or none of the subjects.  If some, indicate which subjects will be required to assent and which will not. </w:t>
      </w:r>
    </w:p>
    <w:p w14:paraId="07C2A817"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p>
    <w:p w14:paraId="51B71FE5"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r w:rsidRPr="00880566">
        <w:rPr>
          <w:rFonts w:asciiTheme="minorHAnsi" w:hAnsiTheme="minorHAnsi"/>
          <w:sz w:val="22"/>
          <w:szCs w:val="22"/>
        </w:rPr>
        <w:t>If assent will not be obtained from some or all subjects, provide an explanation of why not.</w:t>
      </w:r>
    </w:p>
    <w:p w14:paraId="794F6E1A"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p>
    <w:p w14:paraId="773FDA72"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r w:rsidRPr="00880566">
        <w:rPr>
          <w:rFonts w:asciiTheme="minorHAnsi" w:hAnsiTheme="minorHAns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880566" w:rsidRDefault="00066CE7" w:rsidP="00066CE7">
      <w:pPr>
        <w:ind w:left="3330"/>
        <w:rPr>
          <w:rFonts w:asciiTheme="minorHAnsi" w:hAnsiTheme="minorHAnsi"/>
          <w:sz w:val="22"/>
          <w:szCs w:val="22"/>
        </w:rPr>
      </w:pPr>
    </w:p>
    <w:p w14:paraId="5697D1E7" w14:textId="5B13292E" w:rsidR="00066CE7" w:rsidRPr="00880566" w:rsidRDefault="004454FB" w:rsidP="00066CE7">
      <w:pPr>
        <w:ind w:left="3330"/>
        <w:rPr>
          <w:rFonts w:asciiTheme="minorHAnsi" w:hAnsiTheme="minorHAnsi"/>
          <w:sz w:val="22"/>
          <w:szCs w:val="22"/>
        </w:rPr>
      </w:pPr>
      <w:r>
        <w:rPr>
          <w:rFonts w:asciiTheme="minorHAnsi" w:hAnsiTheme="minorHAnsi"/>
          <w:sz w:val="22"/>
          <w:szCs w:val="22"/>
        </w:rPr>
        <w:t>n/a</w:t>
      </w:r>
    </w:p>
    <w:p w14:paraId="195C7C5D" w14:textId="77777777" w:rsidR="00066CE7" w:rsidRPr="00880566" w:rsidRDefault="00066CE7" w:rsidP="00066CE7">
      <w:pPr>
        <w:ind w:left="3330"/>
        <w:rPr>
          <w:rFonts w:asciiTheme="minorHAnsi" w:hAnsiTheme="minorHAnsi"/>
          <w:sz w:val="22"/>
          <w:szCs w:val="22"/>
        </w:rPr>
      </w:pPr>
    </w:p>
    <w:p w14:paraId="0C1BAF6A" w14:textId="77777777" w:rsidR="002D772F" w:rsidRPr="00440953" w:rsidRDefault="00243CB2" w:rsidP="0065238D">
      <w:pPr>
        <w:pStyle w:val="Heading3"/>
        <w:numPr>
          <w:ilvl w:val="3"/>
          <w:numId w:val="5"/>
        </w:numPr>
        <w:rPr>
          <w:rFonts w:asciiTheme="minorHAnsi" w:hAnsiTheme="minorHAnsi" w:cstheme="minorHAnsi"/>
        </w:rPr>
      </w:pPr>
      <w:r w:rsidRPr="00440953">
        <w:rPr>
          <w:rFonts w:asciiTheme="minorHAnsi" w:hAnsiTheme="minorHAnsi" w:cstheme="minorHAnsi"/>
        </w:rPr>
        <w:t>Subjects who are not yet adults (infants, children, teenagers)</w:t>
      </w:r>
      <w:bookmarkEnd w:id="72"/>
      <w:bookmarkEnd w:id="73"/>
      <w:r w:rsidR="002D772F" w:rsidRPr="00440953">
        <w:rPr>
          <w:rFonts w:asciiTheme="minorHAnsi" w:hAnsiTheme="minorHAnsi" w:cstheme="minorHAnsi"/>
        </w:rPr>
        <w:t xml:space="preserve"> </w:t>
      </w:r>
    </w:p>
    <w:p w14:paraId="1D252EC1" w14:textId="77777777" w:rsidR="009266E0" w:rsidRPr="00880566" w:rsidRDefault="009266E0" w:rsidP="007331B4">
      <w:pPr>
        <w:pStyle w:val="Heading4"/>
        <w:spacing w:before="0" w:after="0"/>
        <w:ind w:left="2160"/>
        <w:rPr>
          <w:rFonts w:asciiTheme="minorHAnsi" w:hAnsiTheme="minorHAnsi"/>
          <w:color w:val="000000"/>
          <w:szCs w:val="22"/>
        </w:rPr>
      </w:pPr>
      <w:bookmarkStart w:id="74" w:name="_Toc361917202"/>
      <w:bookmarkStart w:id="75" w:name="_Toc364333929"/>
    </w:p>
    <w:p w14:paraId="3164BF64" w14:textId="77777777" w:rsidR="003A7E22" w:rsidRPr="003A7E22" w:rsidRDefault="003A7E22" w:rsidP="0065238D">
      <w:pPr>
        <w:pStyle w:val="ListParagraph"/>
        <w:keepNext/>
        <w:numPr>
          <w:ilvl w:val="2"/>
          <w:numId w:val="12"/>
        </w:numPr>
        <w:tabs>
          <w:tab w:val="left" w:pos="720"/>
        </w:tabs>
        <w:outlineLvl w:val="3"/>
        <w:rPr>
          <w:rFonts w:asciiTheme="minorHAnsi" w:hAnsiTheme="minorHAnsi"/>
          <w:b/>
          <w:bCs/>
          <w:vanish/>
          <w:color w:val="000000"/>
          <w:sz w:val="22"/>
          <w:szCs w:val="22"/>
        </w:rPr>
      </w:pPr>
    </w:p>
    <w:p w14:paraId="367F7343" w14:textId="0868A3E8" w:rsidR="00E8289A" w:rsidRPr="00880566" w:rsidRDefault="00E8289A" w:rsidP="0065238D">
      <w:pPr>
        <w:pStyle w:val="Heading4"/>
        <w:numPr>
          <w:ilvl w:val="3"/>
          <w:numId w:val="12"/>
        </w:numPr>
        <w:tabs>
          <w:tab w:val="left" w:pos="720"/>
        </w:tabs>
        <w:spacing w:before="0" w:after="0"/>
        <w:ind w:left="3330"/>
        <w:rPr>
          <w:rFonts w:asciiTheme="minorHAnsi" w:hAnsiTheme="minorHAnsi"/>
          <w:color w:val="000000"/>
          <w:szCs w:val="22"/>
        </w:rPr>
      </w:pPr>
      <w:r w:rsidRPr="00880566">
        <w:rPr>
          <w:rFonts w:asciiTheme="minorHAnsi" w:hAnsiTheme="minorHAnsi"/>
          <w:color w:val="000000"/>
          <w:szCs w:val="22"/>
        </w:rPr>
        <w:t>Parental Permission</w:t>
      </w:r>
      <w:bookmarkEnd w:id="74"/>
      <w:bookmarkEnd w:id="75"/>
    </w:p>
    <w:p w14:paraId="5275A050"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Describe whether and how parental permission will be obtained. If permission will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1B08EFD9" w14:textId="543B6D51"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For research conducted in the state</w:t>
      </w:r>
      <w:r w:rsidR="008A3240">
        <w:rPr>
          <w:rFonts w:asciiTheme="minorHAnsi" w:hAnsiTheme="minorHAnsi"/>
          <w:sz w:val="22"/>
          <w:szCs w:val="22"/>
        </w:rPr>
        <w:t xml:space="preserve"> of Pennsylvania</w:t>
      </w:r>
      <w:r w:rsidRPr="00880566">
        <w:rPr>
          <w:rFonts w:asciiTheme="minorHAnsi" w:hAnsiTheme="minorHAnsi"/>
          <w:sz w:val="22"/>
          <w:szCs w:val="22"/>
        </w:rPr>
        <w:t xml:space="preserve">, review </w:t>
      </w:r>
      <w:r w:rsidR="00262E79" w:rsidRPr="0002203D">
        <w:rPr>
          <w:rFonts w:asciiTheme="minorHAnsi" w:hAnsiTheme="minorHAnsi"/>
          <w:sz w:val="22"/>
          <w:szCs w:val="22"/>
        </w:rPr>
        <w:t>“</w:t>
      </w:r>
      <w:r w:rsidR="00A82DE8" w:rsidRPr="00880566">
        <w:rPr>
          <w:rFonts w:asciiTheme="minorHAnsi" w:hAnsiTheme="minorHAnsi"/>
          <w:sz w:val="22"/>
          <w:szCs w:val="22"/>
        </w:rPr>
        <w:t>HRP-013</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 to be aware of which individuals in the state </w:t>
      </w:r>
      <w:r w:rsidR="008A3240">
        <w:rPr>
          <w:rFonts w:asciiTheme="minorHAnsi" w:hAnsiTheme="minorHAnsi"/>
          <w:sz w:val="22"/>
          <w:szCs w:val="22"/>
        </w:rPr>
        <w:t>of Pennsylvania</w:t>
      </w:r>
      <w:r w:rsidR="008A3240" w:rsidRPr="00880566">
        <w:rPr>
          <w:rFonts w:asciiTheme="minorHAnsi" w:hAnsiTheme="minorHAnsi"/>
          <w:sz w:val="22"/>
          <w:szCs w:val="22"/>
        </w:rPr>
        <w:t xml:space="preserve"> </w:t>
      </w:r>
      <w:r w:rsidRPr="00880566">
        <w:rPr>
          <w:rFonts w:asciiTheme="minorHAnsi" w:hAnsiTheme="minorHAnsi"/>
          <w:sz w:val="22"/>
          <w:szCs w:val="22"/>
        </w:rPr>
        <w:t>meet the definition of “children.</w:t>
      </w:r>
      <w:r w:rsidR="006E1312" w:rsidRPr="00880566">
        <w:rPr>
          <w:rFonts w:asciiTheme="minorHAnsi" w:hAnsiTheme="minorHAnsi"/>
          <w:sz w:val="22"/>
          <w:szCs w:val="22"/>
        </w:rPr>
        <w:t>”</w:t>
      </w:r>
      <w:r w:rsidRPr="00880566">
        <w:rPr>
          <w:rFonts w:asciiTheme="minorHAnsi" w:hAnsiTheme="minorHAnsi"/>
          <w:sz w:val="22"/>
          <w:szCs w:val="22"/>
        </w:rPr>
        <w:t xml:space="preserve"> </w:t>
      </w:r>
    </w:p>
    <w:p w14:paraId="40E61619"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55EA94BF" w14:textId="12929375" w:rsidR="00000791"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Theme="minorHAnsi" w:hAnsiTheme="minorHAnsi"/>
          <w:color w:val="000000"/>
          <w:sz w:val="22"/>
          <w:szCs w:val="22"/>
        </w:rPr>
      </w:pPr>
      <w:r w:rsidRPr="00880566">
        <w:rPr>
          <w:rFonts w:asciiTheme="minorHAnsi" w:hAnsiTheme="minorHAnsi"/>
          <w:sz w:val="22"/>
          <w:szCs w:val="22"/>
        </w:rPr>
        <w:t>For research conducted outside of the state</w:t>
      </w:r>
      <w:r w:rsidR="008A3240">
        <w:rPr>
          <w:rFonts w:asciiTheme="minorHAnsi" w:hAnsiTheme="minorHAnsi"/>
          <w:sz w:val="22"/>
          <w:szCs w:val="22"/>
        </w:rPr>
        <w:t xml:space="preserve"> of Pennsylvania</w:t>
      </w:r>
      <w:r w:rsidRPr="00880566">
        <w:rPr>
          <w:rFonts w:asciiTheme="minorHAnsi" w:hAnsiTheme="minorHAns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w:t>
      </w:r>
      <w:r w:rsidRPr="00880566">
        <w:rPr>
          <w:rFonts w:asciiTheme="minorHAnsi" w:hAnsiTheme="minorHAnsi"/>
          <w:sz w:val="22"/>
          <w:szCs w:val="22"/>
        </w:rPr>
        <w:lastRenderedPageBreak/>
        <w:t xml:space="preserve">the definition of “children” in </w:t>
      </w:r>
      <w:r w:rsidR="00262E79" w:rsidRPr="0002203D">
        <w:rPr>
          <w:rFonts w:asciiTheme="minorHAnsi" w:hAnsiTheme="minorHAnsi"/>
          <w:sz w:val="22"/>
          <w:szCs w:val="22"/>
        </w:rPr>
        <w:t>“</w:t>
      </w:r>
      <w:r w:rsidR="00A82DE8" w:rsidRPr="00880566">
        <w:rPr>
          <w:rFonts w:asciiTheme="minorHAnsi" w:hAnsiTheme="minorHAnsi"/>
          <w:sz w:val="22"/>
          <w:szCs w:val="22"/>
        </w:rPr>
        <w:t>HRP-013</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w:t>
      </w:r>
      <w:r w:rsidR="00A82DE8" w:rsidRPr="00880566">
        <w:rPr>
          <w:rFonts w:asciiTheme="minorHAnsi" w:hAnsiTheme="minorHAnsi"/>
          <w:sz w:val="22"/>
          <w:szCs w:val="22"/>
        </w:rPr>
        <w:t>.</w:t>
      </w:r>
      <w:r w:rsidR="006E1312" w:rsidRPr="00880566">
        <w:rPr>
          <w:rFonts w:asciiTheme="minorHAnsi" w:hAnsiTheme="minorHAnsi"/>
          <w:sz w:val="22"/>
          <w:szCs w:val="22"/>
        </w:rPr>
        <w:t>”</w:t>
      </w:r>
    </w:p>
    <w:p w14:paraId="23595129" w14:textId="77777777" w:rsidR="003C77DC" w:rsidRPr="00880566" w:rsidRDefault="003C77DC" w:rsidP="003A7E22">
      <w:pPr>
        <w:tabs>
          <w:tab w:val="left" w:pos="2160"/>
          <w:tab w:val="left" w:pos="3330"/>
        </w:tabs>
        <w:ind w:left="3240"/>
        <w:rPr>
          <w:rFonts w:asciiTheme="minorHAnsi" w:hAnsiTheme="minorHAnsi"/>
          <w:color w:val="000000"/>
          <w:sz w:val="22"/>
          <w:szCs w:val="22"/>
        </w:rPr>
      </w:pPr>
    </w:p>
    <w:p w14:paraId="091FB204" w14:textId="77777777" w:rsidR="004454FB" w:rsidRDefault="004454FB" w:rsidP="004454FB">
      <w:pPr>
        <w:tabs>
          <w:tab w:val="left" w:pos="2160"/>
          <w:tab w:val="left" w:pos="3330"/>
        </w:tabs>
        <w:ind w:left="3240"/>
        <w:rPr>
          <w:rFonts w:ascii="Calibri" w:eastAsia="Calibri" w:hAnsi="Calibri" w:cs="Calibri"/>
          <w:color w:val="000000"/>
          <w:sz w:val="22"/>
          <w:szCs w:val="22"/>
        </w:rPr>
      </w:pPr>
      <w:r>
        <w:rPr>
          <w:rFonts w:ascii="Calibri" w:eastAsia="Calibri" w:hAnsi="Calibri" w:cs="Calibri"/>
          <w:sz w:val="22"/>
          <w:szCs w:val="22"/>
        </w:rPr>
        <w:t>Only respondents aged 18 or older will be eligible for this study.</w:t>
      </w:r>
    </w:p>
    <w:p w14:paraId="5E897854" w14:textId="77777777" w:rsidR="00066CE7" w:rsidRPr="00880566" w:rsidRDefault="00066CE7" w:rsidP="007362C5">
      <w:pPr>
        <w:tabs>
          <w:tab w:val="left" w:pos="2160"/>
          <w:tab w:val="left" w:pos="3330"/>
        </w:tabs>
        <w:ind w:left="3600"/>
        <w:rPr>
          <w:rFonts w:asciiTheme="minorHAnsi" w:hAnsiTheme="minorHAnsi"/>
          <w:color w:val="000000"/>
          <w:sz w:val="22"/>
          <w:szCs w:val="22"/>
        </w:rPr>
      </w:pPr>
    </w:p>
    <w:p w14:paraId="5ADA13AB" w14:textId="77777777" w:rsidR="00E8289A" w:rsidRPr="00880566" w:rsidRDefault="00E8289A" w:rsidP="0065238D">
      <w:pPr>
        <w:pStyle w:val="Heading4"/>
        <w:numPr>
          <w:ilvl w:val="3"/>
          <w:numId w:val="12"/>
        </w:numPr>
        <w:spacing w:before="0" w:after="0"/>
        <w:rPr>
          <w:rFonts w:asciiTheme="minorHAnsi" w:hAnsiTheme="minorHAnsi"/>
          <w:color w:val="000000"/>
          <w:szCs w:val="22"/>
        </w:rPr>
      </w:pPr>
      <w:bookmarkStart w:id="76" w:name="_Toc361917204"/>
      <w:bookmarkStart w:id="77" w:name="_Toc364333931"/>
      <w:r w:rsidRPr="00880566">
        <w:rPr>
          <w:rFonts w:asciiTheme="minorHAnsi" w:hAnsiTheme="minorHAnsi"/>
          <w:color w:val="000000"/>
          <w:szCs w:val="22"/>
        </w:rPr>
        <w:t>Assent</w:t>
      </w:r>
      <w:bookmarkEnd w:id="76"/>
      <w:bookmarkEnd w:id="77"/>
      <w:r w:rsidR="00A768CA" w:rsidRPr="00880566">
        <w:rPr>
          <w:rFonts w:asciiTheme="minorHAnsi" w:hAnsiTheme="minorHAnsi"/>
          <w:color w:val="000000"/>
          <w:szCs w:val="22"/>
        </w:rPr>
        <w:t xml:space="preserve"> of subjects who are not yet adults</w:t>
      </w:r>
    </w:p>
    <w:p w14:paraId="7B316933" w14:textId="77777777" w:rsidR="00B3141C" w:rsidRPr="00880566" w:rsidRDefault="007362C5" w:rsidP="00A0680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Theme="minorHAnsi" w:hAnsiTheme="minorHAnsi"/>
          <w:sz w:val="22"/>
          <w:szCs w:val="22"/>
        </w:rPr>
      </w:pPr>
      <w:r w:rsidRPr="00880566">
        <w:rPr>
          <w:rFonts w:asciiTheme="minorHAnsi" w:hAnsiTheme="minorHAns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880566" w:rsidRDefault="005C6EB9" w:rsidP="007362C5">
      <w:pPr>
        <w:tabs>
          <w:tab w:val="left" w:pos="720"/>
        </w:tabs>
        <w:ind w:left="3330"/>
        <w:rPr>
          <w:rFonts w:asciiTheme="minorHAnsi" w:hAnsiTheme="minorHAnsi"/>
          <w:sz w:val="22"/>
          <w:szCs w:val="22"/>
        </w:rPr>
      </w:pPr>
    </w:p>
    <w:p w14:paraId="0BFACC00" w14:textId="63B26ED3" w:rsidR="007362C5" w:rsidRPr="00880566" w:rsidRDefault="004454FB" w:rsidP="00A06801">
      <w:pPr>
        <w:tabs>
          <w:tab w:val="left" w:pos="720"/>
        </w:tabs>
        <w:ind w:left="3240"/>
        <w:rPr>
          <w:rFonts w:asciiTheme="minorHAnsi" w:hAnsiTheme="minorHAnsi"/>
          <w:sz w:val="22"/>
          <w:szCs w:val="22"/>
        </w:rPr>
      </w:pPr>
      <w:r>
        <w:rPr>
          <w:rFonts w:asciiTheme="minorHAnsi" w:hAnsiTheme="minorHAnsi"/>
          <w:sz w:val="22"/>
          <w:szCs w:val="22"/>
        </w:rPr>
        <w:t>n/a</w:t>
      </w:r>
    </w:p>
    <w:p w14:paraId="2F70C6B6" w14:textId="77777777" w:rsidR="005B0012" w:rsidRPr="00880566" w:rsidRDefault="005B0012" w:rsidP="007362C5">
      <w:pPr>
        <w:tabs>
          <w:tab w:val="left" w:pos="720"/>
        </w:tabs>
        <w:ind w:left="3330"/>
        <w:rPr>
          <w:rFonts w:asciiTheme="minorHAnsi" w:hAnsiTheme="minorHAnsi"/>
          <w:sz w:val="22"/>
          <w:szCs w:val="22"/>
        </w:rPr>
      </w:pPr>
    </w:p>
    <w:p w14:paraId="1483FC20" w14:textId="77777777" w:rsidR="00ED223D" w:rsidRPr="00880566" w:rsidRDefault="00ED223D" w:rsidP="0065238D">
      <w:pPr>
        <w:pStyle w:val="Heading1"/>
        <w:numPr>
          <w:ilvl w:val="0"/>
          <w:numId w:val="5"/>
        </w:numPr>
        <w:rPr>
          <w:sz w:val="22"/>
          <w:szCs w:val="22"/>
        </w:rPr>
      </w:pPr>
      <w:bookmarkStart w:id="78" w:name="_Toc65500167"/>
      <w:bookmarkStart w:id="79" w:name="_Toc361915581"/>
      <w:bookmarkStart w:id="80" w:name="_Toc361917205"/>
      <w:bookmarkStart w:id="81" w:name="_Toc364333932"/>
      <w:r w:rsidRPr="00880566">
        <w:rPr>
          <w:sz w:val="22"/>
          <w:szCs w:val="22"/>
        </w:rPr>
        <w:t>HIPAA Research Authorization</w:t>
      </w:r>
      <w:r w:rsidR="005E0E67" w:rsidRPr="00880566">
        <w:rPr>
          <w:sz w:val="22"/>
          <w:szCs w:val="22"/>
        </w:rPr>
        <w:t xml:space="preserve"> and/or Waiver or Alteration of Authorization</w:t>
      </w:r>
      <w:bookmarkEnd w:id="78"/>
    </w:p>
    <w:p w14:paraId="266C2075" w14:textId="7B6E4A52" w:rsidR="008C51CF" w:rsidRPr="00880566" w:rsidRDefault="004E2ECD"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This section is about the</w:t>
      </w:r>
      <w:r w:rsidR="00905C3C" w:rsidRPr="00880566">
        <w:rPr>
          <w:rFonts w:asciiTheme="minorHAnsi" w:hAnsiTheme="minorHAnsi"/>
          <w:sz w:val="22"/>
          <w:szCs w:val="22"/>
        </w:rPr>
        <w:t xml:space="preserve"> </w:t>
      </w:r>
      <w:r w:rsidR="008C51CF" w:rsidRPr="00880566">
        <w:rPr>
          <w:rFonts w:asciiTheme="minorHAnsi" w:hAnsiTheme="minorHAnsi"/>
          <w:sz w:val="22"/>
          <w:szCs w:val="22"/>
        </w:rPr>
        <w:t xml:space="preserve">access, use or </w:t>
      </w:r>
      <w:r w:rsidRPr="00880566">
        <w:rPr>
          <w:rFonts w:asciiTheme="minorHAnsi" w:hAnsiTheme="minorHAnsi"/>
          <w:sz w:val="22"/>
          <w:szCs w:val="22"/>
        </w:rPr>
        <w:t xml:space="preserve">disclosure of </w:t>
      </w:r>
      <w:r w:rsidR="008C51CF" w:rsidRPr="00880566">
        <w:rPr>
          <w:rFonts w:asciiTheme="minorHAnsi" w:hAnsiTheme="minorHAnsi"/>
          <w:sz w:val="22"/>
          <w:szCs w:val="22"/>
        </w:rPr>
        <w:t xml:space="preserve">Protected Health Information (PHI). PHI is </w:t>
      </w:r>
      <w:r w:rsidR="00844FE8" w:rsidRPr="00880566">
        <w:rPr>
          <w:rFonts w:asciiTheme="minorHAnsi" w:hAnsiTheme="minorHAnsi"/>
          <w:sz w:val="22"/>
          <w:szCs w:val="22"/>
        </w:rPr>
        <w:t xml:space="preserve">individually identifiable </w:t>
      </w:r>
      <w:r w:rsidR="008C51CF" w:rsidRPr="00880566">
        <w:rPr>
          <w:rFonts w:asciiTheme="minorHAnsi" w:hAnsiTheme="minorHAnsi"/>
          <w:sz w:val="22"/>
          <w:szCs w:val="22"/>
        </w:rPr>
        <w:t xml:space="preserve">health information </w:t>
      </w:r>
      <w:r w:rsidR="00844FE8" w:rsidRPr="00880566">
        <w:rPr>
          <w:rFonts w:asciiTheme="minorHAnsi" w:hAnsiTheme="minorHAnsi"/>
          <w:sz w:val="22"/>
          <w:szCs w:val="22"/>
        </w:rPr>
        <w:t xml:space="preserve">(i.e., health information </w:t>
      </w:r>
      <w:r w:rsidR="008C51CF" w:rsidRPr="00880566">
        <w:rPr>
          <w:rFonts w:asciiTheme="minorHAnsi" w:hAnsiTheme="minorHAnsi"/>
          <w:sz w:val="22"/>
          <w:szCs w:val="22"/>
        </w:rPr>
        <w:t>containing one or more 18 identifiers</w:t>
      </w:r>
      <w:r w:rsidR="00844FE8" w:rsidRPr="00880566">
        <w:rPr>
          <w:rFonts w:asciiTheme="minorHAnsi" w:hAnsiTheme="minorHAnsi"/>
          <w:sz w:val="22"/>
          <w:szCs w:val="22"/>
        </w:rPr>
        <w:t>) that is transmitted or maintained in any form or medium by a Covered Entity or its Business Associate</w:t>
      </w:r>
      <w:r w:rsidR="008C51CF" w:rsidRPr="00880566">
        <w:rPr>
          <w:rFonts w:asciiTheme="minorHAnsi" w:hAnsiTheme="minorHAnsi"/>
          <w:sz w:val="22"/>
          <w:szCs w:val="22"/>
        </w:rPr>
        <w:t>.</w:t>
      </w:r>
      <w:r w:rsidR="00844FE8" w:rsidRPr="00880566">
        <w:rPr>
          <w:rFonts w:asciiTheme="minorHAnsi" w:hAnsiTheme="minorHAnsi"/>
          <w:sz w:val="22"/>
          <w:szCs w:val="22"/>
        </w:rPr>
        <w:t xml:space="preserve"> A Covered Entity is a health plan, a health care clearinghouse or health care provider who transmits health information in electronic form. </w:t>
      </w:r>
      <w:r w:rsidR="008C51CF" w:rsidRPr="00880566">
        <w:rPr>
          <w:rFonts w:asciiTheme="minorHAnsi" w:hAnsiTheme="minorHAnsi"/>
          <w:sz w:val="22"/>
          <w:szCs w:val="22"/>
        </w:rPr>
        <w:t xml:space="preserve"> See</w:t>
      </w:r>
      <w:r w:rsidR="00A768CA" w:rsidRPr="00880566">
        <w:rPr>
          <w:rFonts w:asciiTheme="minorHAnsi" w:hAnsiTheme="minorHAnsi"/>
          <w:sz w:val="22"/>
          <w:szCs w:val="22"/>
        </w:rPr>
        <w:t xml:space="preserve"> </w:t>
      </w:r>
      <w:r w:rsidR="00262E79" w:rsidRPr="0002203D">
        <w:rPr>
          <w:rFonts w:asciiTheme="minorHAnsi" w:hAnsiTheme="minorHAnsi"/>
          <w:sz w:val="22"/>
          <w:szCs w:val="22"/>
        </w:rPr>
        <w:t>“</w:t>
      </w:r>
      <w:r w:rsidR="00A82DE8" w:rsidRPr="00880566">
        <w:rPr>
          <w:rFonts w:asciiTheme="minorHAnsi" w:hAnsiTheme="minorHAnsi"/>
          <w:sz w:val="22"/>
          <w:szCs w:val="22"/>
        </w:rPr>
        <w:t xml:space="preserve">HRP-103 </w:t>
      </w:r>
      <w:r w:rsidR="00262E79" w:rsidRPr="0002203D">
        <w:rPr>
          <w:rFonts w:asciiTheme="minorHAnsi" w:hAnsiTheme="minorHAnsi"/>
          <w:sz w:val="22"/>
          <w:szCs w:val="22"/>
        </w:rPr>
        <w:t>-</w:t>
      </w:r>
      <w:r w:rsidR="00A768CA" w:rsidRPr="00880566">
        <w:rPr>
          <w:rFonts w:asciiTheme="minorHAnsi" w:hAnsiTheme="minorHAnsi"/>
          <w:sz w:val="22"/>
          <w:szCs w:val="22"/>
        </w:rPr>
        <w:t>Investigator Manual</w:t>
      </w:r>
      <w:r w:rsidR="00262E79" w:rsidRPr="0002203D">
        <w:rPr>
          <w:rFonts w:asciiTheme="minorHAnsi" w:hAnsiTheme="minorHAnsi"/>
          <w:sz w:val="22"/>
          <w:szCs w:val="22"/>
        </w:rPr>
        <w:t>”</w:t>
      </w:r>
      <w:r w:rsidR="00A768CA" w:rsidRPr="00880566">
        <w:rPr>
          <w:rFonts w:asciiTheme="minorHAnsi" w:hAnsiTheme="minorHAnsi"/>
          <w:sz w:val="22"/>
          <w:szCs w:val="22"/>
        </w:rPr>
        <w:t xml:space="preserve"> for a list of the 18 identifiers.  </w:t>
      </w:r>
    </w:p>
    <w:p w14:paraId="1D25F143" w14:textId="77777777" w:rsidR="008C51CF" w:rsidRPr="00880566" w:rsidRDefault="008C51CF"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53A55920" w14:textId="77777777" w:rsidR="008C51CF" w:rsidRPr="00880566" w:rsidRDefault="008C51CF"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If requesting a wa</w:t>
      </w:r>
      <w:r w:rsidR="0083329A" w:rsidRPr="00880566">
        <w:rPr>
          <w:rFonts w:asciiTheme="minorHAnsi" w:hAnsiTheme="minorHAnsi"/>
          <w:sz w:val="22"/>
          <w:szCs w:val="22"/>
        </w:rPr>
        <w:t>i</w:t>
      </w:r>
      <w:r w:rsidRPr="00880566">
        <w:rPr>
          <w:rFonts w:asciiTheme="minorHAnsi" w:hAnsiTheme="minorHAnsi"/>
          <w:sz w:val="22"/>
          <w:szCs w:val="22"/>
        </w:rPr>
        <w:t>ver/alteration of HIPAA authorization, complete sections 6.2</w:t>
      </w:r>
      <w:r w:rsidR="00337FDA" w:rsidRPr="00880566">
        <w:rPr>
          <w:rFonts w:asciiTheme="minorHAnsi" w:hAnsiTheme="minorHAnsi"/>
          <w:sz w:val="22"/>
          <w:szCs w:val="22"/>
        </w:rPr>
        <w:t xml:space="preserve"> and 6.3</w:t>
      </w:r>
      <w:r w:rsidR="004E2ECD" w:rsidRPr="00880566">
        <w:rPr>
          <w:rFonts w:asciiTheme="minorHAnsi" w:hAnsiTheme="minorHAnsi"/>
          <w:sz w:val="22"/>
          <w:szCs w:val="22"/>
        </w:rPr>
        <w:t xml:space="preserve"> in addition to section 6.1</w:t>
      </w:r>
      <w:r w:rsidRPr="00880566">
        <w:rPr>
          <w:rFonts w:asciiTheme="minorHAnsi" w:hAnsiTheme="minorHAns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Default="00985EA4" w:rsidP="007331B4">
      <w:pPr>
        <w:ind w:left="720"/>
        <w:rPr>
          <w:rFonts w:asciiTheme="minorHAnsi" w:hAnsiTheme="minorHAnsi"/>
          <w:sz w:val="22"/>
          <w:szCs w:val="22"/>
        </w:rPr>
      </w:pPr>
      <w:r w:rsidRPr="00985EA4">
        <w:rPr>
          <w:rFonts w:asciiTheme="minorHAnsi" w:hAnsiTheme="minorHAnsi"/>
          <w:sz w:val="22"/>
          <w:szCs w:val="22"/>
        </w:rPr>
        <w:t>[Do not type here]</w:t>
      </w:r>
    </w:p>
    <w:p w14:paraId="6AFBCAFB" w14:textId="77777777" w:rsidR="00985EA4" w:rsidRPr="00880566" w:rsidRDefault="00985EA4" w:rsidP="007331B4">
      <w:pPr>
        <w:ind w:left="720"/>
        <w:rPr>
          <w:rFonts w:asciiTheme="minorHAnsi" w:hAnsiTheme="minorHAnsi"/>
          <w:sz w:val="22"/>
          <w:szCs w:val="22"/>
        </w:rPr>
      </w:pPr>
    </w:p>
    <w:p w14:paraId="38509917" w14:textId="77777777" w:rsidR="005E0E67" w:rsidRPr="00880566" w:rsidRDefault="005E0E67"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Authorization and/or Waiver or Alteration of Authorization</w:t>
      </w:r>
      <w:r w:rsidR="004F7448" w:rsidRPr="00880566">
        <w:rPr>
          <w:rFonts w:asciiTheme="minorHAnsi" w:hAnsiTheme="minorHAnsi"/>
          <w:szCs w:val="22"/>
        </w:rPr>
        <w:t xml:space="preserve"> for the </w:t>
      </w:r>
      <w:r w:rsidR="00D378B4" w:rsidRPr="00880566">
        <w:rPr>
          <w:rFonts w:asciiTheme="minorHAnsi" w:hAnsiTheme="minorHAnsi"/>
          <w:szCs w:val="22"/>
        </w:rPr>
        <w:t>Uses and Disclosures</w:t>
      </w:r>
      <w:r w:rsidR="004F7448" w:rsidRPr="00880566">
        <w:rPr>
          <w:rFonts w:asciiTheme="minorHAnsi" w:hAnsiTheme="minorHAnsi"/>
          <w:szCs w:val="22"/>
        </w:rPr>
        <w:t xml:space="preserve"> of PHI</w:t>
      </w:r>
    </w:p>
    <w:p w14:paraId="070DD06A" w14:textId="77777777" w:rsidR="007362C5" w:rsidRPr="00880566" w:rsidRDefault="007362C5" w:rsidP="004026EB">
      <w:pPr>
        <w:pStyle w:val="ListParagraph"/>
        <w:ind w:left="1440"/>
        <w:rPr>
          <w:rFonts w:asciiTheme="minorHAnsi" w:hAnsiTheme="minorHAnsi"/>
          <w:color w:val="000000" w:themeColor="text1"/>
          <w:sz w:val="22"/>
          <w:szCs w:val="22"/>
        </w:rPr>
      </w:pPr>
    </w:p>
    <w:p w14:paraId="380129CE" w14:textId="77777777" w:rsidR="005E0E67" w:rsidRPr="00880566" w:rsidRDefault="005E0E67" w:rsidP="004026EB">
      <w:pPr>
        <w:pStyle w:val="ListParagraph"/>
        <w:ind w:left="1440"/>
        <w:rPr>
          <w:rFonts w:asciiTheme="minorHAnsi" w:hAnsiTheme="minorHAnsi"/>
          <w:color w:val="000000" w:themeColor="text1"/>
          <w:sz w:val="22"/>
          <w:szCs w:val="22"/>
        </w:rPr>
      </w:pPr>
      <w:r w:rsidRPr="00880566">
        <w:rPr>
          <w:rFonts w:asciiTheme="minorHAnsi" w:hAnsiTheme="minorHAnsi"/>
          <w:b/>
          <w:color w:val="000000" w:themeColor="text1"/>
          <w:sz w:val="22"/>
          <w:szCs w:val="22"/>
        </w:rPr>
        <w:t>Check all that apply:</w:t>
      </w:r>
    </w:p>
    <w:p w14:paraId="1FAD9FA0" w14:textId="7ECB8117" w:rsidR="004E2ECD" w:rsidRPr="00880566" w:rsidRDefault="004454FB" w:rsidP="00956745">
      <w:pPr>
        <w:pStyle w:val="ListParagraph"/>
        <w:ind w:left="2160" w:hanging="720"/>
        <w:rPr>
          <w:rFonts w:asciiTheme="minorHAnsi" w:eastAsia="MS Gothic" w:hAnsiTheme="minorHAnsi"/>
          <w:i/>
          <w:color w:val="000000"/>
          <w:sz w:val="22"/>
          <w:szCs w:val="22"/>
        </w:rPr>
      </w:pPr>
      <w:r>
        <w:rPr>
          <w:rFonts w:asciiTheme="minorHAnsi" w:eastAsia="MS Gothic" w:hAnsiTheme="minorHAnsi"/>
          <w:color w:val="000000"/>
          <w:sz w:val="22"/>
          <w:szCs w:val="22"/>
        </w:rPr>
        <w:fldChar w:fldCharType="begin">
          <w:ffData>
            <w:name w:val=""/>
            <w:enabled/>
            <w:calcOnExit w:val="0"/>
            <w:checkBox>
              <w:sizeAuto/>
              <w:default w:val="1"/>
            </w:checkBox>
          </w:ffData>
        </w:fldChar>
      </w:r>
      <w:r>
        <w:rPr>
          <w:rFonts w:asciiTheme="minorHAnsi" w:eastAsia="MS Gothic" w:hAnsiTheme="minorHAnsi"/>
          <w:color w:val="000000"/>
          <w:sz w:val="22"/>
          <w:szCs w:val="22"/>
        </w:rPr>
        <w:instrText xml:space="preserve"> FORMCHECKBOX </w:instrText>
      </w:r>
      <w:r>
        <w:rPr>
          <w:rFonts w:asciiTheme="minorHAnsi" w:eastAsia="MS Gothic" w:hAnsiTheme="minorHAnsi"/>
          <w:color w:val="000000"/>
          <w:sz w:val="22"/>
          <w:szCs w:val="22"/>
        </w:rPr>
      </w:r>
      <w:r>
        <w:rPr>
          <w:rFonts w:asciiTheme="minorHAnsi" w:eastAsia="MS Gothic" w:hAnsiTheme="minorHAnsi"/>
          <w:color w:val="000000"/>
          <w:sz w:val="22"/>
          <w:szCs w:val="22"/>
        </w:rPr>
        <w:fldChar w:fldCharType="separate"/>
      </w:r>
      <w:r>
        <w:rPr>
          <w:rFonts w:asciiTheme="minorHAnsi" w:eastAsia="MS Gothic" w:hAnsiTheme="minorHAnsi"/>
          <w:color w:val="000000"/>
          <w:sz w:val="22"/>
          <w:szCs w:val="22"/>
        </w:rPr>
        <w:fldChar w:fldCharType="end"/>
      </w:r>
      <w:r w:rsidR="004E2ECD" w:rsidRPr="00880566">
        <w:rPr>
          <w:rFonts w:asciiTheme="minorHAnsi" w:eastAsia="MS Gothic" w:hAnsiTheme="minorHAnsi"/>
          <w:color w:val="000000"/>
          <w:sz w:val="22"/>
          <w:szCs w:val="22"/>
        </w:rPr>
        <w:t xml:space="preserve"> </w:t>
      </w:r>
      <w:r w:rsidR="004E2ECD" w:rsidRPr="00880566">
        <w:rPr>
          <w:rFonts w:asciiTheme="minorHAnsi" w:eastAsia="MS Gothic" w:hAnsiTheme="minorHAnsi"/>
          <w:color w:val="000000"/>
          <w:sz w:val="22"/>
          <w:szCs w:val="22"/>
        </w:rPr>
        <w:tab/>
      </w:r>
      <w:r w:rsidR="004E2ECD" w:rsidRPr="00880566">
        <w:rPr>
          <w:rFonts w:asciiTheme="minorHAnsi" w:eastAsia="MS Gothic" w:hAnsiTheme="minorHAnsi"/>
          <w:b/>
          <w:color w:val="000000"/>
          <w:sz w:val="22"/>
          <w:szCs w:val="22"/>
        </w:rPr>
        <w:t>Not applicable, no identifiable protected health information (PHI) is accessed, used or disclosed in this study</w:t>
      </w:r>
      <w:r w:rsidR="00A768CA" w:rsidRPr="00880566">
        <w:rPr>
          <w:rFonts w:asciiTheme="minorHAnsi" w:eastAsia="MS Gothic" w:hAnsiTheme="minorHAnsi"/>
          <w:b/>
          <w:color w:val="000000"/>
          <w:sz w:val="22"/>
          <w:szCs w:val="22"/>
        </w:rPr>
        <w:t>.</w:t>
      </w:r>
      <w:r w:rsidR="00A768CA" w:rsidRPr="00880566">
        <w:rPr>
          <w:rFonts w:asciiTheme="minorHAnsi" w:eastAsia="MS Gothic" w:hAnsiTheme="minorHAnsi"/>
          <w:color w:val="000000"/>
          <w:sz w:val="22"/>
          <w:szCs w:val="22"/>
        </w:rPr>
        <w:t xml:space="preserve"> </w:t>
      </w:r>
      <w:r w:rsidR="00B93E3C" w:rsidRPr="00880566">
        <w:rPr>
          <w:rFonts w:asciiTheme="minorHAnsi" w:eastAsia="MS Gothic" w:hAnsiTheme="minorHAnsi"/>
          <w:i/>
          <w:color w:val="000000"/>
          <w:sz w:val="22"/>
          <w:szCs w:val="22"/>
        </w:rPr>
        <w:t>[Mark all parts of sections 6.2 and 6.3 as not applicable]</w:t>
      </w:r>
    </w:p>
    <w:p w14:paraId="62D18428" w14:textId="77777777" w:rsidR="00832EDF" w:rsidRPr="00880566" w:rsidRDefault="00832EDF" w:rsidP="00956745">
      <w:pPr>
        <w:pStyle w:val="ListParagraph"/>
        <w:ind w:left="2160" w:hanging="720"/>
        <w:rPr>
          <w:rFonts w:asciiTheme="minorHAnsi" w:eastAsia="MS Gothic" w:hAnsiTheme="minorHAnsi"/>
          <w:color w:val="000000"/>
          <w:sz w:val="22"/>
          <w:szCs w:val="22"/>
        </w:rPr>
      </w:pPr>
    </w:p>
    <w:p w14:paraId="1AC7D3DE" w14:textId="77777777" w:rsidR="005E0E67" w:rsidRPr="00880566" w:rsidRDefault="005B0012" w:rsidP="00956745">
      <w:pPr>
        <w:pStyle w:val="ListParagraph"/>
        <w:ind w:left="2160" w:hanging="720"/>
        <w:rPr>
          <w:rFonts w:asciiTheme="minorHAnsi" w:hAnsiTheme="minorHAnsi"/>
          <w: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Authorization will be obtained and documented as part of the consent process.</w:t>
      </w:r>
      <w:r w:rsidR="002C00E0" w:rsidRPr="00880566">
        <w:rPr>
          <w:rFonts w:asciiTheme="minorHAnsi" w:hAnsiTheme="minorHAnsi"/>
          <w:sz w:val="22"/>
          <w:szCs w:val="22"/>
        </w:rPr>
        <w:t xml:space="preserve"> </w:t>
      </w:r>
      <w:r w:rsidR="00B93E3C" w:rsidRPr="00880566">
        <w:rPr>
          <w:rFonts w:asciiTheme="minorHAnsi" w:hAnsiTheme="minorHAnsi"/>
          <w:i/>
          <w:sz w:val="22"/>
          <w:szCs w:val="22"/>
        </w:rPr>
        <w:t>[I</w:t>
      </w:r>
      <w:r w:rsidR="00A768CA" w:rsidRPr="00880566">
        <w:rPr>
          <w:rFonts w:asciiTheme="minorHAnsi" w:hAnsiTheme="minorHAnsi"/>
          <w:i/>
          <w:sz w:val="22"/>
          <w:szCs w:val="22"/>
        </w:rPr>
        <w:t xml:space="preserve">f this is the only box </w:t>
      </w:r>
      <w:proofErr w:type="gramStart"/>
      <w:r w:rsidR="00A768CA" w:rsidRPr="00880566">
        <w:rPr>
          <w:rFonts w:asciiTheme="minorHAnsi" w:hAnsiTheme="minorHAnsi"/>
          <w:i/>
          <w:sz w:val="22"/>
          <w:szCs w:val="22"/>
        </w:rPr>
        <w:t>checked,</w:t>
      </w:r>
      <w:proofErr w:type="gramEnd"/>
      <w:r w:rsidR="00A768CA" w:rsidRPr="00880566">
        <w:rPr>
          <w:rFonts w:asciiTheme="minorHAnsi" w:hAnsiTheme="minorHAnsi"/>
          <w:i/>
          <w:sz w:val="22"/>
          <w:szCs w:val="22"/>
        </w:rPr>
        <w:t xml:space="preserve"> mark sections 6.2 and 6.3 as not applicable</w:t>
      </w:r>
      <w:r w:rsidR="00B93E3C" w:rsidRPr="00880566">
        <w:rPr>
          <w:rFonts w:asciiTheme="minorHAnsi" w:hAnsiTheme="minorHAnsi"/>
          <w:i/>
          <w:sz w:val="22"/>
          <w:szCs w:val="22"/>
        </w:rPr>
        <w:t>]</w:t>
      </w:r>
    </w:p>
    <w:p w14:paraId="7F179D3F" w14:textId="77777777" w:rsidR="00832EDF" w:rsidRPr="00880566" w:rsidRDefault="00832EDF" w:rsidP="00956745">
      <w:pPr>
        <w:pStyle w:val="ListParagraph"/>
        <w:ind w:left="2160" w:hanging="720"/>
        <w:rPr>
          <w:rFonts w:asciiTheme="minorHAnsi" w:hAnsiTheme="minorHAnsi"/>
          <w:sz w:val="22"/>
          <w:szCs w:val="22"/>
        </w:rPr>
      </w:pPr>
    </w:p>
    <w:p w14:paraId="47F88388" w14:textId="77777777" w:rsidR="005E0E67" w:rsidRPr="00880566" w:rsidRDefault="005B0012" w:rsidP="004026EB">
      <w:pPr>
        <w:pStyle w:val="ListParagraph"/>
        <w:ind w:left="2160" w:hanging="720"/>
        <w:rPr>
          <w:rFonts w:asciiTheme="minorHAnsi" w:hAnsiTheme="minorHAnsi"/>
          <w: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 xml:space="preserve">Partial waiver </w:t>
      </w:r>
      <w:r w:rsidR="00200AB7" w:rsidRPr="00880566">
        <w:rPr>
          <w:rFonts w:asciiTheme="minorHAnsi" w:hAnsiTheme="minorHAnsi"/>
          <w:b/>
          <w:sz w:val="22"/>
          <w:szCs w:val="22"/>
        </w:rPr>
        <w:t xml:space="preserve">is requested </w:t>
      </w:r>
      <w:r w:rsidR="00022B78" w:rsidRPr="00880566">
        <w:rPr>
          <w:rFonts w:asciiTheme="minorHAnsi" w:hAnsiTheme="minorHAnsi"/>
          <w:b/>
          <w:sz w:val="22"/>
          <w:szCs w:val="22"/>
        </w:rPr>
        <w:t>for recruitment purposes only</w:t>
      </w:r>
      <w:r w:rsidR="00F34E17" w:rsidRPr="00880566">
        <w:rPr>
          <w:rFonts w:asciiTheme="minorHAnsi" w:hAnsiTheme="minorHAnsi"/>
          <w:b/>
          <w:color w:val="FF0000"/>
          <w:sz w:val="22"/>
          <w:szCs w:val="22"/>
        </w:rPr>
        <w:t xml:space="preserve"> </w:t>
      </w:r>
      <w:r w:rsidR="00F34E17" w:rsidRPr="00880566">
        <w:rPr>
          <w:rFonts w:asciiTheme="minorHAnsi" w:hAnsiTheme="minorHAnsi"/>
          <w:b/>
          <w:sz w:val="22"/>
          <w:szCs w:val="22"/>
        </w:rPr>
        <w:t>(Check this box if patients’ medical records will be accessed to determine eligibility before consent/authorization has been obtained)</w:t>
      </w:r>
      <w:r w:rsidR="00336751" w:rsidRPr="00880566">
        <w:rPr>
          <w:rFonts w:asciiTheme="minorHAnsi" w:hAnsiTheme="minorHAnsi"/>
          <w:b/>
          <w:sz w:val="22"/>
          <w:szCs w:val="22"/>
        </w:rPr>
        <w:t>.</w:t>
      </w:r>
      <w:r w:rsidR="00337FDA" w:rsidRPr="00880566">
        <w:rPr>
          <w:rFonts w:asciiTheme="minorHAnsi" w:hAnsiTheme="minorHAnsi"/>
          <w:sz w:val="22"/>
          <w:szCs w:val="22"/>
        </w:rPr>
        <w:t xml:space="preserve"> </w:t>
      </w:r>
      <w:r w:rsidR="00336751" w:rsidRPr="00880566">
        <w:rPr>
          <w:rFonts w:asciiTheme="minorHAnsi" w:hAnsiTheme="minorHAnsi"/>
          <w:i/>
          <w:sz w:val="22"/>
          <w:szCs w:val="22"/>
        </w:rPr>
        <w:t>[</w:t>
      </w:r>
      <w:r w:rsidR="00337FDA" w:rsidRPr="00880566">
        <w:rPr>
          <w:rFonts w:asciiTheme="minorHAnsi" w:hAnsiTheme="minorHAnsi"/>
          <w:i/>
          <w:sz w:val="22"/>
          <w:szCs w:val="22"/>
        </w:rPr>
        <w:t xml:space="preserve">Complete </w:t>
      </w:r>
      <w:r w:rsidR="00336751" w:rsidRPr="00880566">
        <w:rPr>
          <w:rFonts w:asciiTheme="minorHAnsi" w:hAnsiTheme="minorHAnsi"/>
          <w:i/>
          <w:sz w:val="22"/>
          <w:szCs w:val="22"/>
        </w:rPr>
        <w:t xml:space="preserve">all parts of </w:t>
      </w:r>
      <w:r w:rsidR="00337FDA" w:rsidRPr="00880566">
        <w:rPr>
          <w:rFonts w:asciiTheme="minorHAnsi" w:hAnsiTheme="minorHAnsi"/>
          <w:i/>
          <w:sz w:val="22"/>
          <w:szCs w:val="22"/>
        </w:rPr>
        <w:t>sections 6.2 and 6.3</w:t>
      </w:r>
      <w:r w:rsidR="00336751" w:rsidRPr="00880566">
        <w:rPr>
          <w:rFonts w:asciiTheme="minorHAnsi" w:hAnsiTheme="minorHAnsi"/>
          <w:i/>
          <w:sz w:val="22"/>
          <w:szCs w:val="22"/>
        </w:rPr>
        <w:t>]</w:t>
      </w:r>
    </w:p>
    <w:p w14:paraId="23DAC5CF" w14:textId="77777777" w:rsidR="00832EDF" w:rsidRPr="00880566" w:rsidRDefault="00832EDF" w:rsidP="004026EB">
      <w:pPr>
        <w:pStyle w:val="ListParagraph"/>
        <w:ind w:left="2160" w:hanging="720"/>
        <w:rPr>
          <w:rFonts w:asciiTheme="minorHAnsi" w:hAnsiTheme="minorHAnsi"/>
          <w:sz w:val="22"/>
          <w:szCs w:val="22"/>
        </w:rPr>
      </w:pPr>
    </w:p>
    <w:p w14:paraId="1AE36207" w14:textId="77777777" w:rsidR="005E0E67" w:rsidRPr="00880566" w:rsidRDefault="005B0012" w:rsidP="00956745">
      <w:pPr>
        <w:pStyle w:val="ListParagraph"/>
        <w:ind w:left="2160" w:hanging="720"/>
        <w:rPr>
          <w:rFonts w:asciiTheme="minorHAnsi" w:hAnsiTheme="minorHAnsi"/>
          <w: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Full waiver</w:t>
      </w:r>
      <w:r w:rsidR="00D90AF0" w:rsidRPr="00880566">
        <w:rPr>
          <w:rFonts w:asciiTheme="minorHAnsi" w:hAnsiTheme="minorHAnsi"/>
          <w:b/>
          <w:sz w:val="22"/>
          <w:szCs w:val="22"/>
        </w:rPr>
        <w:t xml:space="preserve"> is requested</w:t>
      </w:r>
      <w:r w:rsidR="00022B78" w:rsidRPr="00880566">
        <w:rPr>
          <w:rFonts w:asciiTheme="minorHAnsi" w:hAnsiTheme="minorHAnsi"/>
          <w:b/>
          <w:sz w:val="22"/>
          <w:szCs w:val="22"/>
        </w:rPr>
        <w:t xml:space="preserve"> for entire research study</w:t>
      </w:r>
      <w:r w:rsidR="00D47781" w:rsidRPr="00880566">
        <w:rPr>
          <w:rFonts w:asciiTheme="minorHAnsi" w:hAnsiTheme="minorHAnsi"/>
          <w:b/>
          <w:sz w:val="22"/>
          <w:szCs w:val="22"/>
        </w:rPr>
        <w:t xml:space="preserve"> (</w:t>
      </w:r>
      <w:r w:rsidR="00F34E17" w:rsidRPr="00880566">
        <w:rPr>
          <w:rFonts w:asciiTheme="minorHAnsi" w:hAnsiTheme="minorHAnsi"/>
          <w:b/>
          <w:sz w:val="22"/>
          <w:szCs w:val="22"/>
        </w:rPr>
        <w:t>e.g.</w:t>
      </w:r>
      <w:r w:rsidR="00D47781" w:rsidRPr="00880566">
        <w:rPr>
          <w:rFonts w:asciiTheme="minorHAnsi" w:hAnsiTheme="minorHAnsi"/>
          <w:b/>
          <w:sz w:val="22"/>
          <w:szCs w:val="22"/>
        </w:rPr>
        <w:t>,</w:t>
      </w:r>
      <w:r w:rsidR="00F34E17" w:rsidRPr="00880566">
        <w:rPr>
          <w:rFonts w:asciiTheme="minorHAnsi" w:hAnsiTheme="minorHAnsi"/>
          <w:b/>
          <w:sz w:val="22"/>
          <w:szCs w:val="22"/>
        </w:rPr>
        <w:t xml:space="preserve"> medical record review studies</w:t>
      </w:r>
      <w:r w:rsidR="00525618" w:rsidRPr="00880566">
        <w:rPr>
          <w:rFonts w:asciiTheme="minorHAnsi" w:hAnsiTheme="minorHAnsi"/>
          <w:b/>
          <w:sz w:val="22"/>
          <w:szCs w:val="22"/>
        </w:rPr>
        <w:t>)</w:t>
      </w:r>
      <w:r w:rsidR="00336751" w:rsidRPr="00880566">
        <w:rPr>
          <w:rFonts w:asciiTheme="minorHAnsi" w:hAnsiTheme="minorHAnsi"/>
          <w:b/>
          <w:sz w:val="22"/>
          <w:szCs w:val="22"/>
        </w:rPr>
        <w:t>.</w:t>
      </w:r>
      <w:r w:rsidR="00337FDA" w:rsidRPr="00880566">
        <w:rPr>
          <w:rFonts w:asciiTheme="minorHAnsi" w:hAnsiTheme="minorHAnsi"/>
          <w:sz w:val="22"/>
          <w:szCs w:val="22"/>
        </w:rPr>
        <w:t xml:space="preserve"> </w:t>
      </w:r>
      <w:r w:rsidR="00336751" w:rsidRPr="00880566">
        <w:rPr>
          <w:rFonts w:asciiTheme="minorHAnsi" w:hAnsiTheme="minorHAnsi"/>
          <w:i/>
          <w:sz w:val="22"/>
          <w:szCs w:val="22"/>
        </w:rPr>
        <w:t>[</w:t>
      </w:r>
      <w:r w:rsidR="00337FDA" w:rsidRPr="00880566">
        <w:rPr>
          <w:rFonts w:asciiTheme="minorHAnsi" w:hAnsiTheme="minorHAnsi"/>
          <w:i/>
          <w:sz w:val="22"/>
          <w:szCs w:val="22"/>
        </w:rPr>
        <w:t xml:space="preserve">Complete </w:t>
      </w:r>
      <w:r w:rsidR="00336751" w:rsidRPr="00880566">
        <w:rPr>
          <w:rFonts w:asciiTheme="minorHAnsi" w:hAnsiTheme="minorHAnsi"/>
          <w:i/>
          <w:sz w:val="22"/>
          <w:szCs w:val="22"/>
        </w:rPr>
        <w:t xml:space="preserve">all parts of </w:t>
      </w:r>
      <w:r w:rsidR="00337FDA" w:rsidRPr="00880566">
        <w:rPr>
          <w:rFonts w:asciiTheme="minorHAnsi" w:hAnsiTheme="minorHAnsi"/>
          <w:i/>
          <w:sz w:val="22"/>
          <w:szCs w:val="22"/>
        </w:rPr>
        <w:t>sections 6.2 and 6.3</w:t>
      </w:r>
      <w:r w:rsidR="00336751" w:rsidRPr="00880566">
        <w:rPr>
          <w:rFonts w:asciiTheme="minorHAnsi" w:hAnsiTheme="minorHAnsi"/>
          <w:i/>
          <w:sz w:val="22"/>
          <w:szCs w:val="22"/>
        </w:rPr>
        <w:t>]</w:t>
      </w:r>
    </w:p>
    <w:p w14:paraId="2034797E" w14:textId="77777777" w:rsidR="00832EDF" w:rsidRPr="00880566" w:rsidRDefault="00832EDF" w:rsidP="00956745">
      <w:pPr>
        <w:pStyle w:val="ListParagraph"/>
        <w:ind w:left="2160" w:hanging="720"/>
        <w:rPr>
          <w:rFonts w:asciiTheme="minorHAnsi" w:hAnsiTheme="minorHAnsi"/>
          <w:sz w:val="22"/>
          <w:szCs w:val="22"/>
        </w:rPr>
      </w:pPr>
    </w:p>
    <w:p w14:paraId="18258D2D" w14:textId="77777777" w:rsidR="005E0E67" w:rsidRPr="00880566" w:rsidRDefault="005B0012" w:rsidP="00956745">
      <w:pPr>
        <w:pStyle w:val="ListParagraph"/>
        <w:ind w:left="2160" w:hanging="720"/>
        <w:rPr>
          <w:rFonts w:asciiTheme="minorHAnsi" w:hAnsiTheme="minorHAns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 xml:space="preserve">Alteration </w:t>
      </w:r>
      <w:r w:rsidR="00D90AF0" w:rsidRPr="00880566">
        <w:rPr>
          <w:rFonts w:asciiTheme="minorHAnsi" w:hAnsiTheme="minorHAnsi"/>
          <w:b/>
          <w:sz w:val="22"/>
          <w:szCs w:val="22"/>
        </w:rPr>
        <w:t xml:space="preserve">is </w:t>
      </w:r>
      <w:r w:rsidR="00022B78" w:rsidRPr="00880566">
        <w:rPr>
          <w:rFonts w:asciiTheme="minorHAnsi" w:hAnsiTheme="minorHAnsi"/>
          <w:b/>
          <w:sz w:val="22"/>
          <w:szCs w:val="22"/>
        </w:rPr>
        <w:t>request</w:t>
      </w:r>
      <w:r w:rsidR="00D90AF0" w:rsidRPr="00880566">
        <w:rPr>
          <w:rFonts w:asciiTheme="minorHAnsi" w:hAnsiTheme="minorHAnsi"/>
          <w:b/>
          <w:sz w:val="22"/>
          <w:szCs w:val="22"/>
        </w:rPr>
        <w:t>ed</w:t>
      </w:r>
      <w:r w:rsidR="00022B78" w:rsidRPr="00880566">
        <w:rPr>
          <w:rFonts w:asciiTheme="minorHAnsi" w:hAnsiTheme="minorHAnsi"/>
          <w:b/>
          <w:sz w:val="22"/>
          <w:szCs w:val="22"/>
        </w:rPr>
        <w:t xml:space="preserve"> to waive requirement for written documentation of authorization</w:t>
      </w:r>
      <w:r w:rsidR="00337FDA" w:rsidRPr="00880566">
        <w:rPr>
          <w:rFonts w:asciiTheme="minorHAnsi" w:hAnsiTheme="minorHAnsi"/>
          <w:b/>
          <w:sz w:val="22"/>
          <w:szCs w:val="22"/>
        </w:rPr>
        <w:t xml:space="preserve"> (verbal authorization will be obtained).</w:t>
      </w:r>
      <w:r w:rsidR="00BE661C" w:rsidRPr="00880566">
        <w:rPr>
          <w:rFonts w:asciiTheme="minorHAnsi" w:hAnsiTheme="minorHAnsi"/>
          <w:sz w:val="22"/>
          <w:szCs w:val="22"/>
        </w:rPr>
        <w:t xml:space="preserve"> </w:t>
      </w:r>
      <w:r w:rsidR="00336751" w:rsidRPr="00880566">
        <w:rPr>
          <w:rFonts w:asciiTheme="minorHAnsi" w:hAnsiTheme="minorHAnsi"/>
          <w:i/>
          <w:sz w:val="22"/>
          <w:szCs w:val="22"/>
        </w:rPr>
        <w:t>[</w:t>
      </w:r>
      <w:r w:rsidR="00BE661C" w:rsidRPr="00880566">
        <w:rPr>
          <w:rFonts w:asciiTheme="minorHAnsi" w:hAnsiTheme="minorHAnsi"/>
          <w:i/>
          <w:sz w:val="22"/>
          <w:szCs w:val="22"/>
        </w:rPr>
        <w:t xml:space="preserve">Complete </w:t>
      </w:r>
      <w:r w:rsidR="00336751" w:rsidRPr="00880566">
        <w:rPr>
          <w:rFonts w:asciiTheme="minorHAnsi" w:hAnsiTheme="minorHAnsi"/>
          <w:i/>
          <w:sz w:val="22"/>
          <w:szCs w:val="22"/>
        </w:rPr>
        <w:t xml:space="preserve">all parts of </w:t>
      </w:r>
      <w:r w:rsidR="00BE661C" w:rsidRPr="00880566">
        <w:rPr>
          <w:rFonts w:asciiTheme="minorHAnsi" w:hAnsiTheme="minorHAnsi"/>
          <w:i/>
          <w:sz w:val="22"/>
          <w:szCs w:val="22"/>
        </w:rPr>
        <w:t>sections 6.2 and 6.3</w:t>
      </w:r>
      <w:r w:rsidR="00336751" w:rsidRPr="00880566">
        <w:rPr>
          <w:rFonts w:asciiTheme="minorHAnsi" w:hAnsiTheme="minorHAnsi"/>
          <w:i/>
          <w:sz w:val="22"/>
          <w:szCs w:val="22"/>
        </w:rPr>
        <w:t>]</w:t>
      </w:r>
    </w:p>
    <w:p w14:paraId="73A5A5E0" w14:textId="77777777" w:rsidR="005C6EB9" w:rsidRPr="00880566" w:rsidRDefault="005C6EB9" w:rsidP="00E92B41">
      <w:pPr>
        <w:ind w:left="1440"/>
        <w:rPr>
          <w:rFonts w:asciiTheme="minorHAnsi" w:hAnsiTheme="minorHAnsi"/>
          <w:color w:val="FF0000"/>
          <w:sz w:val="22"/>
          <w:szCs w:val="22"/>
        </w:rPr>
      </w:pPr>
    </w:p>
    <w:p w14:paraId="34D97ADC" w14:textId="77777777" w:rsidR="005E0E67" w:rsidRPr="00880566" w:rsidRDefault="00022B78" w:rsidP="0065238D">
      <w:pPr>
        <w:pStyle w:val="Heading2"/>
        <w:numPr>
          <w:ilvl w:val="1"/>
          <w:numId w:val="5"/>
        </w:numPr>
        <w:spacing w:before="0" w:after="0"/>
        <w:rPr>
          <w:rFonts w:asciiTheme="minorHAnsi" w:hAnsiTheme="minorHAnsi"/>
          <w:szCs w:val="22"/>
        </w:rPr>
      </w:pPr>
      <w:bookmarkStart w:id="82" w:name="_Hlk535483484"/>
      <w:r w:rsidRPr="00880566">
        <w:rPr>
          <w:rFonts w:asciiTheme="minorHAnsi" w:hAnsiTheme="minorHAnsi"/>
          <w:szCs w:val="22"/>
        </w:rPr>
        <w:lastRenderedPageBreak/>
        <w:t>Waiver o</w:t>
      </w:r>
      <w:r w:rsidR="004F7448" w:rsidRPr="00880566">
        <w:rPr>
          <w:rFonts w:asciiTheme="minorHAnsi" w:hAnsiTheme="minorHAnsi"/>
          <w:szCs w:val="22"/>
        </w:rPr>
        <w:t>r</w:t>
      </w:r>
      <w:r w:rsidRPr="00880566">
        <w:rPr>
          <w:rFonts w:asciiTheme="minorHAnsi" w:hAnsiTheme="minorHAnsi"/>
          <w:szCs w:val="22"/>
        </w:rPr>
        <w:t xml:space="preserve"> Alteration of Authorization</w:t>
      </w:r>
      <w:r w:rsidR="005E0E67" w:rsidRPr="00880566">
        <w:rPr>
          <w:rFonts w:asciiTheme="minorHAnsi" w:hAnsiTheme="minorHAnsi"/>
          <w:szCs w:val="22"/>
        </w:rPr>
        <w:t xml:space="preserve"> </w:t>
      </w:r>
      <w:r w:rsidR="004F7448" w:rsidRPr="00880566">
        <w:rPr>
          <w:rFonts w:asciiTheme="minorHAnsi" w:hAnsiTheme="minorHAnsi"/>
          <w:szCs w:val="22"/>
        </w:rPr>
        <w:t xml:space="preserve">for the </w:t>
      </w:r>
      <w:r w:rsidR="00F34E17" w:rsidRPr="00880566">
        <w:rPr>
          <w:rFonts w:asciiTheme="minorHAnsi" w:hAnsiTheme="minorHAnsi"/>
          <w:szCs w:val="22"/>
        </w:rPr>
        <w:t xml:space="preserve">Uses and Disclosures </w:t>
      </w:r>
      <w:r w:rsidR="004F7448" w:rsidRPr="00880566">
        <w:rPr>
          <w:rFonts w:asciiTheme="minorHAnsi" w:hAnsiTheme="minorHAnsi"/>
          <w:szCs w:val="22"/>
        </w:rPr>
        <w:t>of PHI</w:t>
      </w:r>
      <w:bookmarkEnd w:id="82"/>
    </w:p>
    <w:p w14:paraId="164B26C3" w14:textId="77777777" w:rsidR="009266E0" w:rsidRPr="00880566" w:rsidRDefault="009266E0" w:rsidP="007331B4">
      <w:pPr>
        <w:pStyle w:val="Heading3"/>
        <w:spacing w:before="0" w:after="0"/>
        <w:ind w:left="1440"/>
        <w:rPr>
          <w:rFonts w:asciiTheme="minorHAnsi" w:hAnsiTheme="minorHAnsi"/>
          <w:szCs w:val="22"/>
        </w:rPr>
      </w:pPr>
    </w:p>
    <w:p w14:paraId="5C1ABC56" w14:textId="6C2E66CD" w:rsidR="00022B78" w:rsidRDefault="00A52239" w:rsidP="0065238D">
      <w:pPr>
        <w:pStyle w:val="Heading3"/>
        <w:numPr>
          <w:ilvl w:val="3"/>
          <w:numId w:val="5"/>
        </w:numPr>
        <w:spacing w:before="0" w:after="0"/>
        <w:rPr>
          <w:rFonts w:asciiTheme="minorHAnsi" w:hAnsiTheme="minorHAnsi"/>
          <w:szCs w:val="22"/>
        </w:rPr>
      </w:pPr>
      <w:r w:rsidRPr="00880566">
        <w:rPr>
          <w:rFonts w:asciiTheme="minorHAnsi" w:hAnsiTheme="minorHAnsi"/>
          <w:szCs w:val="22"/>
        </w:rPr>
        <w:t>A</w:t>
      </w:r>
      <w:r w:rsidR="00022B78" w:rsidRPr="00880566">
        <w:rPr>
          <w:rFonts w:asciiTheme="minorHAnsi" w:hAnsiTheme="minorHAnsi"/>
          <w:szCs w:val="22"/>
        </w:rPr>
        <w:t xml:space="preserve">ccess, use or disclosure of PHI </w:t>
      </w:r>
      <w:r w:rsidR="00BE3399" w:rsidRPr="00880566">
        <w:rPr>
          <w:rFonts w:asciiTheme="minorHAnsi" w:hAnsiTheme="minorHAnsi"/>
          <w:szCs w:val="22"/>
        </w:rPr>
        <w:t>represent</w:t>
      </w:r>
      <w:r w:rsidRPr="00880566">
        <w:rPr>
          <w:rFonts w:asciiTheme="minorHAnsi" w:hAnsiTheme="minorHAnsi"/>
          <w:szCs w:val="22"/>
        </w:rPr>
        <w:t>ing</w:t>
      </w:r>
      <w:r w:rsidR="00022B78" w:rsidRPr="00880566">
        <w:rPr>
          <w:rFonts w:asciiTheme="minorHAnsi" w:hAnsiTheme="minorHAnsi"/>
          <w:szCs w:val="22"/>
        </w:rPr>
        <w:t xml:space="preserve"> no more than a minimal risk to the privacy of </w:t>
      </w:r>
      <w:r w:rsidRPr="00880566">
        <w:rPr>
          <w:rFonts w:asciiTheme="minorHAnsi" w:hAnsiTheme="minorHAnsi"/>
          <w:szCs w:val="22"/>
        </w:rPr>
        <w:t>the individual</w:t>
      </w:r>
    </w:p>
    <w:p w14:paraId="1B3ACE86" w14:textId="77777777" w:rsidR="00C1755D" w:rsidRPr="00302425" w:rsidRDefault="00EC14D9" w:rsidP="0065238D">
      <w:pPr>
        <w:pStyle w:val="Heading4"/>
        <w:numPr>
          <w:ilvl w:val="4"/>
          <w:numId w:val="5"/>
        </w:numPr>
      </w:pPr>
      <w:r w:rsidRPr="00302425">
        <w:rPr>
          <w:rFonts w:asciiTheme="minorHAnsi" w:hAnsiTheme="minorHAnsi"/>
          <w:szCs w:val="22"/>
        </w:rPr>
        <w:t>Plan to protect PHI from improper use or disclosure</w:t>
      </w:r>
    </w:p>
    <w:p w14:paraId="3A119CA8" w14:textId="77777777" w:rsidR="00337FDA" w:rsidRPr="00880566" w:rsidRDefault="00337FDA" w:rsidP="0030242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Theme="minorHAnsi" w:hAnsiTheme="minorHAnsi"/>
          <w:sz w:val="22"/>
          <w:szCs w:val="22"/>
        </w:rPr>
      </w:pPr>
      <w:r w:rsidRPr="00880566">
        <w:rPr>
          <w:rFonts w:asciiTheme="minorHAnsi" w:hAnsiTheme="minorHAnsi"/>
          <w:sz w:val="22"/>
          <w:szCs w:val="22"/>
        </w:rPr>
        <w:t>Include the following statement as written – DO NOT ALTER OR DELETE unless this section is not applicable because the research does not involve a waiver of authorization.</w:t>
      </w:r>
      <w:r w:rsidR="0095235B" w:rsidRPr="00880566">
        <w:rPr>
          <w:rFonts w:asciiTheme="minorHAnsi" w:hAnsiTheme="minorHAnsi"/>
          <w:sz w:val="22"/>
          <w:szCs w:val="22"/>
        </w:rPr>
        <w:t xml:space="preserve"> </w:t>
      </w:r>
      <w:r w:rsidR="0095235B" w:rsidRPr="00880566">
        <w:rPr>
          <w:rFonts w:asciiTheme="minorHAnsi" w:hAnsiTheme="minorHAnsi"/>
          <w:b/>
          <w:sz w:val="22"/>
          <w:szCs w:val="22"/>
        </w:rPr>
        <w:t xml:space="preserve">If the section is </w:t>
      </w:r>
      <w:r w:rsidR="0095235B" w:rsidRPr="00880566">
        <w:rPr>
          <w:rFonts w:asciiTheme="minorHAnsi" w:hAnsiTheme="minorHAnsi"/>
          <w:b/>
          <w:sz w:val="22"/>
          <w:szCs w:val="22"/>
          <w:u w:val="single"/>
        </w:rPr>
        <w:t>not</w:t>
      </w:r>
      <w:r w:rsidR="0095235B" w:rsidRPr="00880566">
        <w:rPr>
          <w:rFonts w:asciiTheme="minorHAnsi" w:hAnsiTheme="minorHAnsi"/>
          <w:b/>
          <w:sz w:val="22"/>
          <w:szCs w:val="22"/>
        </w:rPr>
        <w:t xml:space="preserve"> applicable, </w:t>
      </w:r>
      <w:r w:rsidR="0095235B" w:rsidRPr="00880566">
        <w:rPr>
          <w:rFonts w:asciiTheme="minorHAnsi" w:hAnsiTheme="minorHAnsi"/>
          <w:b/>
          <w:sz w:val="22"/>
          <w:szCs w:val="22"/>
          <w:u w:val="single"/>
        </w:rPr>
        <w:t>remove</w:t>
      </w:r>
      <w:r w:rsidR="0095235B" w:rsidRPr="00880566">
        <w:rPr>
          <w:rFonts w:asciiTheme="minorHAnsi" w:hAnsiTheme="minorHAnsi"/>
          <w:b/>
          <w:sz w:val="22"/>
          <w:szCs w:val="22"/>
        </w:rPr>
        <w:t xml:space="preserve"> the statement and </w:t>
      </w:r>
      <w:r w:rsidR="0095235B" w:rsidRPr="00880566">
        <w:rPr>
          <w:rFonts w:asciiTheme="minorHAnsi" w:hAnsiTheme="minorHAnsi"/>
          <w:b/>
          <w:sz w:val="22"/>
          <w:szCs w:val="22"/>
          <w:u w:val="single"/>
        </w:rPr>
        <w:t>indicate as not applicable</w:t>
      </w:r>
      <w:r w:rsidR="0095235B" w:rsidRPr="00880566">
        <w:rPr>
          <w:rFonts w:asciiTheme="minorHAnsi" w:hAnsiTheme="minorHAnsi"/>
          <w:b/>
          <w:sz w:val="22"/>
          <w:szCs w:val="22"/>
        </w:rPr>
        <w:t>.</w:t>
      </w:r>
      <w:r w:rsidR="0095235B" w:rsidRPr="00880566">
        <w:rPr>
          <w:rFonts w:asciiTheme="minorHAnsi" w:hAnsiTheme="minorHAnsi"/>
          <w:sz w:val="22"/>
          <w:szCs w:val="22"/>
        </w:rPr>
        <w:t xml:space="preserve"> </w:t>
      </w:r>
    </w:p>
    <w:p w14:paraId="50B3B8CA" w14:textId="77777777" w:rsidR="00337FDA" w:rsidRPr="00880566" w:rsidRDefault="00337FDA" w:rsidP="008C51CF">
      <w:pPr>
        <w:tabs>
          <w:tab w:val="left" w:pos="720"/>
        </w:tabs>
        <w:ind w:left="3330"/>
        <w:rPr>
          <w:rFonts w:asciiTheme="minorHAnsi" w:hAnsiTheme="minorHAnsi"/>
          <w:sz w:val="22"/>
          <w:szCs w:val="22"/>
        </w:rPr>
      </w:pPr>
    </w:p>
    <w:p w14:paraId="19C4FC78" w14:textId="76B36F6F" w:rsidR="00C26FC4" w:rsidRPr="00095951" w:rsidRDefault="005B68CE" w:rsidP="00302425">
      <w:pPr>
        <w:ind w:left="3870"/>
        <w:rPr>
          <w:rFonts w:asciiTheme="minorHAnsi" w:hAnsiTheme="minorHAnsi" w:cstheme="minorHAnsi"/>
          <w:i/>
          <w:sz w:val="22"/>
          <w:szCs w:val="22"/>
        </w:rPr>
      </w:pPr>
      <w:r>
        <w:rPr>
          <w:rFonts w:asciiTheme="minorHAnsi" w:hAnsiTheme="minorHAnsi" w:cstheme="minorHAnsi"/>
          <w:i/>
          <w:sz w:val="22"/>
          <w:szCs w:val="22"/>
        </w:rPr>
        <w:t>n/a</w:t>
      </w:r>
    </w:p>
    <w:p w14:paraId="35164E54" w14:textId="77777777" w:rsidR="008C51CF" w:rsidRPr="00880566" w:rsidRDefault="008C51CF" w:rsidP="008C51CF">
      <w:pPr>
        <w:ind w:left="3330"/>
        <w:rPr>
          <w:rFonts w:asciiTheme="minorHAnsi" w:hAnsiTheme="minorHAnsi"/>
          <w:sz w:val="22"/>
          <w:szCs w:val="22"/>
        </w:rPr>
      </w:pPr>
    </w:p>
    <w:p w14:paraId="33C7B1FA" w14:textId="77777777" w:rsidR="00EC14D9" w:rsidRPr="00880566" w:rsidRDefault="00EC14D9" w:rsidP="0065238D">
      <w:pPr>
        <w:pStyle w:val="Heading4"/>
        <w:numPr>
          <w:ilvl w:val="4"/>
          <w:numId w:val="5"/>
        </w:numPr>
        <w:spacing w:before="0" w:after="0"/>
        <w:rPr>
          <w:rFonts w:asciiTheme="minorHAnsi" w:hAnsiTheme="minorHAnsi"/>
          <w:szCs w:val="22"/>
        </w:rPr>
      </w:pPr>
      <w:r w:rsidRPr="00880566">
        <w:rPr>
          <w:rFonts w:asciiTheme="minorHAnsi" w:hAnsiTheme="minorHAnsi"/>
          <w:szCs w:val="22"/>
        </w:rPr>
        <w:t xml:space="preserve">Plan to destroy identifiers or a justification for retaining identifiers </w:t>
      </w:r>
    </w:p>
    <w:p w14:paraId="0F0385E9" w14:textId="77777777" w:rsidR="00B621BD" w:rsidRPr="00880566" w:rsidRDefault="001D6BF2" w:rsidP="0030242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Theme="minorHAnsi" w:hAnsiTheme="minorHAnsi"/>
          <w:sz w:val="22"/>
          <w:szCs w:val="22"/>
        </w:rPr>
      </w:pPr>
      <w:r w:rsidRPr="00880566">
        <w:rPr>
          <w:rFonts w:asciiTheme="minorHAnsi" w:hAnsiTheme="minorHAns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880566" w:rsidRDefault="00C26FC4" w:rsidP="001D6BF2">
      <w:pPr>
        <w:pStyle w:val="Heading3"/>
        <w:spacing w:before="0" w:after="0"/>
        <w:ind w:left="3330"/>
        <w:rPr>
          <w:rFonts w:asciiTheme="minorHAnsi" w:hAnsiTheme="minorHAnsi"/>
          <w:b w:val="0"/>
          <w:szCs w:val="22"/>
        </w:rPr>
      </w:pPr>
    </w:p>
    <w:p w14:paraId="2BF6FC3A" w14:textId="0978170C" w:rsidR="001D6BF2" w:rsidRPr="00880566" w:rsidRDefault="004454FB" w:rsidP="00302425">
      <w:pPr>
        <w:ind w:left="3870"/>
        <w:rPr>
          <w:rFonts w:asciiTheme="minorHAnsi" w:hAnsiTheme="minorHAnsi"/>
          <w:sz w:val="22"/>
          <w:szCs w:val="22"/>
        </w:rPr>
      </w:pPr>
      <w:r>
        <w:rPr>
          <w:rFonts w:asciiTheme="minorHAnsi" w:hAnsiTheme="minorHAnsi"/>
          <w:sz w:val="22"/>
          <w:szCs w:val="22"/>
        </w:rPr>
        <w:t>n/a</w:t>
      </w:r>
    </w:p>
    <w:p w14:paraId="3D3707A0" w14:textId="77777777" w:rsidR="001D6BF2" w:rsidRPr="00880566" w:rsidRDefault="001D6BF2" w:rsidP="001D6BF2">
      <w:pPr>
        <w:ind w:left="3330"/>
        <w:rPr>
          <w:rFonts w:asciiTheme="minorHAnsi" w:hAnsiTheme="minorHAnsi"/>
          <w:sz w:val="22"/>
          <w:szCs w:val="22"/>
        </w:rPr>
      </w:pPr>
    </w:p>
    <w:p w14:paraId="032C54B4" w14:textId="77777777" w:rsidR="00F53085" w:rsidRPr="00880566" w:rsidRDefault="00200AB7" w:rsidP="0065238D">
      <w:pPr>
        <w:pStyle w:val="Heading3"/>
        <w:numPr>
          <w:ilvl w:val="3"/>
          <w:numId w:val="5"/>
        </w:numPr>
        <w:spacing w:before="0" w:after="0"/>
        <w:rPr>
          <w:rFonts w:asciiTheme="minorHAnsi" w:hAnsiTheme="minorHAnsi"/>
          <w:szCs w:val="22"/>
        </w:rPr>
      </w:pPr>
      <w:r w:rsidRPr="00880566">
        <w:rPr>
          <w:rFonts w:asciiTheme="minorHAnsi" w:hAnsiTheme="minorHAnsi"/>
          <w:szCs w:val="22"/>
        </w:rPr>
        <w:t>Explanation for why</w:t>
      </w:r>
      <w:r w:rsidR="00BE3399" w:rsidRPr="00880566">
        <w:rPr>
          <w:rFonts w:asciiTheme="minorHAnsi" w:hAnsiTheme="minorHAnsi"/>
          <w:szCs w:val="22"/>
        </w:rPr>
        <w:t xml:space="preserve"> </w:t>
      </w:r>
      <w:r w:rsidRPr="00880566">
        <w:rPr>
          <w:rFonts w:asciiTheme="minorHAnsi" w:hAnsiTheme="minorHAnsi"/>
          <w:szCs w:val="22"/>
        </w:rPr>
        <w:t xml:space="preserve">the research could not practicably </w:t>
      </w:r>
      <w:r w:rsidR="0070331D" w:rsidRPr="00880566">
        <w:rPr>
          <w:rFonts w:asciiTheme="minorHAnsi" w:hAnsiTheme="minorHAnsi"/>
          <w:szCs w:val="22"/>
        </w:rPr>
        <w:t xml:space="preserve">be </w:t>
      </w:r>
      <w:r w:rsidRPr="00880566">
        <w:rPr>
          <w:rFonts w:asciiTheme="minorHAnsi" w:hAnsiTheme="minorHAnsi"/>
          <w:szCs w:val="22"/>
        </w:rPr>
        <w:t>conducted without access to and use of PHI</w:t>
      </w:r>
    </w:p>
    <w:p w14:paraId="56BA2D1E" w14:textId="77777777" w:rsidR="00F1164A" w:rsidRPr="00880566" w:rsidRDefault="001D6BF2" w:rsidP="001D6BF2">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 xml:space="preserve">Provide an explanation for why the research could not practicably </w:t>
      </w:r>
      <w:r w:rsidR="0070331D" w:rsidRPr="00880566">
        <w:rPr>
          <w:rFonts w:asciiTheme="minorHAnsi" w:hAnsiTheme="minorHAnsi"/>
          <w:sz w:val="22"/>
          <w:szCs w:val="22"/>
        </w:rPr>
        <w:t xml:space="preserve">be </w:t>
      </w:r>
      <w:r w:rsidRPr="00880566">
        <w:rPr>
          <w:rFonts w:asciiTheme="minorHAnsi" w:hAnsiTheme="minorHAnsi"/>
          <w:sz w:val="22"/>
          <w:szCs w:val="22"/>
        </w:rPr>
        <w:t>conducted without access to and use of PHI.</w:t>
      </w:r>
    </w:p>
    <w:p w14:paraId="3F61CCCA" w14:textId="77777777" w:rsidR="00C26FC4" w:rsidRPr="00880566" w:rsidRDefault="00C26FC4" w:rsidP="001D6BF2">
      <w:pPr>
        <w:pStyle w:val="Heading3"/>
        <w:spacing w:before="0" w:after="0"/>
        <w:ind w:left="2160"/>
        <w:rPr>
          <w:rFonts w:asciiTheme="minorHAnsi" w:hAnsiTheme="minorHAnsi"/>
          <w:b w:val="0"/>
          <w:szCs w:val="22"/>
        </w:rPr>
      </w:pPr>
    </w:p>
    <w:p w14:paraId="25FA39A6" w14:textId="1C99C2D5" w:rsidR="001D6BF2" w:rsidRPr="00880566" w:rsidRDefault="004454FB" w:rsidP="001D6BF2">
      <w:pPr>
        <w:ind w:left="2160"/>
        <w:rPr>
          <w:rFonts w:asciiTheme="minorHAnsi" w:hAnsiTheme="minorHAnsi"/>
          <w:sz w:val="22"/>
          <w:szCs w:val="22"/>
        </w:rPr>
      </w:pPr>
      <w:r>
        <w:rPr>
          <w:rFonts w:asciiTheme="minorHAnsi" w:hAnsiTheme="minorHAnsi"/>
          <w:sz w:val="22"/>
          <w:szCs w:val="22"/>
        </w:rPr>
        <w:t>n/a</w:t>
      </w:r>
    </w:p>
    <w:p w14:paraId="0B826E19" w14:textId="77777777" w:rsidR="001D6BF2" w:rsidRPr="00880566" w:rsidRDefault="001D6BF2" w:rsidP="001D6BF2">
      <w:pPr>
        <w:ind w:left="2160"/>
        <w:rPr>
          <w:rFonts w:asciiTheme="minorHAnsi" w:hAnsiTheme="minorHAnsi"/>
          <w:sz w:val="22"/>
          <w:szCs w:val="22"/>
        </w:rPr>
      </w:pPr>
    </w:p>
    <w:p w14:paraId="25C671ED" w14:textId="77777777" w:rsidR="00F905AE" w:rsidRPr="00880566" w:rsidRDefault="00200AB7" w:rsidP="0065238D">
      <w:pPr>
        <w:pStyle w:val="Heading3"/>
        <w:numPr>
          <w:ilvl w:val="3"/>
          <w:numId w:val="5"/>
        </w:numPr>
        <w:spacing w:before="0" w:after="0"/>
        <w:rPr>
          <w:rFonts w:asciiTheme="minorHAnsi" w:hAnsiTheme="minorHAnsi"/>
          <w:szCs w:val="22"/>
        </w:rPr>
      </w:pPr>
      <w:r w:rsidRPr="00880566">
        <w:rPr>
          <w:rFonts w:asciiTheme="minorHAnsi" w:hAnsiTheme="minorHAnsi"/>
          <w:szCs w:val="22"/>
        </w:rPr>
        <w:t>Explanation for w</w:t>
      </w:r>
      <w:r w:rsidR="00EC14D9" w:rsidRPr="00880566">
        <w:rPr>
          <w:rFonts w:asciiTheme="minorHAnsi" w:hAnsiTheme="minorHAnsi"/>
          <w:szCs w:val="22"/>
        </w:rPr>
        <w:t>hy the research could not practicably be conducted without the waiver</w:t>
      </w:r>
      <w:r w:rsidRPr="00880566">
        <w:rPr>
          <w:rFonts w:asciiTheme="minorHAnsi" w:hAnsiTheme="minorHAnsi"/>
          <w:szCs w:val="22"/>
        </w:rPr>
        <w:t xml:space="preserve"> or alteration of authorization</w:t>
      </w:r>
    </w:p>
    <w:p w14:paraId="490D5775" w14:textId="77777777" w:rsidR="001D6BF2" w:rsidRPr="00880566" w:rsidRDefault="001D6BF2" w:rsidP="001D6BF2">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Provide an explanation for why the research could not practicably be conducted without the waiver or alternation of authorization.</w:t>
      </w:r>
    </w:p>
    <w:p w14:paraId="1FE0EC7D" w14:textId="77777777" w:rsidR="00D70451" w:rsidRPr="00880566" w:rsidRDefault="00D70451" w:rsidP="001D6BF2">
      <w:pPr>
        <w:ind w:left="2160"/>
        <w:rPr>
          <w:rFonts w:asciiTheme="minorHAnsi" w:hAnsiTheme="minorHAnsi"/>
          <w:sz w:val="22"/>
          <w:szCs w:val="22"/>
        </w:rPr>
      </w:pPr>
    </w:p>
    <w:p w14:paraId="12DD27BE" w14:textId="4E7D456D" w:rsidR="009E3C90" w:rsidRDefault="004454FB" w:rsidP="001D6BF2">
      <w:pPr>
        <w:ind w:left="2160"/>
        <w:rPr>
          <w:rFonts w:asciiTheme="minorHAnsi" w:hAnsiTheme="minorHAnsi"/>
          <w:sz w:val="22"/>
          <w:szCs w:val="22"/>
        </w:rPr>
      </w:pPr>
      <w:r>
        <w:rPr>
          <w:rFonts w:asciiTheme="minorHAnsi" w:hAnsiTheme="minorHAnsi"/>
          <w:sz w:val="22"/>
          <w:szCs w:val="22"/>
        </w:rPr>
        <w:t>n/a</w:t>
      </w:r>
    </w:p>
    <w:p w14:paraId="746D250E" w14:textId="2764FF2B" w:rsidR="00CC092A" w:rsidRDefault="00CC092A" w:rsidP="001D6BF2">
      <w:pPr>
        <w:ind w:left="2160"/>
        <w:rPr>
          <w:rFonts w:asciiTheme="minorHAnsi" w:hAnsiTheme="minorHAnsi"/>
          <w:sz w:val="22"/>
          <w:szCs w:val="22"/>
        </w:rPr>
      </w:pPr>
    </w:p>
    <w:p w14:paraId="689DE698" w14:textId="5E5C97D9" w:rsidR="00877FFB" w:rsidRDefault="00877FFB" w:rsidP="001D6BF2">
      <w:pPr>
        <w:ind w:left="2160"/>
        <w:rPr>
          <w:rFonts w:asciiTheme="minorHAnsi" w:hAnsiTheme="minorHAnsi"/>
          <w:sz w:val="22"/>
          <w:szCs w:val="22"/>
        </w:rPr>
      </w:pPr>
    </w:p>
    <w:p w14:paraId="213A4882" w14:textId="77777777" w:rsidR="00302425" w:rsidRDefault="00302425" w:rsidP="001D6BF2">
      <w:pPr>
        <w:ind w:left="2160"/>
        <w:rPr>
          <w:rFonts w:asciiTheme="minorHAnsi" w:hAnsiTheme="minorHAnsi"/>
          <w:sz w:val="22"/>
          <w:szCs w:val="22"/>
        </w:rPr>
      </w:pPr>
    </w:p>
    <w:p w14:paraId="18C9BA8A" w14:textId="0088BE97" w:rsidR="00CC092A" w:rsidRPr="00302425" w:rsidRDefault="00CC092A" w:rsidP="0065238D">
      <w:pPr>
        <w:pStyle w:val="Heading2"/>
        <w:numPr>
          <w:ilvl w:val="1"/>
          <w:numId w:val="5"/>
        </w:numPr>
        <w:rPr>
          <w:rFonts w:asciiTheme="minorHAnsi" w:hAnsiTheme="minorHAnsi" w:cstheme="minorHAnsi"/>
        </w:rPr>
      </w:pPr>
      <w:r w:rsidRPr="00302425">
        <w:rPr>
          <w:rFonts w:asciiTheme="minorHAnsi" w:hAnsiTheme="minorHAnsi" w:cstheme="minorHAnsi"/>
        </w:rPr>
        <w:t>Waiver or alteration of authorization statements of agreement</w:t>
      </w:r>
    </w:p>
    <w:p w14:paraId="4AD172D2" w14:textId="77777777" w:rsidR="00CC092A" w:rsidRPr="00880566" w:rsidRDefault="00CC092A" w:rsidP="001D6BF2">
      <w:pPr>
        <w:ind w:left="2160"/>
        <w:rPr>
          <w:rFonts w:asciiTheme="minorHAnsi" w:hAnsiTheme="minorHAnsi"/>
          <w:sz w:val="22"/>
          <w:szCs w:val="22"/>
        </w:rPr>
      </w:pPr>
    </w:p>
    <w:p w14:paraId="281E632A" w14:textId="506DC5EE" w:rsidR="00BE661C" w:rsidRPr="00880566" w:rsidRDefault="00BE661C" w:rsidP="00CC092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Theme="minorHAnsi" w:hAnsiTheme="minorHAnsi"/>
          <w:b/>
          <w:color w:val="000000"/>
          <w:sz w:val="22"/>
          <w:szCs w:val="22"/>
        </w:rPr>
      </w:pPr>
      <w:r w:rsidRPr="00880566">
        <w:rPr>
          <w:rFonts w:asciiTheme="minorHAnsi" w:hAnsiTheme="minorHAns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Pr>
          <w:rFonts w:asciiTheme="minorHAnsi" w:hAnsiTheme="minorHAnsi"/>
          <w:sz w:val="22"/>
          <w:szCs w:val="22"/>
        </w:rPr>
        <w:t xml:space="preserve"> </w:t>
      </w:r>
      <w:r w:rsidR="00DD1CFD" w:rsidRPr="00880566">
        <w:rPr>
          <w:rFonts w:asciiTheme="minorHAnsi" w:hAnsiTheme="minorHAnsi"/>
          <w:b/>
          <w:sz w:val="22"/>
          <w:szCs w:val="22"/>
        </w:rPr>
        <w:t xml:space="preserve">If the section is </w:t>
      </w:r>
      <w:r w:rsidR="00DD1CFD" w:rsidRPr="00880566">
        <w:rPr>
          <w:rFonts w:asciiTheme="minorHAnsi" w:hAnsiTheme="minorHAnsi"/>
          <w:b/>
          <w:sz w:val="22"/>
          <w:szCs w:val="22"/>
          <w:u w:val="single"/>
        </w:rPr>
        <w:t>not</w:t>
      </w:r>
      <w:r w:rsidR="00DD1CFD" w:rsidRPr="00880566">
        <w:rPr>
          <w:rFonts w:asciiTheme="minorHAnsi" w:hAnsiTheme="minorHAnsi"/>
          <w:b/>
          <w:sz w:val="22"/>
          <w:szCs w:val="22"/>
        </w:rPr>
        <w:t xml:space="preserve"> applicable, </w:t>
      </w:r>
      <w:r w:rsidR="00DD1CFD" w:rsidRPr="00880566">
        <w:rPr>
          <w:rFonts w:asciiTheme="minorHAnsi" w:hAnsiTheme="minorHAnsi"/>
          <w:b/>
          <w:sz w:val="22"/>
          <w:szCs w:val="22"/>
          <w:u w:val="single"/>
        </w:rPr>
        <w:t xml:space="preserve">remove </w:t>
      </w:r>
      <w:r w:rsidR="00DD1CFD" w:rsidRPr="00880566">
        <w:rPr>
          <w:rFonts w:asciiTheme="minorHAnsi" w:hAnsiTheme="minorHAnsi"/>
          <w:b/>
          <w:sz w:val="22"/>
          <w:szCs w:val="22"/>
        </w:rPr>
        <w:t xml:space="preserve">the statement and </w:t>
      </w:r>
      <w:r w:rsidR="00DD1CFD" w:rsidRPr="00880566">
        <w:rPr>
          <w:rFonts w:asciiTheme="minorHAnsi" w:hAnsiTheme="minorHAnsi"/>
          <w:b/>
          <w:sz w:val="22"/>
          <w:szCs w:val="22"/>
          <w:u w:val="single"/>
        </w:rPr>
        <w:t>indicate as not applicable.</w:t>
      </w:r>
    </w:p>
    <w:p w14:paraId="30CF01CD" w14:textId="77777777" w:rsidR="00BE661C" w:rsidRPr="00FF0933" w:rsidRDefault="00BE661C" w:rsidP="00CC092A">
      <w:pPr>
        <w:ind w:left="1350"/>
        <w:rPr>
          <w:rFonts w:asciiTheme="minorHAnsi" w:hAnsiTheme="minorHAnsi"/>
          <w:sz w:val="22"/>
          <w:szCs w:val="22"/>
        </w:rPr>
      </w:pPr>
    </w:p>
    <w:p w14:paraId="4665DE45" w14:textId="6CC8CD83" w:rsidR="009266E0" w:rsidRPr="00095951" w:rsidRDefault="005B68CE" w:rsidP="00CC092A">
      <w:pPr>
        <w:ind w:left="1350"/>
        <w:rPr>
          <w:rFonts w:asciiTheme="minorHAnsi" w:hAnsiTheme="minorHAnsi"/>
          <w:i/>
          <w:sz w:val="22"/>
          <w:szCs w:val="22"/>
        </w:rPr>
      </w:pPr>
      <w:r>
        <w:rPr>
          <w:rFonts w:asciiTheme="minorHAnsi" w:hAnsiTheme="minorHAnsi"/>
          <w:i/>
          <w:color w:val="000000" w:themeColor="text1"/>
          <w:sz w:val="22"/>
          <w:szCs w:val="22"/>
        </w:rPr>
        <w:t>n/a</w:t>
      </w:r>
    </w:p>
    <w:p w14:paraId="4D0CDCC0" w14:textId="77777777" w:rsidR="009266E0" w:rsidRPr="00880566" w:rsidRDefault="009266E0" w:rsidP="006E32B9">
      <w:pPr>
        <w:ind w:left="1440"/>
        <w:rPr>
          <w:rFonts w:asciiTheme="minorHAnsi" w:hAnsiTheme="minorHAnsi"/>
          <w:sz w:val="22"/>
          <w:szCs w:val="22"/>
        </w:rPr>
      </w:pPr>
    </w:p>
    <w:p w14:paraId="017D89DF" w14:textId="549D2681" w:rsidR="000A4DFE" w:rsidRPr="00880566" w:rsidRDefault="000A4DFE" w:rsidP="0065238D">
      <w:pPr>
        <w:pStyle w:val="Heading1"/>
        <w:numPr>
          <w:ilvl w:val="0"/>
          <w:numId w:val="5"/>
        </w:numPr>
        <w:rPr>
          <w:sz w:val="22"/>
          <w:szCs w:val="22"/>
        </w:rPr>
      </w:pPr>
      <w:bookmarkStart w:id="83" w:name="_Toc65500168"/>
      <w:r w:rsidRPr="00880566">
        <w:rPr>
          <w:sz w:val="22"/>
          <w:szCs w:val="22"/>
        </w:rPr>
        <w:lastRenderedPageBreak/>
        <w:t>Study Design and Procedures</w:t>
      </w:r>
      <w:bookmarkEnd w:id="79"/>
      <w:bookmarkEnd w:id="80"/>
      <w:bookmarkEnd w:id="81"/>
      <w:bookmarkEnd w:id="83"/>
    </w:p>
    <w:p w14:paraId="1B6DC28C" w14:textId="35E9CBF6" w:rsidR="00C620D8" w:rsidRPr="00880566" w:rsidRDefault="00C620D8" w:rsidP="0088056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60"/>
        <w:rPr>
          <w:rFonts w:asciiTheme="minorHAnsi" w:hAnsiTheme="minorHAnsi"/>
          <w:sz w:val="22"/>
          <w:szCs w:val="22"/>
        </w:rPr>
      </w:pPr>
      <w:r w:rsidRPr="00880566">
        <w:rPr>
          <w:rFonts w:asciiTheme="minorHAnsi" w:hAnsiTheme="minorHAnsi"/>
          <w:sz w:val="22"/>
          <w:szCs w:val="22"/>
        </w:rPr>
        <w:t>Data collection materials that will be seen or used by subjects in your study must be uploaded to CATS IRB (</w:t>
      </w:r>
      <w:hyperlink r:id="rId24" w:history="1">
        <w:r w:rsidRPr="00880566">
          <w:rPr>
            <w:rStyle w:val="Hyperlink"/>
            <w:rFonts w:asciiTheme="minorHAnsi" w:hAnsiTheme="minorHAnsi"/>
            <w:sz w:val="22"/>
            <w:szCs w:val="22"/>
          </w:rPr>
          <w:t>http://irb.psu.edu</w:t>
        </w:r>
      </w:hyperlink>
      <w:r w:rsidRPr="00880566">
        <w:rPr>
          <w:rFonts w:asciiTheme="minorHAnsi" w:hAnsiTheme="minorHAnsi"/>
          <w:sz w:val="22"/>
          <w:szCs w:val="22"/>
        </w:rPr>
        <w:t>).</w:t>
      </w:r>
      <w:r w:rsidR="007A60A2" w:rsidRPr="00880566">
        <w:rPr>
          <w:rFonts w:asciiTheme="minorHAnsi" w:hAnsiTheme="minorHAnsi"/>
          <w:sz w:val="22"/>
          <w:szCs w:val="22"/>
        </w:rPr>
        <w:t xml:space="preserve">   </w:t>
      </w:r>
      <w:r w:rsidR="007A60A2" w:rsidRPr="00880566">
        <w:rPr>
          <w:rFonts w:asciiTheme="minorHAnsi" w:hAnsiTheme="minorHAnsi"/>
          <w:b/>
          <w:sz w:val="22"/>
          <w:szCs w:val="22"/>
        </w:rPr>
        <w:t>D</w:t>
      </w:r>
      <w:r w:rsidR="009654A9" w:rsidRPr="00880566">
        <w:rPr>
          <w:rFonts w:asciiTheme="minorHAnsi" w:hAnsiTheme="minorHAnsi"/>
          <w:b/>
          <w:sz w:val="22"/>
          <w:szCs w:val="22"/>
        </w:rPr>
        <w:t>O NOT</w:t>
      </w:r>
      <w:r w:rsidR="009654A9" w:rsidRPr="00880566">
        <w:rPr>
          <w:rFonts w:asciiTheme="minorHAnsi" w:hAnsiTheme="minorHAnsi"/>
          <w:sz w:val="22"/>
          <w:szCs w:val="22"/>
        </w:rPr>
        <w:t xml:space="preserve"> include any actual data collection materials in this protocol (e.g.</w:t>
      </w:r>
      <w:r w:rsidR="00666162">
        <w:rPr>
          <w:rFonts w:asciiTheme="minorHAnsi" w:hAnsiTheme="minorHAnsi"/>
          <w:sz w:val="22"/>
          <w:szCs w:val="22"/>
        </w:rPr>
        <w:t>,</w:t>
      </w:r>
      <w:r w:rsidR="009654A9" w:rsidRPr="00880566">
        <w:rPr>
          <w:rFonts w:asciiTheme="minorHAnsi" w:hAnsiTheme="minorHAnsi"/>
          <w:sz w:val="22"/>
          <w:szCs w:val="22"/>
        </w:rPr>
        <w:t xml:space="preserve"> actual survey or interview questions)</w:t>
      </w:r>
    </w:p>
    <w:p w14:paraId="481ED480" w14:textId="6B5EC12F" w:rsidR="00ED261D" w:rsidRDefault="00985EA4" w:rsidP="00985EA4">
      <w:pPr>
        <w:rPr>
          <w:rFonts w:asciiTheme="minorHAnsi" w:hAnsiTheme="minorHAnsi"/>
          <w:sz w:val="22"/>
          <w:szCs w:val="22"/>
        </w:rPr>
      </w:pPr>
      <w:r>
        <w:rPr>
          <w:rFonts w:asciiTheme="minorHAnsi" w:hAnsiTheme="minorHAnsi"/>
          <w:color w:val="000000"/>
          <w:sz w:val="22"/>
          <w:szCs w:val="22"/>
        </w:rPr>
        <w:tab/>
      </w:r>
      <w:r>
        <w:rPr>
          <w:rFonts w:asciiTheme="minorHAnsi" w:hAnsiTheme="minorHAnsi"/>
          <w:sz w:val="22"/>
          <w:szCs w:val="22"/>
        </w:rPr>
        <w:t>[Do not type here]</w:t>
      </w:r>
    </w:p>
    <w:p w14:paraId="2D261EFD" w14:textId="77777777" w:rsidR="00985EA4" w:rsidRPr="00880566" w:rsidRDefault="00985EA4" w:rsidP="00A06801">
      <w:pPr>
        <w:rPr>
          <w:rFonts w:asciiTheme="minorHAnsi" w:hAnsiTheme="minorHAnsi"/>
          <w:color w:val="000000"/>
          <w:sz w:val="22"/>
          <w:szCs w:val="22"/>
        </w:rPr>
      </w:pPr>
    </w:p>
    <w:p w14:paraId="61CB1DF2" w14:textId="77777777" w:rsidR="00FD3A0D" w:rsidRPr="00880566" w:rsidRDefault="00FD3A0D" w:rsidP="0065238D">
      <w:pPr>
        <w:pStyle w:val="Heading2"/>
        <w:numPr>
          <w:ilvl w:val="1"/>
          <w:numId w:val="5"/>
        </w:numPr>
        <w:spacing w:before="0" w:after="0"/>
        <w:rPr>
          <w:rFonts w:asciiTheme="minorHAnsi" w:hAnsiTheme="minorHAnsi"/>
          <w:color w:val="000000"/>
          <w:szCs w:val="22"/>
        </w:rPr>
      </w:pPr>
      <w:bookmarkStart w:id="84" w:name="_Toc361915582"/>
      <w:bookmarkStart w:id="85" w:name="_Toc361917206"/>
      <w:bookmarkStart w:id="86" w:name="_Toc364333933"/>
      <w:r w:rsidRPr="00880566">
        <w:rPr>
          <w:rFonts w:asciiTheme="minorHAnsi" w:hAnsiTheme="minorHAnsi"/>
          <w:color w:val="000000"/>
          <w:szCs w:val="22"/>
        </w:rPr>
        <w:t xml:space="preserve">Study </w:t>
      </w:r>
      <w:r w:rsidR="00FF6B96" w:rsidRPr="00880566">
        <w:rPr>
          <w:rFonts w:asciiTheme="minorHAnsi" w:hAnsiTheme="minorHAnsi"/>
          <w:color w:val="000000"/>
          <w:szCs w:val="22"/>
        </w:rPr>
        <w:t>D</w:t>
      </w:r>
      <w:r w:rsidRPr="00880566">
        <w:rPr>
          <w:rFonts w:asciiTheme="minorHAnsi" w:hAnsiTheme="minorHAnsi"/>
          <w:color w:val="000000"/>
          <w:szCs w:val="22"/>
        </w:rPr>
        <w:t>esign</w:t>
      </w:r>
      <w:bookmarkEnd w:id="84"/>
      <w:bookmarkEnd w:id="85"/>
      <w:bookmarkEnd w:id="86"/>
    </w:p>
    <w:p w14:paraId="4848C459" w14:textId="77777777" w:rsidR="00ED261D" w:rsidRPr="00880566" w:rsidRDefault="007362C5" w:rsidP="007362C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and explain the study design.</w:t>
      </w:r>
    </w:p>
    <w:p w14:paraId="2AA178B4" w14:textId="77777777" w:rsidR="007362C5" w:rsidRPr="00880566" w:rsidRDefault="007362C5" w:rsidP="007362C5">
      <w:pPr>
        <w:ind w:left="1440"/>
        <w:rPr>
          <w:rFonts w:asciiTheme="minorHAnsi" w:hAnsiTheme="minorHAnsi"/>
          <w:sz w:val="22"/>
          <w:szCs w:val="22"/>
        </w:rPr>
      </w:pPr>
    </w:p>
    <w:p w14:paraId="61D570A8" w14:textId="77777777" w:rsidR="004454FB" w:rsidRDefault="004454FB" w:rsidP="004454FB">
      <w:pPr>
        <w:ind w:left="1440"/>
        <w:rPr>
          <w:rFonts w:ascii="Calibri" w:eastAsia="Calibri" w:hAnsi="Calibri" w:cs="Calibri"/>
          <w:sz w:val="22"/>
          <w:szCs w:val="22"/>
        </w:rPr>
      </w:pPr>
      <w:r>
        <w:rPr>
          <w:rFonts w:ascii="Calibri" w:eastAsia="Calibri" w:hAnsi="Calibri" w:cs="Calibri"/>
          <w:sz w:val="22"/>
          <w:szCs w:val="22"/>
        </w:rPr>
        <w:t xml:space="preserve">This study will consist of the one-time survey deployment. The survey will include close-ended and open-ended questions related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bipolar disorder symptoms, symptomatic spending behaviors, insight on personal finances, debt anxiety, use of financial technologies (e.g., banking, online shopping, gambling, etc.) and demographic information.</w:t>
      </w:r>
    </w:p>
    <w:p w14:paraId="15B20577" w14:textId="77777777" w:rsidR="007362C5" w:rsidRPr="00880566" w:rsidRDefault="007362C5" w:rsidP="007362C5">
      <w:pPr>
        <w:ind w:left="1440"/>
        <w:rPr>
          <w:rFonts w:asciiTheme="minorHAnsi" w:hAnsiTheme="minorHAnsi"/>
          <w:sz w:val="22"/>
          <w:szCs w:val="22"/>
        </w:rPr>
      </w:pPr>
    </w:p>
    <w:p w14:paraId="69886804" w14:textId="71D37300" w:rsidR="00FD3A0D" w:rsidRDefault="00FF6B96" w:rsidP="0065238D">
      <w:pPr>
        <w:pStyle w:val="Heading2"/>
        <w:numPr>
          <w:ilvl w:val="1"/>
          <w:numId w:val="5"/>
        </w:numPr>
        <w:spacing w:before="0" w:after="0"/>
        <w:rPr>
          <w:rFonts w:asciiTheme="minorHAnsi" w:hAnsiTheme="minorHAnsi"/>
          <w:color w:val="000000"/>
          <w:szCs w:val="22"/>
        </w:rPr>
      </w:pPr>
      <w:bookmarkStart w:id="87" w:name="_Toc361915583"/>
      <w:bookmarkStart w:id="88" w:name="_Toc361917207"/>
      <w:bookmarkStart w:id="89" w:name="_Toc364333934"/>
      <w:r w:rsidRPr="00880566">
        <w:rPr>
          <w:rFonts w:asciiTheme="minorHAnsi" w:hAnsiTheme="minorHAnsi"/>
          <w:color w:val="000000"/>
          <w:szCs w:val="22"/>
        </w:rPr>
        <w:t>Study P</w:t>
      </w:r>
      <w:r w:rsidR="00FD3A0D" w:rsidRPr="00880566">
        <w:rPr>
          <w:rFonts w:asciiTheme="minorHAnsi" w:hAnsiTheme="minorHAnsi"/>
          <w:color w:val="000000"/>
          <w:szCs w:val="22"/>
        </w:rPr>
        <w:t>rocedures</w:t>
      </w:r>
      <w:bookmarkEnd w:id="87"/>
      <w:bookmarkEnd w:id="88"/>
      <w:bookmarkEnd w:id="89"/>
    </w:p>
    <w:p w14:paraId="205BBA06" w14:textId="27F685A2" w:rsidR="00824C6A" w:rsidRDefault="00B43FAA" w:rsidP="00206AB4">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Pr>
          <w:rFonts w:asciiTheme="minorHAnsi" w:hAnsiTheme="minorHAnsi"/>
          <w:sz w:val="22"/>
          <w:szCs w:val="22"/>
        </w:rPr>
        <w:t xml:space="preserve">Provide </w:t>
      </w:r>
      <w:r w:rsidR="005235CE">
        <w:rPr>
          <w:rFonts w:asciiTheme="minorHAnsi" w:hAnsiTheme="minorHAnsi"/>
          <w:sz w:val="22"/>
          <w:szCs w:val="22"/>
        </w:rPr>
        <w:t xml:space="preserve">a </w:t>
      </w:r>
      <w:proofErr w:type="gramStart"/>
      <w:r w:rsidR="005235CE">
        <w:rPr>
          <w:rFonts w:asciiTheme="minorHAnsi" w:hAnsiTheme="minorHAnsi"/>
          <w:sz w:val="22"/>
          <w:szCs w:val="22"/>
        </w:rPr>
        <w:t>step by step</w:t>
      </w:r>
      <w:proofErr w:type="gramEnd"/>
      <w:r w:rsidR="005235CE">
        <w:rPr>
          <w:rFonts w:asciiTheme="minorHAnsi" w:hAnsiTheme="minorHAnsi"/>
          <w:sz w:val="22"/>
          <w:szCs w:val="22"/>
        </w:rPr>
        <w:t xml:space="preserve"> description of all research procedures being conducted (broken down by visit, if applicable) including such information as below (where and when applicable); d</w:t>
      </w:r>
      <w:r w:rsidR="00824C6A" w:rsidRPr="00880566">
        <w:rPr>
          <w:rFonts w:asciiTheme="minorHAnsi" w:hAnsiTheme="minorHAnsi"/>
          <w:sz w:val="22"/>
          <w:szCs w:val="22"/>
        </w:rPr>
        <w:t xml:space="preserve">escribe </w:t>
      </w:r>
      <w:r w:rsidR="00824C6A">
        <w:rPr>
          <w:rFonts w:asciiTheme="minorHAnsi" w:hAnsiTheme="minorHAnsi"/>
          <w:sz w:val="22"/>
          <w:szCs w:val="22"/>
        </w:rPr>
        <w:t>the following</w:t>
      </w:r>
      <w:r>
        <w:rPr>
          <w:rFonts w:asciiTheme="minorHAnsi" w:hAnsiTheme="minorHAnsi"/>
          <w:sz w:val="22"/>
          <w:szCs w:val="22"/>
        </w:rPr>
        <w:t>:</w:t>
      </w:r>
    </w:p>
    <w:p w14:paraId="79FC30F9" w14:textId="55716CE3" w:rsidR="00824C6A" w:rsidRDefault="00725FE8"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heme="minorHAnsi" w:hAnsiTheme="minorHAnsi"/>
          <w:sz w:val="22"/>
          <w:szCs w:val="22"/>
        </w:rPr>
      </w:pPr>
      <w:r>
        <w:rPr>
          <w:rFonts w:asciiTheme="minorHAnsi" w:hAnsiTheme="minorHAnsi"/>
          <w:sz w:val="22"/>
          <w:szCs w:val="22"/>
        </w:rPr>
        <w:t xml:space="preserve">HOW: </w:t>
      </w:r>
      <w:r w:rsidR="0074238C">
        <w:rPr>
          <w:rFonts w:asciiTheme="minorHAnsi" w:hAnsiTheme="minorHAnsi"/>
          <w:sz w:val="22"/>
          <w:szCs w:val="22"/>
        </w:rPr>
        <w:t>(e.g.</w:t>
      </w:r>
      <w:r w:rsidR="00F24D8D">
        <w:rPr>
          <w:rFonts w:asciiTheme="minorHAnsi" w:hAnsiTheme="minorHAnsi"/>
          <w:sz w:val="22"/>
          <w:szCs w:val="22"/>
        </w:rPr>
        <w:t>,</w:t>
      </w:r>
      <w:r w:rsidR="0074238C">
        <w:rPr>
          <w:rFonts w:asciiTheme="minorHAnsi" w:hAnsiTheme="minorHAnsi"/>
          <w:sz w:val="22"/>
          <w:szCs w:val="22"/>
        </w:rPr>
        <w:t xml:space="preserve"> data collection via interviews, focus groups, forms such as surveys and questionnaires, </w:t>
      </w:r>
      <w:r w:rsidR="004014F9">
        <w:rPr>
          <w:rFonts w:asciiTheme="minorHAnsi" w:hAnsiTheme="minorHAnsi"/>
          <w:sz w:val="22"/>
          <w:szCs w:val="22"/>
        </w:rPr>
        <w:t xml:space="preserve">medical/school </w:t>
      </w:r>
      <w:r w:rsidR="0074238C">
        <w:rPr>
          <w:rFonts w:asciiTheme="minorHAnsi" w:hAnsiTheme="minorHAns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Pr>
          <w:rFonts w:asciiTheme="minorHAnsi" w:hAnsiTheme="minorHAnsi"/>
          <w:sz w:val="22"/>
          <w:szCs w:val="22"/>
        </w:rPr>
        <w:t>,</w:t>
      </w:r>
      <w:r w:rsidR="0074238C">
        <w:rPr>
          <w:rFonts w:asciiTheme="minorHAnsi" w:hAnsiTheme="minorHAnsi"/>
          <w:sz w:val="22"/>
          <w:szCs w:val="22"/>
        </w:rPr>
        <w:t xml:space="preserve"> etc.)</w:t>
      </w:r>
    </w:p>
    <w:p w14:paraId="5AEFB485" w14:textId="21C4414B" w:rsidR="00824C6A" w:rsidRDefault="0074238C"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heme="minorHAnsi" w:hAnsiTheme="minorHAnsi"/>
          <w:sz w:val="22"/>
          <w:szCs w:val="22"/>
        </w:rPr>
      </w:pPr>
      <w:r>
        <w:rPr>
          <w:rFonts w:asciiTheme="minorHAnsi" w:hAnsiTheme="minorHAnsi"/>
          <w:sz w:val="22"/>
          <w:szCs w:val="22"/>
        </w:rPr>
        <w:t xml:space="preserve">WHERE: </w:t>
      </w:r>
      <w:r w:rsidR="0089542B">
        <w:rPr>
          <w:rFonts w:asciiTheme="minorHAnsi" w:hAnsiTheme="minorHAnsi"/>
          <w:sz w:val="22"/>
          <w:szCs w:val="22"/>
        </w:rPr>
        <w:t>(e.g.</w:t>
      </w:r>
      <w:r w:rsidR="00F24D8D">
        <w:rPr>
          <w:rFonts w:asciiTheme="minorHAnsi" w:hAnsiTheme="minorHAnsi"/>
          <w:sz w:val="22"/>
          <w:szCs w:val="22"/>
        </w:rPr>
        <w:t>,</w:t>
      </w:r>
      <w:r w:rsidR="0089542B">
        <w:rPr>
          <w:rFonts w:asciiTheme="minorHAnsi" w:hAnsiTheme="minorHAnsi"/>
          <w:sz w:val="22"/>
          <w:szCs w:val="22"/>
        </w:rPr>
        <w:t xml:space="preserve"> classrooms, labs, internet/online, places of business, medical settings, public spaces, etc.)</w:t>
      </w:r>
    </w:p>
    <w:p w14:paraId="57EFAA0E" w14:textId="77777777" w:rsidR="00824C6A" w:rsidRPr="00206AB4" w:rsidRDefault="00824C6A" w:rsidP="00206AB4"/>
    <w:p w14:paraId="2EBD1CD3" w14:textId="448A628A" w:rsidR="007362C5" w:rsidRPr="00880566" w:rsidRDefault="006C54BB" w:rsidP="002C5033">
      <w:pPr>
        <w:ind w:left="1440"/>
        <w:rPr>
          <w:rFonts w:asciiTheme="minorHAnsi" w:hAnsiTheme="minorHAnsi"/>
          <w:sz w:val="22"/>
          <w:szCs w:val="22"/>
        </w:rPr>
      </w:pPr>
      <w:bookmarkStart w:id="90" w:name="_Toc361915584"/>
      <w:bookmarkStart w:id="91" w:name="_Toc361917208"/>
      <w:bookmarkStart w:id="92" w:name="_Toc364333935"/>
      <w:r>
        <w:rPr>
          <w:rFonts w:ascii="Calibri" w:eastAsia="Calibri" w:hAnsi="Calibri" w:cs="Calibri"/>
          <w:sz w:val="22"/>
          <w:szCs w:val="22"/>
        </w:rPr>
        <w:t xml:space="preserve">This study will be a survey completed online via Qualtrics. </w:t>
      </w:r>
      <w:r w:rsidR="00183979">
        <w:rPr>
          <w:rFonts w:ascii="Calibri" w:eastAsia="Calibri" w:hAnsi="Calibri" w:cs="Calibri"/>
          <w:sz w:val="22"/>
          <w:szCs w:val="22"/>
        </w:rPr>
        <w:t xml:space="preserve">Participants will be asked about their spending behaviors related to their </w:t>
      </w:r>
      <w:proofErr w:type="gramStart"/>
      <w:r w:rsidR="00183979">
        <w:rPr>
          <w:rFonts w:ascii="Calibri" w:eastAsia="Calibri" w:hAnsi="Calibri" w:cs="Calibri"/>
          <w:sz w:val="22"/>
          <w:szCs w:val="22"/>
        </w:rPr>
        <w:t>mood,</w:t>
      </w:r>
      <w:proofErr w:type="gramEnd"/>
      <w:r w:rsidR="00183979">
        <w:rPr>
          <w:rFonts w:ascii="Calibri" w:eastAsia="Calibri" w:hAnsi="Calibri" w:cs="Calibri"/>
          <w:sz w:val="22"/>
          <w:szCs w:val="22"/>
        </w:rPr>
        <w:t xml:space="preserve"> however no questions will be mandatory to continue through and submit their responses.</w:t>
      </w:r>
    </w:p>
    <w:bookmarkEnd w:id="90"/>
    <w:bookmarkEnd w:id="91"/>
    <w:bookmarkEnd w:id="92"/>
    <w:p w14:paraId="334AED62" w14:textId="77777777" w:rsidR="007A60A2" w:rsidRPr="00880566" w:rsidRDefault="007A60A2" w:rsidP="00880566">
      <w:pPr>
        <w:ind w:left="360"/>
        <w:rPr>
          <w:rFonts w:asciiTheme="minorHAnsi" w:hAnsiTheme="minorHAnsi"/>
          <w:sz w:val="22"/>
          <w:szCs w:val="22"/>
        </w:rPr>
      </w:pPr>
    </w:p>
    <w:p w14:paraId="14C4D5DE" w14:textId="77777777" w:rsidR="00FD3A0D" w:rsidRPr="00880566" w:rsidRDefault="00FD3A0D" w:rsidP="0065238D">
      <w:pPr>
        <w:pStyle w:val="Heading2"/>
        <w:numPr>
          <w:ilvl w:val="1"/>
          <w:numId w:val="5"/>
        </w:numPr>
        <w:spacing w:before="0" w:after="0"/>
        <w:rPr>
          <w:rFonts w:asciiTheme="minorHAnsi" w:hAnsiTheme="minorHAnsi"/>
          <w:color w:val="000000"/>
          <w:szCs w:val="22"/>
        </w:rPr>
      </w:pPr>
      <w:bookmarkStart w:id="93" w:name="_Toc361915586"/>
      <w:bookmarkStart w:id="94" w:name="_Toc361917210"/>
      <w:bookmarkStart w:id="95" w:name="_Toc364333937"/>
      <w:r w:rsidRPr="00880566">
        <w:rPr>
          <w:rFonts w:asciiTheme="minorHAnsi" w:hAnsiTheme="minorHAnsi"/>
          <w:color w:val="000000"/>
          <w:szCs w:val="22"/>
        </w:rPr>
        <w:t>Duration of Participation</w:t>
      </w:r>
      <w:bookmarkEnd w:id="93"/>
      <w:bookmarkEnd w:id="94"/>
      <w:bookmarkEnd w:id="95"/>
    </w:p>
    <w:p w14:paraId="5E4D6137" w14:textId="7912BFDF" w:rsidR="00ED261D" w:rsidRPr="00880566" w:rsidRDefault="007362C5" w:rsidP="007362C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Describe </w:t>
      </w:r>
      <w:r w:rsidR="00B501F7" w:rsidRPr="00880566">
        <w:rPr>
          <w:rFonts w:asciiTheme="minorHAnsi" w:hAnsiTheme="minorHAns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880566" w:rsidRDefault="00D70451" w:rsidP="007362C5">
      <w:pPr>
        <w:ind w:left="1440"/>
        <w:rPr>
          <w:rFonts w:asciiTheme="minorHAnsi" w:hAnsiTheme="minorHAnsi"/>
          <w:sz w:val="22"/>
          <w:szCs w:val="22"/>
        </w:rPr>
      </w:pPr>
    </w:p>
    <w:p w14:paraId="14816679" w14:textId="77777777" w:rsidR="004454FB" w:rsidRDefault="004454FB" w:rsidP="004454FB">
      <w:pPr>
        <w:ind w:left="1440"/>
        <w:rPr>
          <w:rFonts w:ascii="Calibri" w:eastAsia="Calibri" w:hAnsi="Calibri" w:cs="Calibri"/>
          <w:sz w:val="22"/>
          <w:szCs w:val="22"/>
        </w:rPr>
      </w:pPr>
      <w:r>
        <w:rPr>
          <w:rFonts w:ascii="Calibri" w:eastAsia="Calibri" w:hAnsi="Calibri" w:cs="Calibri"/>
          <w:sz w:val="22"/>
          <w:szCs w:val="22"/>
        </w:rPr>
        <w:t>The one-time survey should take approximately 30 minutes to complete.</w:t>
      </w:r>
    </w:p>
    <w:p w14:paraId="74E2CF1F" w14:textId="77777777" w:rsidR="007362C5" w:rsidRPr="00880566" w:rsidRDefault="007362C5" w:rsidP="007362C5">
      <w:pPr>
        <w:ind w:left="1440"/>
        <w:rPr>
          <w:rFonts w:asciiTheme="minorHAnsi" w:hAnsiTheme="minorHAnsi"/>
          <w:sz w:val="22"/>
          <w:szCs w:val="22"/>
        </w:rPr>
      </w:pPr>
    </w:p>
    <w:p w14:paraId="3C30CDAD" w14:textId="5138CF79" w:rsidR="005F20A1" w:rsidRPr="00880566" w:rsidRDefault="00F464AC" w:rsidP="0065238D">
      <w:pPr>
        <w:pStyle w:val="Heading1"/>
        <w:numPr>
          <w:ilvl w:val="0"/>
          <w:numId w:val="5"/>
        </w:numPr>
        <w:rPr>
          <w:sz w:val="22"/>
          <w:szCs w:val="22"/>
        </w:rPr>
      </w:pPr>
      <w:bookmarkStart w:id="96" w:name="_Toc361915594"/>
      <w:bookmarkStart w:id="97" w:name="_Toc361917218"/>
      <w:bookmarkStart w:id="98" w:name="_Toc364333945"/>
      <w:bookmarkStart w:id="99" w:name="_Toc65500169"/>
      <w:r>
        <w:rPr>
          <w:sz w:val="22"/>
          <w:szCs w:val="22"/>
        </w:rPr>
        <w:t>Number of Subjects</w:t>
      </w:r>
      <w:r w:rsidR="0021444D" w:rsidRPr="00880566">
        <w:rPr>
          <w:sz w:val="22"/>
          <w:szCs w:val="22"/>
        </w:rPr>
        <w:t xml:space="preserve"> and </w:t>
      </w:r>
      <w:r w:rsidR="00865588" w:rsidRPr="00880566">
        <w:rPr>
          <w:sz w:val="22"/>
          <w:szCs w:val="22"/>
        </w:rPr>
        <w:t>Statistical Plan</w:t>
      </w:r>
      <w:bookmarkEnd w:id="96"/>
      <w:bookmarkEnd w:id="97"/>
      <w:bookmarkEnd w:id="98"/>
      <w:bookmarkEnd w:id="99"/>
    </w:p>
    <w:p w14:paraId="374F319A" w14:textId="77777777" w:rsidR="00ED261D" w:rsidRPr="00880566" w:rsidRDefault="00ED261D" w:rsidP="007331B4">
      <w:pPr>
        <w:ind w:left="720"/>
        <w:rPr>
          <w:rFonts w:asciiTheme="minorHAnsi" w:hAnsiTheme="minorHAnsi"/>
          <w:color w:val="000000"/>
          <w:sz w:val="22"/>
          <w:szCs w:val="22"/>
        </w:rPr>
      </w:pPr>
    </w:p>
    <w:p w14:paraId="742EACEB" w14:textId="77777777" w:rsidR="0020145A" w:rsidRPr="00880566" w:rsidRDefault="0020145A" w:rsidP="0065238D">
      <w:pPr>
        <w:pStyle w:val="Heading2"/>
        <w:numPr>
          <w:ilvl w:val="1"/>
          <w:numId w:val="5"/>
        </w:numPr>
        <w:spacing w:before="0" w:after="0"/>
        <w:rPr>
          <w:rFonts w:asciiTheme="minorHAnsi" w:hAnsiTheme="minorHAnsi"/>
          <w:color w:val="000000"/>
          <w:szCs w:val="22"/>
        </w:rPr>
      </w:pPr>
      <w:bookmarkStart w:id="100" w:name="_Toc361915595"/>
      <w:bookmarkStart w:id="101" w:name="_Toc361917219"/>
      <w:bookmarkStart w:id="102" w:name="_Toc364333946"/>
      <w:r w:rsidRPr="00880566">
        <w:rPr>
          <w:rFonts w:asciiTheme="minorHAnsi" w:hAnsiTheme="minorHAnsi"/>
          <w:color w:val="000000"/>
          <w:szCs w:val="22"/>
        </w:rPr>
        <w:t>Number of Subjects</w:t>
      </w:r>
    </w:p>
    <w:p w14:paraId="1A8BD3E3" w14:textId="64475E8B" w:rsidR="0020145A" w:rsidRPr="00880566" w:rsidRDefault="0020145A" w:rsidP="001C106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880566">
        <w:rPr>
          <w:rFonts w:asciiTheme="minorHAnsi" w:hAnsiTheme="minorHAnsi"/>
          <w:b w:val="0"/>
          <w:szCs w:val="22"/>
        </w:rPr>
        <w:t xml:space="preserve">Indicate the </w:t>
      </w:r>
      <w:r w:rsidR="00287B75" w:rsidRPr="00880566">
        <w:rPr>
          <w:rFonts w:asciiTheme="minorHAnsi" w:hAnsiTheme="minorHAnsi"/>
          <w:b w:val="0"/>
          <w:szCs w:val="22"/>
        </w:rPr>
        <w:t xml:space="preserve">maximum </w:t>
      </w:r>
      <w:r w:rsidRPr="00880566">
        <w:rPr>
          <w:rFonts w:asciiTheme="minorHAnsi" w:hAnsiTheme="minorHAnsi"/>
          <w:b w:val="0"/>
          <w:szCs w:val="22"/>
        </w:rPr>
        <w:t>number of subjects to be accrued</w:t>
      </w:r>
      <w:r w:rsidR="00FB2477" w:rsidRPr="0002203D">
        <w:rPr>
          <w:rFonts w:asciiTheme="minorHAnsi" w:hAnsiTheme="minorHAnsi"/>
          <w:b w:val="0"/>
          <w:szCs w:val="22"/>
        </w:rPr>
        <w:t>/</w:t>
      </w:r>
      <w:r w:rsidR="00287B75" w:rsidRPr="00880566">
        <w:rPr>
          <w:rFonts w:asciiTheme="minorHAnsi" w:hAnsiTheme="minorHAnsi"/>
          <w:b w:val="0"/>
          <w:szCs w:val="22"/>
        </w:rPr>
        <w:t>enrolled</w:t>
      </w:r>
      <w:r w:rsidR="001C1061">
        <w:rPr>
          <w:rFonts w:asciiTheme="minorHAnsi" w:hAnsiTheme="minorHAnsi"/>
          <w:b w:val="0"/>
          <w:szCs w:val="22"/>
        </w:rPr>
        <w:t xml:space="preserve">. </w:t>
      </w:r>
      <w:r w:rsidR="00287B75" w:rsidRPr="00880566">
        <w:rPr>
          <w:rFonts w:asciiTheme="minorHAnsi" w:hAnsiTheme="minorHAnsi"/>
          <w:b w:val="0"/>
          <w:szCs w:val="22"/>
        </w:rPr>
        <w:t>D</w:t>
      </w:r>
      <w:r w:rsidRPr="00880566">
        <w:rPr>
          <w:rFonts w:asciiTheme="minorHAnsi" w:hAnsiTheme="minorHAnsi"/>
          <w:b w:val="0"/>
          <w:szCs w:val="22"/>
        </w:rPr>
        <w:t>istinguish between the number of subjects who are expected to be enrolled and screened, and the number of subjects needed to complete the research procedures</w:t>
      </w:r>
      <w:r w:rsidR="00BA7955">
        <w:rPr>
          <w:rFonts w:asciiTheme="minorHAnsi" w:hAnsiTheme="minorHAnsi"/>
          <w:b w:val="0"/>
          <w:szCs w:val="22"/>
        </w:rPr>
        <w:t xml:space="preserve"> if applicable</w:t>
      </w:r>
      <w:r w:rsidRPr="00880566">
        <w:rPr>
          <w:rFonts w:asciiTheme="minorHAnsi" w:hAnsiTheme="minorHAnsi"/>
          <w:b w:val="0"/>
          <w:szCs w:val="22"/>
        </w:rPr>
        <w:t xml:space="preserve"> (i.e., numbers of subjects excluding screen failures.)</w:t>
      </w:r>
    </w:p>
    <w:p w14:paraId="014C726D" w14:textId="77777777" w:rsidR="0020145A" w:rsidRPr="00880566" w:rsidRDefault="0020145A" w:rsidP="0020145A">
      <w:pPr>
        <w:ind w:left="1440"/>
        <w:rPr>
          <w:rFonts w:asciiTheme="minorHAnsi" w:hAnsiTheme="minorHAnsi"/>
          <w:sz w:val="22"/>
          <w:szCs w:val="22"/>
        </w:rPr>
      </w:pPr>
    </w:p>
    <w:p w14:paraId="71FF58BA" w14:textId="77777777" w:rsidR="00086801" w:rsidRDefault="00086801" w:rsidP="00086801">
      <w:pPr>
        <w:ind w:left="1440"/>
        <w:rPr>
          <w:rFonts w:ascii="Calibri" w:eastAsia="Calibri" w:hAnsi="Calibri" w:cs="Calibri"/>
          <w:sz w:val="22"/>
          <w:szCs w:val="22"/>
        </w:rPr>
      </w:pPr>
      <w:r>
        <w:rPr>
          <w:rFonts w:ascii="Calibri" w:eastAsia="Calibri" w:hAnsi="Calibri" w:cs="Calibri"/>
          <w:sz w:val="22"/>
          <w:szCs w:val="22"/>
        </w:rPr>
        <w:t>For a wide scale analysis, we would like to recruit approximately 500 respondents.  This would include those recruited through existing organizations in the US, UK, and Ireland, as well as on their social media platforms.</w:t>
      </w:r>
    </w:p>
    <w:p w14:paraId="473590AC" w14:textId="77777777" w:rsidR="0020145A" w:rsidRPr="00880566" w:rsidRDefault="0020145A" w:rsidP="0020145A">
      <w:pPr>
        <w:ind w:left="1440"/>
        <w:rPr>
          <w:rFonts w:asciiTheme="minorHAnsi" w:hAnsiTheme="minorHAnsi"/>
          <w:sz w:val="22"/>
          <w:szCs w:val="22"/>
        </w:rPr>
      </w:pPr>
    </w:p>
    <w:p w14:paraId="6CFBDEA3" w14:textId="18716B5E" w:rsidR="00FD3A0D" w:rsidRPr="00880566" w:rsidRDefault="00FD3A0D"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Sample size determination</w:t>
      </w:r>
      <w:bookmarkEnd w:id="100"/>
      <w:bookmarkEnd w:id="101"/>
      <w:bookmarkEnd w:id="102"/>
    </w:p>
    <w:p w14:paraId="15991059" w14:textId="5716716C" w:rsidR="00ED261D" w:rsidRPr="00880566" w:rsidRDefault="00172A2F"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Theme="minorHAnsi" w:hAnsiTheme="minorHAnsi"/>
          <w:sz w:val="22"/>
          <w:szCs w:val="22"/>
        </w:rPr>
      </w:pPr>
      <w:r w:rsidRPr="00880566">
        <w:rPr>
          <w:rFonts w:asciiTheme="minorHAnsi" w:hAnsiTheme="minorHAnsi"/>
          <w:sz w:val="22"/>
          <w:szCs w:val="22"/>
        </w:rPr>
        <w:t xml:space="preserve">If applicable, provide a </w:t>
      </w:r>
      <w:r w:rsidR="00AD3DAC" w:rsidRPr="00880566">
        <w:rPr>
          <w:rFonts w:asciiTheme="minorHAnsi" w:hAnsiTheme="minorHAnsi"/>
          <w:sz w:val="22"/>
          <w:szCs w:val="22"/>
        </w:rPr>
        <w:t>justification of th</w:t>
      </w:r>
      <w:r w:rsidRPr="00880566">
        <w:rPr>
          <w:rFonts w:asciiTheme="minorHAnsi" w:hAnsiTheme="minorHAnsi"/>
          <w:sz w:val="22"/>
          <w:szCs w:val="22"/>
        </w:rPr>
        <w:t>e</w:t>
      </w:r>
      <w:r w:rsidR="00AD3DAC" w:rsidRPr="00880566">
        <w:rPr>
          <w:rFonts w:asciiTheme="minorHAnsi" w:hAnsiTheme="minorHAnsi"/>
          <w:sz w:val="22"/>
          <w:szCs w:val="22"/>
        </w:rPr>
        <w:t xml:space="preserve"> sample size</w:t>
      </w:r>
      <w:r w:rsidRPr="00880566">
        <w:rPr>
          <w:rFonts w:asciiTheme="minorHAnsi" w:hAnsiTheme="minorHAnsi"/>
          <w:sz w:val="22"/>
          <w:szCs w:val="22"/>
        </w:rPr>
        <w:t xml:space="preserve"> outlined in </w:t>
      </w:r>
      <w:r w:rsidR="007A00E1" w:rsidRPr="00880566">
        <w:rPr>
          <w:rFonts w:asciiTheme="minorHAnsi" w:hAnsiTheme="minorHAnsi"/>
          <w:sz w:val="22"/>
          <w:szCs w:val="22"/>
        </w:rPr>
        <w:t>s</w:t>
      </w:r>
      <w:r w:rsidRPr="00880566">
        <w:rPr>
          <w:rFonts w:asciiTheme="minorHAnsi" w:hAnsiTheme="minorHAnsi"/>
          <w:sz w:val="22"/>
          <w:szCs w:val="22"/>
        </w:rPr>
        <w:t xml:space="preserve">ection </w:t>
      </w:r>
      <w:proofErr w:type="gramStart"/>
      <w:r w:rsidRPr="00880566">
        <w:rPr>
          <w:rFonts w:asciiTheme="minorHAnsi" w:hAnsiTheme="minorHAnsi"/>
          <w:sz w:val="22"/>
          <w:szCs w:val="22"/>
        </w:rPr>
        <w:t>8.1  to</w:t>
      </w:r>
      <w:proofErr w:type="gramEnd"/>
      <w:r w:rsidRPr="00880566">
        <w:rPr>
          <w:rFonts w:asciiTheme="minorHAnsi" w:hAnsiTheme="minorHAnsi"/>
          <w:sz w:val="22"/>
          <w:szCs w:val="22"/>
        </w:rPr>
        <w:t xml:space="preserve"> </w:t>
      </w:r>
      <w:r w:rsidR="00AD3DAC" w:rsidRPr="00880566">
        <w:rPr>
          <w:rFonts w:asciiTheme="minorHAnsi" w:hAnsiTheme="minorHAnsi"/>
          <w:sz w:val="22"/>
          <w:szCs w:val="22"/>
        </w:rPr>
        <w:t>include reflections on, or calculations of, the power of the study.</w:t>
      </w:r>
    </w:p>
    <w:p w14:paraId="2C14E6FF" w14:textId="77777777" w:rsidR="00D70451" w:rsidRPr="00880566" w:rsidRDefault="00D70451" w:rsidP="004026EB">
      <w:pPr>
        <w:tabs>
          <w:tab w:val="left" w:pos="360"/>
          <w:tab w:val="left" w:pos="720"/>
        </w:tabs>
        <w:ind w:left="1440"/>
        <w:rPr>
          <w:rFonts w:asciiTheme="minorHAnsi" w:hAnsiTheme="minorHAnsi"/>
          <w:sz w:val="22"/>
          <w:szCs w:val="22"/>
        </w:rPr>
      </w:pPr>
    </w:p>
    <w:p w14:paraId="4266DC0B" w14:textId="50494B58" w:rsidR="00086801" w:rsidRDefault="00086801" w:rsidP="00086801">
      <w:pPr>
        <w:tabs>
          <w:tab w:val="left" w:pos="360"/>
          <w:tab w:val="left" w:pos="720"/>
        </w:tabs>
        <w:ind w:left="1440"/>
        <w:rPr>
          <w:rFonts w:ascii="Calibri" w:eastAsia="Calibri" w:hAnsi="Calibri" w:cs="Calibri"/>
          <w:sz w:val="22"/>
          <w:szCs w:val="22"/>
        </w:rPr>
      </w:pPr>
      <w:r>
        <w:rPr>
          <w:rFonts w:ascii="Calibri" w:eastAsia="Calibri" w:hAnsi="Calibri" w:cs="Calibri"/>
          <w:sz w:val="22"/>
          <w:szCs w:val="22"/>
        </w:rPr>
        <w:lastRenderedPageBreak/>
        <w:t>Previous survey research with BD and related populations with serious mental illness, a similar number of high respondents have been surveyed through similar methods, indicating this as a feasible sample size [</w:t>
      </w:r>
      <w:r w:rsidR="00F77FEF" w:rsidRPr="00F77FEF">
        <w:rPr>
          <w:rFonts w:ascii="Calibri" w:eastAsia="Calibri" w:hAnsi="Calibri" w:cs="Calibri"/>
          <w:sz w:val="22"/>
          <w:szCs w:val="22"/>
        </w:rPr>
        <w:t>1,2</w:t>
      </w:r>
      <w:r>
        <w:rPr>
          <w:rFonts w:ascii="Calibri" w:eastAsia="Calibri" w:hAnsi="Calibri" w:cs="Calibri"/>
          <w:sz w:val="22"/>
          <w:szCs w:val="22"/>
        </w:rPr>
        <w:t xml:space="preserve">]. This wide-scale survey distribution would allow us to gather more generalizable insights about BD behaviors and financial decisions more broadly, as well as investigate possible individual, cultural and country-bound differences in behaviors across different sub populations.  </w:t>
      </w:r>
    </w:p>
    <w:p w14:paraId="33DB3029" w14:textId="77777777" w:rsidR="00AD3DAC" w:rsidRPr="00880566" w:rsidRDefault="00AD3DAC" w:rsidP="004026EB">
      <w:pPr>
        <w:tabs>
          <w:tab w:val="left" w:pos="360"/>
          <w:tab w:val="left" w:pos="720"/>
        </w:tabs>
        <w:ind w:left="1440"/>
        <w:rPr>
          <w:rFonts w:asciiTheme="minorHAnsi" w:hAnsiTheme="minorHAnsi"/>
          <w:sz w:val="22"/>
          <w:szCs w:val="22"/>
        </w:rPr>
      </w:pPr>
    </w:p>
    <w:p w14:paraId="7AD35854" w14:textId="77777777" w:rsidR="00FD3A0D" w:rsidRPr="00880566" w:rsidRDefault="00FD3A0D" w:rsidP="0065238D">
      <w:pPr>
        <w:pStyle w:val="Heading2"/>
        <w:numPr>
          <w:ilvl w:val="1"/>
          <w:numId w:val="5"/>
        </w:numPr>
        <w:spacing w:before="0" w:after="0"/>
        <w:rPr>
          <w:rFonts w:asciiTheme="minorHAnsi" w:hAnsiTheme="minorHAnsi"/>
          <w:color w:val="000000"/>
          <w:szCs w:val="22"/>
        </w:rPr>
      </w:pPr>
      <w:bookmarkStart w:id="103" w:name="_Toc361915596"/>
      <w:bookmarkStart w:id="104" w:name="_Toc361917220"/>
      <w:bookmarkStart w:id="105" w:name="_Toc364333947"/>
      <w:r w:rsidRPr="00880566">
        <w:rPr>
          <w:rFonts w:asciiTheme="minorHAnsi" w:hAnsiTheme="minorHAnsi"/>
          <w:color w:val="000000"/>
          <w:szCs w:val="22"/>
        </w:rPr>
        <w:t>Statistical methods</w:t>
      </w:r>
      <w:bookmarkEnd w:id="103"/>
      <w:bookmarkEnd w:id="104"/>
      <w:bookmarkEnd w:id="105"/>
    </w:p>
    <w:p w14:paraId="18F07AA4" w14:textId="77777777" w:rsidR="00ED261D" w:rsidRPr="00880566" w:rsidRDefault="00AD3DAC"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Theme="minorHAnsi" w:hAnsiTheme="minorHAnsi"/>
          <w:sz w:val="22"/>
          <w:szCs w:val="22"/>
        </w:rPr>
      </w:pPr>
      <w:r w:rsidRPr="00880566">
        <w:rPr>
          <w:rFonts w:asciiTheme="minorHAnsi" w:hAnsiTheme="minorHAnsi"/>
          <w:sz w:val="22"/>
          <w:szCs w:val="22"/>
        </w:rPr>
        <w:t>Describe the statistical methods (or non-statistical methods of analysis) that will be employed.</w:t>
      </w:r>
    </w:p>
    <w:p w14:paraId="5C9D9D40" w14:textId="77777777" w:rsidR="00D70451" w:rsidRPr="00880566" w:rsidRDefault="00D70451" w:rsidP="004026EB">
      <w:pPr>
        <w:tabs>
          <w:tab w:val="left" w:pos="90"/>
          <w:tab w:val="left" w:pos="360"/>
        </w:tabs>
        <w:ind w:left="1440"/>
        <w:rPr>
          <w:rFonts w:asciiTheme="minorHAnsi" w:hAnsiTheme="minorHAnsi"/>
          <w:sz w:val="22"/>
          <w:szCs w:val="22"/>
        </w:rPr>
      </w:pPr>
    </w:p>
    <w:p w14:paraId="25A67884" w14:textId="28398BC2" w:rsidR="00AD3DAC" w:rsidRPr="00F77FEF" w:rsidRDefault="00F77FEF" w:rsidP="004026EB">
      <w:pPr>
        <w:tabs>
          <w:tab w:val="left" w:pos="90"/>
          <w:tab w:val="left" w:pos="360"/>
        </w:tabs>
        <w:ind w:left="1440"/>
        <w:rPr>
          <w:rFonts w:asciiTheme="minorHAnsi" w:hAnsiTheme="minorHAnsi"/>
          <w:sz w:val="22"/>
          <w:szCs w:val="22"/>
        </w:rPr>
      </w:pPr>
      <w:r w:rsidRPr="00F77FEF">
        <w:rPr>
          <w:rFonts w:asciiTheme="minorHAnsi" w:hAnsiTheme="minorHAnsi"/>
          <w:sz w:val="22"/>
          <w:szCs w:val="22"/>
        </w:rPr>
        <w:t>Survey data will be analyzed both quantitatively and qualitatively.  Open-ended responses will be analyzed using a bottom-up thematic analysis. Close-ended questions will be analyzed regarding distribution and frequency of reported attitudes and behaviors held across different demographics and financial backgrounds.</w:t>
      </w:r>
      <w:r>
        <w:rPr>
          <w:rFonts w:asciiTheme="minorHAnsi" w:hAnsiTheme="minorHAnsi"/>
          <w:sz w:val="22"/>
          <w:szCs w:val="22"/>
        </w:rPr>
        <w:t xml:space="preserve"> This survey study is exploratory in nature and as such, specific hypotheses will not be tested as part of this analysis.</w:t>
      </w:r>
    </w:p>
    <w:p w14:paraId="3812D5A5" w14:textId="06AA56E6" w:rsidR="00CC092A" w:rsidRDefault="00CC092A" w:rsidP="004026EB">
      <w:pPr>
        <w:tabs>
          <w:tab w:val="left" w:pos="90"/>
          <w:tab w:val="left" w:pos="360"/>
        </w:tabs>
        <w:ind w:left="1440"/>
        <w:rPr>
          <w:rFonts w:asciiTheme="minorHAnsi" w:hAnsiTheme="minorHAnsi"/>
          <w:sz w:val="22"/>
          <w:szCs w:val="22"/>
        </w:rPr>
      </w:pPr>
    </w:p>
    <w:p w14:paraId="0E06E88F" w14:textId="77777777" w:rsidR="00E320AA" w:rsidRPr="00880566" w:rsidRDefault="00E320AA" w:rsidP="0065238D">
      <w:pPr>
        <w:pStyle w:val="Heading1"/>
        <w:numPr>
          <w:ilvl w:val="0"/>
          <w:numId w:val="5"/>
        </w:numPr>
        <w:rPr>
          <w:sz w:val="22"/>
          <w:szCs w:val="22"/>
        </w:rPr>
      </w:pPr>
      <w:bookmarkStart w:id="106" w:name="_Toc65500170"/>
      <w:bookmarkStart w:id="107" w:name="_Toc361915613"/>
      <w:bookmarkStart w:id="108" w:name="_Toc361917238"/>
      <w:bookmarkStart w:id="109" w:name="_Toc364333965"/>
      <w:r w:rsidRPr="00880566">
        <w:rPr>
          <w:sz w:val="22"/>
          <w:szCs w:val="22"/>
        </w:rPr>
        <w:t>Data and Safety Monitoring Plan</w:t>
      </w:r>
      <w:bookmarkEnd w:id="106"/>
    </w:p>
    <w:p w14:paraId="3A146C33" w14:textId="77777777" w:rsidR="00E320AA" w:rsidRPr="004014F9"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b/>
          <w:sz w:val="22"/>
          <w:szCs w:val="22"/>
        </w:rPr>
      </w:pPr>
      <w:r w:rsidRPr="00880566">
        <w:rPr>
          <w:rFonts w:asciiTheme="minorHAnsi" w:hAnsiTheme="minorHAnsi"/>
          <w:b/>
          <w:sz w:val="22"/>
          <w:szCs w:val="22"/>
        </w:rPr>
        <w:t>This section is required when research involves more than Minimal Risk to subjects</w:t>
      </w:r>
      <w:r>
        <w:rPr>
          <w:rFonts w:asciiTheme="minorHAnsi" w:hAnsiTheme="minorHAnsi"/>
          <w:b/>
          <w:sz w:val="22"/>
          <w:szCs w:val="22"/>
        </w:rPr>
        <w:t xml:space="preserve"> as </w:t>
      </w:r>
      <w:r w:rsidRPr="004014F9">
        <w:rPr>
          <w:rFonts w:asciiTheme="minorHAnsi" w:hAnsiTheme="minorHAnsi"/>
          <w:b/>
          <w:sz w:val="22"/>
          <w:szCs w:val="22"/>
        </w:rPr>
        <w:t>defined in “HRP-001 SOP- Definitions.”</w:t>
      </w:r>
    </w:p>
    <w:p w14:paraId="3C87A77C"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p>
    <w:p w14:paraId="3B311A69" w14:textId="77777777" w:rsidR="00E320AA"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r w:rsidRPr="00880566">
        <w:rPr>
          <w:rFonts w:asciiTheme="minorHAnsi" w:hAnsiTheme="minorHAnsi"/>
          <w:sz w:val="22"/>
          <w:szCs w:val="22"/>
        </w:rPr>
        <w:t xml:space="preserve">Minimal Risk is defined as the probability and magnitude of harm or discomfort anticipated in the research that are not greater in and of themselves than those ordinarily encountered in daily life or during the performance of 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p>
    <w:p w14:paraId="52C85C57"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r w:rsidRPr="00880566">
        <w:rPr>
          <w:rFonts w:asciiTheme="minorHAnsi" w:hAnsiTheme="minorHAnsi"/>
          <w:b/>
          <w:sz w:val="22"/>
          <w:szCs w:val="22"/>
        </w:rPr>
        <w:t>Please complete the sections below if the research involves more than minimal risk to subjects</w:t>
      </w:r>
      <w:r>
        <w:rPr>
          <w:rFonts w:asciiTheme="minorHAnsi" w:hAnsiTheme="minorHAnsi"/>
          <w:b/>
          <w:sz w:val="22"/>
          <w:szCs w:val="22"/>
        </w:rPr>
        <w:t>, otherwise</w:t>
      </w:r>
      <w:r w:rsidRPr="00880566">
        <w:rPr>
          <w:rFonts w:asciiTheme="minorHAnsi" w:hAnsiTheme="minorHAnsi"/>
          <w:b/>
          <w:sz w:val="22"/>
          <w:szCs w:val="22"/>
        </w:rPr>
        <w:t xml:space="preserve"> indicate </w:t>
      </w:r>
      <w:r>
        <w:rPr>
          <w:rFonts w:asciiTheme="minorHAnsi" w:hAnsiTheme="minorHAnsi"/>
          <w:b/>
          <w:sz w:val="22"/>
          <w:szCs w:val="22"/>
        </w:rPr>
        <w:t xml:space="preserve">each section </w:t>
      </w:r>
      <w:r w:rsidRPr="00880566">
        <w:rPr>
          <w:rFonts w:asciiTheme="minorHAnsi" w:hAnsiTheme="minorHAnsi"/>
          <w:b/>
          <w:sz w:val="22"/>
          <w:szCs w:val="22"/>
        </w:rPr>
        <w:t xml:space="preserve">as not applicable. </w:t>
      </w:r>
    </w:p>
    <w:p w14:paraId="6B8B4673" w14:textId="41CE2DC7" w:rsidR="00E320AA" w:rsidRDefault="00985EA4" w:rsidP="00E320AA">
      <w:pPr>
        <w:ind w:left="720"/>
        <w:rPr>
          <w:rFonts w:asciiTheme="minorHAnsi" w:hAnsiTheme="minorHAnsi"/>
          <w:sz w:val="22"/>
          <w:szCs w:val="22"/>
        </w:rPr>
      </w:pPr>
      <w:r w:rsidRPr="00985EA4">
        <w:rPr>
          <w:rFonts w:asciiTheme="minorHAnsi" w:hAnsiTheme="minorHAnsi"/>
          <w:sz w:val="22"/>
          <w:szCs w:val="22"/>
        </w:rPr>
        <w:t>[Do not type here]</w:t>
      </w:r>
    </w:p>
    <w:p w14:paraId="1DBF146B" w14:textId="77777777" w:rsidR="00E228A4" w:rsidRDefault="00E228A4" w:rsidP="00E320AA">
      <w:pPr>
        <w:ind w:left="720"/>
        <w:rPr>
          <w:rFonts w:asciiTheme="minorHAnsi" w:hAnsiTheme="minorHAnsi"/>
          <w:sz w:val="22"/>
          <w:szCs w:val="22"/>
        </w:rPr>
      </w:pPr>
    </w:p>
    <w:p w14:paraId="591AA99B"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Periodic evaluation of data</w:t>
      </w:r>
    </w:p>
    <w:p w14:paraId="6EE974A6"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plan to periodically evaluate the data collected regarding both harms and benefits to determine whether subjects remain safe.</w:t>
      </w:r>
    </w:p>
    <w:p w14:paraId="0D2D003D" w14:textId="77777777" w:rsidR="00E320AA" w:rsidRPr="00880566" w:rsidRDefault="00E320AA" w:rsidP="00E320AA">
      <w:pPr>
        <w:ind w:left="1440"/>
        <w:rPr>
          <w:rFonts w:asciiTheme="minorHAnsi" w:hAnsiTheme="minorHAnsi"/>
          <w:sz w:val="22"/>
          <w:szCs w:val="22"/>
        </w:rPr>
      </w:pPr>
    </w:p>
    <w:p w14:paraId="126EE86C" w14:textId="1136E69D" w:rsidR="00E320AA" w:rsidRDefault="00086801" w:rsidP="00E320AA">
      <w:pPr>
        <w:ind w:left="1440"/>
        <w:rPr>
          <w:rFonts w:asciiTheme="minorHAnsi" w:hAnsiTheme="minorHAnsi"/>
          <w:sz w:val="22"/>
          <w:szCs w:val="22"/>
        </w:rPr>
      </w:pPr>
      <w:r>
        <w:rPr>
          <w:rFonts w:asciiTheme="minorHAnsi" w:hAnsiTheme="minorHAnsi"/>
          <w:sz w:val="22"/>
          <w:szCs w:val="22"/>
        </w:rPr>
        <w:t>n/a</w:t>
      </w:r>
    </w:p>
    <w:p w14:paraId="27A55F6E" w14:textId="77777777" w:rsidR="00E228A4" w:rsidRPr="00880566" w:rsidRDefault="00E228A4" w:rsidP="00E320AA">
      <w:pPr>
        <w:ind w:left="1440"/>
        <w:rPr>
          <w:rFonts w:asciiTheme="minorHAnsi" w:hAnsiTheme="minorHAnsi"/>
          <w:sz w:val="22"/>
          <w:szCs w:val="22"/>
        </w:rPr>
      </w:pPr>
    </w:p>
    <w:p w14:paraId="3348DA5D" w14:textId="77777777" w:rsidR="00E320AA" w:rsidRPr="00E228A4" w:rsidRDefault="00E320AA" w:rsidP="0065238D">
      <w:pPr>
        <w:pStyle w:val="ListParagraph"/>
        <w:numPr>
          <w:ilvl w:val="1"/>
          <w:numId w:val="5"/>
        </w:numPr>
        <w:rPr>
          <w:rFonts w:asciiTheme="minorHAnsi" w:hAnsiTheme="minorHAnsi"/>
          <w:b/>
          <w:color w:val="000000"/>
          <w:sz w:val="22"/>
          <w:szCs w:val="22"/>
        </w:rPr>
      </w:pPr>
      <w:r w:rsidRPr="00E228A4">
        <w:rPr>
          <w:rFonts w:asciiTheme="minorHAnsi" w:hAnsiTheme="minorHAnsi"/>
          <w:b/>
          <w:color w:val="000000"/>
          <w:sz w:val="22"/>
          <w:szCs w:val="22"/>
        </w:rPr>
        <w:t>Data that are reviewed</w:t>
      </w:r>
    </w:p>
    <w:p w14:paraId="0CEDF735" w14:textId="77777777" w:rsidR="00E320AA" w:rsidRPr="00880566" w:rsidRDefault="00E320AA" w:rsidP="00E320A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880566">
        <w:rPr>
          <w:rFonts w:asciiTheme="minorHAnsi" w:hAnsiTheme="minorHAnsi"/>
          <w:b w:val="0"/>
          <w:szCs w:val="22"/>
        </w:rPr>
        <w:t>Describe the data that are reviewed, including safety data, untoward events, and efficacy data.</w:t>
      </w:r>
    </w:p>
    <w:p w14:paraId="2031626E" w14:textId="77777777" w:rsidR="00E320AA" w:rsidRPr="00880566" w:rsidRDefault="00E320AA" w:rsidP="00E320AA">
      <w:pPr>
        <w:ind w:left="1440"/>
        <w:rPr>
          <w:rFonts w:asciiTheme="minorHAnsi" w:hAnsiTheme="minorHAnsi"/>
          <w:sz w:val="22"/>
          <w:szCs w:val="22"/>
        </w:rPr>
      </w:pPr>
    </w:p>
    <w:p w14:paraId="2199D5F4" w14:textId="22875FBD" w:rsidR="00E320AA" w:rsidRPr="00880566" w:rsidRDefault="00086801" w:rsidP="00E320AA">
      <w:pPr>
        <w:ind w:left="1440"/>
        <w:rPr>
          <w:rFonts w:asciiTheme="minorHAnsi" w:hAnsiTheme="minorHAnsi"/>
          <w:sz w:val="22"/>
          <w:szCs w:val="22"/>
        </w:rPr>
      </w:pPr>
      <w:r>
        <w:rPr>
          <w:rFonts w:asciiTheme="minorHAnsi" w:hAnsiTheme="minorHAnsi"/>
          <w:sz w:val="22"/>
          <w:szCs w:val="22"/>
        </w:rPr>
        <w:t>n/a</w:t>
      </w:r>
    </w:p>
    <w:p w14:paraId="25B1A9C4" w14:textId="7B62E1EE" w:rsidR="00E320AA" w:rsidRDefault="00E320AA" w:rsidP="00E320AA">
      <w:pPr>
        <w:ind w:left="1440"/>
        <w:rPr>
          <w:rFonts w:asciiTheme="minorHAnsi" w:hAnsiTheme="minorHAnsi"/>
          <w:sz w:val="22"/>
          <w:szCs w:val="22"/>
        </w:rPr>
      </w:pPr>
    </w:p>
    <w:p w14:paraId="2BCA798E"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Method of collection of safety information</w:t>
      </w:r>
    </w:p>
    <w:p w14:paraId="11A5FCA7"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880566">
        <w:rPr>
          <w:rFonts w:asciiTheme="minorHAnsi" w:hAnsiTheme="minorHAnsi"/>
          <w:sz w:val="22"/>
          <w:szCs w:val="22"/>
        </w:rPr>
        <w:t>Describe the method by which the safety information will be collected (e.g., with case report forms, at study visits, by telephone calls and with subjects).</w:t>
      </w:r>
    </w:p>
    <w:p w14:paraId="27DA51C2" w14:textId="77777777" w:rsidR="00E320AA" w:rsidRPr="00880566" w:rsidRDefault="00E320AA" w:rsidP="00E320AA">
      <w:pPr>
        <w:tabs>
          <w:tab w:val="left" w:pos="720"/>
        </w:tabs>
        <w:ind w:left="1440"/>
        <w:rPr>
          <w:rFonts w:asciiTheme="minorHAnsi" w:hAnsiTheme="minorHAnsi"/>
          <w:sz w:val="22"/>
          <w:szCs w:val="22"/>
        </w:rPr>
      </w:pPr>
    </w:p>
    <w:p w14:paraId="7D7F5710" w14:textId="3B7BC979" w:rsidR="00E320AA" w:rsidRDefault="00086801" w:rsidP="00E320AA">
      <w:pPr>
        <w:tabs>
          <w:tab w:val="left" w:pos="720"/>
        </w:tabs>
        <w:ind w:left="1440"/>
        <w:rPr>
          <w:rFonts w:asciiTheme="minorHAnsi" w:hAnsiTheme="minorHAnsi"/>
          <w:sz w:val="22"/>
          <w:szCs w:val="22"/>
        </w:rPr>
      </w:pPr>
      <w:r>
        <w:rPr>
          <w:rFonts w:asciiTheme="minorHAnsi" w:hAnsiTheme="minorHAnsi"/>
          <w:sz w:val="22"/>
          <w:szCs w:val="22"/>
        </w:rPr>
        <w:t>n/a</w:t>
      </w:r>
    </w:p>
    <w:p w14:paraId="0B3CD825" w14:textId="77777777" w:rsidR="00E228A4" w:rsidRPr="00880566" w:rsidRDefault="00E228A4" w:rsidP="00E320AA">
      <w:pPr>
        <w:tabs>
          <w:tab w:val="left" w:pos="720"/>
        </w:tabs>
        <w:ind w:left="1440"/>
        <w:rPr>
          <w:rFonts w:asciiTheme="minorHAnsi" w:hAnsiTheme="minorHAnsi"/>
          <w:sz w:val="22"/>
          <w:szCs w:val="22"/>
        </w:rPr>
      </w:pPr>
    </w:p>
    <w:p w14:paraId="2FF111C1" w14:textId="705F047E"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lastRenderedPageBreak/>
        <w:t>Frequency of data collection</w:t>
      </w:r>
    </w:p>
    <w:p w14:paraId="4E42DC19"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frequency of data collection, including when safety data collection starts.</w:t>
      </w:r>
    </w:p>
    <w:p w14:paraId="760293C1" w14:textId="77777777" w:rsidR="00E320AA" w:rsidRPr="00880566" w:rsidRDefault="00E320AA" w:rsidP="00E320AA">
      <w:pPr>
        <w:ind w:left="1440"/>
        <w:rPr>
          <w:rFonts w:asciiTheme="minorHAnsi" w:hAnsiTheme="minorHAnsi"/>
          <w:sz w:val="22"/>
          <w:szCs w:val="22"/>
        </w:rPr>
      </w:pPr>
    </w:p>
    <w:p w14:paraId="5BEB49CC" w14:textId="364DE127" w:rsidR="00E320AA" w:rsidRPr="00880566" w:rsidRDefault="00086801" w:rsidP="00E320AA">
      <w:pPr>
        <w:ind w:left="1440"/>
        <w:rPr>
          <w:rFonts w:asciiTheme="minorHAnsi" w:hAnsiTheme="minorHAnsi"/>
          <w:sz w:val="22"/>
          <w:szCs w:val="22"/>
        </w:rPr>
      </w:pPr>
      <w:r>
        <w:rPr>
          <w:rFonts w:asciiTheme="minorHAnsi" w:hAnsiTheme="minorHAnsi"/>
          <w:sz w:val="22"/>
          <w:szCs w:val="22"/>
        </w:rPr>
        <w:t>n/a</w:t>
      </w:r>
    </w:p>
    <w:p w14:paraId="6C7B0C85" w14:textId="364B0752" w:rsidR="00E320AA" w:rsidRDefault="00E320AA" w:rsidP="00E320AA">
      <w:pPr>
        <w:ind w:left="1440"/>
        <w:rPr>
          <w:rFonts w:asciiTheme="minorHAnsi" w:hAnsiTheme="minorHAnsi"/>
          <w:sz w:val="22"/>
          <w:szCs w:val="22"/>
        </w:rPr>
      </w:pPr>
    </w:p>
    <w:p w14:paraId="479C3C5B"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Individuals reviewing the data</w:t>
      </w:r>
    </w:p>
    <w:p w14:paraId="4FC45A94"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880566" w:rsidRDefault="00E320AA" w:rsidP="00E320AA">
      <w:pPr>
        <w:ind w:left="1440"/>
        <w:rPr>
          <w:rFonts w:asciiTheme="minorHAnsi" w:hAnsiTheme="minorHAnsi"/>
          <w:sz w:val="22"/>
          <w:szCs w:val="22"/>
        </w:rPr>
      </w:pPr>
    </w:p>
    <w:p w14:paraId="6B4735A7" w14:textId="4B9A82C0" w:rsidR="00E320AA" w:rsidRPr="00880566" w:rsidRDefault="00086801" w:rsidP="00E320AA">
      <w:pPr>
        <w:ind w:left="1440"/>
        <w:rPr>
          <w:rFonts w:asciiTheme="minorHAnsi" w:hAnsiTheme="minorHAnsi"/>
          <w:sz w:val="22"/>
          <w:szCs w:val="22"/>
        </w:rPr>
      </w:pPr>
      <w:r>
        <w:rPr>
          <w:rFonts w:asciiTheme="minorHAnsi" w:hAnsiTheme="minorHAnsi"/>
          <w:sz w:val="22"/>
          <w:szCs w:val="22"/>
        </w:rPr>
        <w:t>n/a</w:t>
      </w:r>
    </w:p>
    <w:p w14:paraId="25E247F2" w14:textId="62DD98B3" w:rsidR="00E320AA" w:rsidRDefault="00E320AA" w:rsidP="00E320AA">
      <w:pPr>
        <w:ind w:left="1440"/>
        <w:rPr>
          <w:rFonts w:asciiTheme="minorHAnsi" w:hAnsiTheme="minorHAnsi"/>
          <w:sz w:val="22"/>
          <w:szCs w:val="22"/>
        </w:rPr>
      </w:pPr>
    </w:p>
    <w:p w14:paraId="74EEE78D"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Frequency of review of cumulative data</w:t>
      </w:r>
    </w:p>
    <w:p w14:paraId="0C3607DC"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frequency or periodicity of review of cumulative data.</w:t>
      </w:r>
    </w:p>
    <w:p w14:paraId="0FD82B50" w14:textId="77777777" w:rsidR="00E320AA" w:rsidRPr="00880566" w:rsidRDefault="00E320AA" w:rsidP="00E320AA">
      <w:pPr>
        <w:ind w:left="1440"/>
        <w:rPr>
          <w:rFonts w:asciiTheme="minorHAnsi" w:hAnsiTheme="minorHAnsi"/>
          <w:sz w:val="22"/>
          <w:szCs w:val="22"/>
        </w:rPr>
      </w:pPr>
    </w:p>
    <w:p w14:paraId="73024BDD" w14:textId="5A6362AE" w:rsidR="00E320AA" w:rsidRPr="00880566" w:rsidRDefault="00086801" w:rsidP="00E320AA">
      <w:pPr>
        <w:ind w:left="1440"/>
        <w:rPr>
          <w:rFonts w:asciiTheme="minorHAnsi" w:hAnsiTheme="minorHAnsi"/>
          <w:sz w:val="22"/>
          <w:szCs w:val="22"/>
        </w:rPr>
      </w:pPr>
      <w:r>
        <w:rPr>
          <w:rFonts w:asciiTheme="minorHAnsi" w:hAnsiTheme="minorHAnsi"/>
          <w:sz w:val="22"/>
          <w:szCs w:val="22"/>
        </w:rPr>
        <w:t>n/a</w:t>
      </w:r>
    </w:p>
    <w:p w14:paraId="3A255924" w14:textId="795F8FD4" w:rsidR="00E320AA" w:rsidRDefault="00E320AA" w:rsidP="00E320AA">
      <w:pPr>
        <w:ind w:left="1440"/>
        <w:rPr>
          <w:rFonts w:asciiTheme="minorHAnsi" w:hAnsiTheme="minorHAnsi"/>
          <w:sz w:val="22"/>
          <w:szCs w:val="22"/>
        </w:rPr>
      </w:pPr>
    </w:p>
    <w:p w14:paraId="45D99DA8"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Statistical tests</w:t>
      </w:r>
    </w:p>
    <w:p w14:paraId="48821F3B"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statistical tests for analyzing the safety data to determine whether harms are occurring.</w:t>
      </w:r>
    </w:p>
    <w:p w14:paraId="42F4F52C" w14:textId="77777777" w:rsidR="00E320AA" w:rsidRPr="00880566" w:rsidRDefault="00E320AA" w:rsidP="00E320AA">
      <w:pPr>
        <w:ind w:left="1440"/>
        <w:rPr>
          <w:rFonts w:asciiTheme="minorHAnsi" w:hAnsiTheme="minorHAnsi"/>
          <w:sz w:val="22"/>
          <w:szCs w:val="22"/>
        </w:rPr>
      </w:pPr>
    </w:p>
    <w:p w14:paraId="4A6E718D" w14:textId="5E9D06ED" w:rsidR="00E320AA" w:rsidRPr="00880566" w:rsidRDefault="00086801" w:rsidP="00E320AA">
      <w:pPr>
        <w:ind w:left="1440"/>
        <w:rPr>
          <w:rFonts w:asciiTheme="minorHAnsi" w:hAnsiTheme="minorHAnsi"/>
          <w:sz w:val="22"/>
          <w:szCs w:val="22"/>
        </w:rPr>
      </w:pPr>
      <w:r>
        <w:rPr>
          <w:rFonts w:asciiTheme="minorHAnsi" w:hAnsiTheme="minorHAnsi"/>
          <w:sz w:val="22"/>
          <w:szCs w:val="22"/>
        </w:rPr>
        <w:t>n/a</w:t>
      </w:r>
    </w:p>
    <w:p w14:paraId="0A06FC87" w14:textId="65AA81F1" w:rsidR="00E320AA" w:rsidRDefault="00E320AA" w:rsidP="00E320AA">
      <w:pPr>
        <w:ind w:left="1440"/>
        <w:rPr>
          <w:rFonts w:asciiTheme="minorHAnsi" w:hAnsiTheme="minorHAnsi"/>
          <w:sz w:val="22"/>
          <w:szCs w:val="22"/>
        </w:rPr>
      </w:pPr>
    </w:p>
    <w:p w14:paraId="49127366"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Suspension of research</w:t>
      </w:r>
    </w:p>
    <w:p w14:paraId="63E1FE46"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880566">
        <w:rPr>
          <w:rFonts w:asciiTheme="minorHAnsi" w:hAnsiTheme="minorHAnsi"/>
          <w:sz w:val="22"/>
          <w:szCs w:val="22"/>
        </w:rPr>
        <w:t>Describe any conditions that trigger an immediate suspension of research.</w:t>
      </w:r>
    </w:p>
    <w:p w14:paraId="6FE4A4AF" w14:textId="77777777" w:rsidR="00E320AA" w:rsidRPr="00880566" w:rsidRDefault="00E320AA" w:rsidP="00E320AA">
      <w:pPr>
        <w:ind w:left="1440"/>
        <w:rPr>
          <w:rFonts w:asciiTheme="minorHAnsi" w:hAnsiTheme="minorHAnsi"/>
          <w:sz w:val="22"/>
          <w:szCs w:val="22"/>
        </w:rPr>
      </w:pPr>
    </w:p>
    <w:p w14:paraId="318EC4F0" w14:textId="1F52B82D" w:rsidR="00E320AA" w:rsidRPr="00880566" w:rsidRDefault="00086801" w:rsidP="00E320AA">
      <w:pPr>
        <w:ind w:left="1440"/>
        <w:rPr>
          <w:rFonts w:asciiTheme="minorHAnsi" w:hAnsiTheme="minorHAnsi"/>
          <w:sz w:val="22"/>
          <w:szCs w:val="22"/>
        </w:rPr>
      </w:pPr>
      <w:r>
        <w:rPr>
          <w:rFonts w:asciiTheme="minorHAnsi" w:hAnsiTheme="minorHAnsi"/>
          <w:sz w:val="22"/>
          <w:szCs w:val="22"/>
        </w:rPr>
        <w:t>n/a</w:t>
      </w:r>
    </w:p>
    <w:p w14:paraId="4D25EC4D" w14:textId="77777777" w:rsidR="00E320AA" w:rsidRDefault="00E320AA" w:rsidP="00E320AA">
      <w:pPr>
        <w:tabs>
          <w:tab w:val="left" w:pos="360"/>
        </w:tabs>
        <w:ind w:left="720"/>
        <w:rPr>
          <w:rFonts w:asciiTheme="minorHAnsi" w:hAnsiTheme="minorHAnsi" w:cs="Arial"/>
          <w:color w:val="000000"/>
          <w:sz w:val="22"/>
          <w:szCs w:val="22"/>
        </w:rPr>
      </w:pPr>
    </w:p>
    <w:p w14:paraId="51E8D4DF" w14:textId="4E08EF63" w:rsidR="007D6472" w:rsidRPr="00BD5B63" w:rsidRDefault="00397044" w:rsidP="0065238D">
      <w:pPr>
        <w:pStyle w:val="Heading1"/>
        <w:numPr>
          <w:ilvl w:val="0"/>
          <w:numId w:val="5"/>
        </w:numPr>
        <w:rPr>
          <w:sz w:val="22"/>
          <w:szCs w:val="22"/>
        </w:rPr>
      </w:pPr>
      <w:bookmarkStart w:id="110" w:name="_Toc65500171"/>
      <w:r w:rsidRPr="00BD5B63">
        <w:rPr>
          <w:sz w:val="22"/>
          <w:szCs w:val="22"/>
        </w:rPr>
        <w:t>Risks</w:t>
      </w:r>
      <w:bookmarkEnd w:id="107"/>
      <w:bookmarkEnd w:id="108"/>
      <w:bookmarkEnd w:id="109"/>
      <w:bookmarkEnd w:id="110"/>
    </w:p>
    <w:p w14:paraId="31A1B71A" w14:textId="3AE38CB2" w:rsidR="00D87266" w:rsidRDefault="007E27BD" w:rsidP="00D87266">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Pr>
          <w:rFonts w:asciiTheme="minorHAnsi" w:hAnsiTheme="minorHAnsi"/>
          <w:sz w:val="22"/>
          <w:szCs w:val="22"/>
        </w:rPr>
        <w:t xml:space="preserve">List </w:t>
      </w:r>
      <w:r w:rsidRPr="00880566">
        <w:rPr>
          <w:rFonts w:asciiTheme="minorHAnsi" w:hAnsiTheme="minorHAnsi"/>
          <w:sz w:val="22"/>
          <w:szCs w:val="22"/>
        </w:rPr>
        <w:t xml:space="preserve">the reasonably foreseeable risks, discomforts, hazards, or inconveniences to the subjects related the subjects’ participation in the research. </w:t>
      </w:r>
      <w:r>
        <w:rPr>
          <w:rFonts w:asciiTheme="minorHAnsi" w:hAnsiTheme="minorHAnsi"/>
          <w:sz w:val="22"/>
          <w:szCs w:val="22"/>
        </w:rPr>
        <w:t xml:space="preserve">Include as may be useful for the IRB’s consideration, a description of the probability, magnitude, duration and reversibility of the risks. </w:t>
      </w:r>
      <w:r w:rsidRPr="00880566">
        <w:rPr>
          <w:rFonts w:asciiTheme="minorHAnsi" w:hAnsiTheme="minorHAnsi"/>
          <w:sz w:val="22"/>
          <w:szCs w:val="22"/>
        </w:rPr>
        <w:t xml:space="preserve">Consider all types of risk including physical, psychological, social, legal, and economic risks.  </w:t>
      </w:r>
      <w:r>
        <w:rPr>
          <w:rFonts w:asciiTheme="minorHAnsi" w:hAnsiTheme="minorHAnsi"/>
          <w:sz w:val="22"/>
          <w:szCs w:val="22"/>
        </w:rPr>
        <w:t>Note: Loss of confidentiality is a potential risk when conducting human subject research.</w:t>
      </w:r>
    </w:p>
    <w:p w14:paraId="5B3068F2" w14:textId="77777777" w:rsidR="00C07D64" w:rsidRDefault="00C07D64"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 xml:space="preserve">If </w:t>
      </w:r>
      <w:r w:rsidRPr="001B6783">
        <w:rPr>
          <w:rFonts w:asciiTheme="minorHAnsi" w:hAnsiTheme="minorHAnsi"/>
          <w:sz w:val="22"/>
          <w:szCs w:val="22"/>
        </w:rPr>
        <w:t>applicable, indicate which procedures may have risks to the subjects that are currently unforeseeable.</w:t>
      </w:r>
    </w:p>
    <w:p w14:paraId="23FA39E9" w14:textId="6163EA5D" w:rsidR="00D87266" w:rsidRDefault="00C07D64"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sidRPr="00C07D64">
        <w:rPr>
          <w:rFonts w:asciiTheme="minorHAnsi" w:hAnsiTheme="minorHAnsi"/>
          <w:sz w:val="22"/>
          <w:szCs w:val="22"/>
        </w:rPr>
        <w:t xml:space="preserve">If </w:t>
      </w:r>
      <w:r w:rsidRPr="00421ACF">
        <w:rPr>
          <w:rFonts w:asciiTheme="minorHAnsi" w:hAnsiTheme="minorHAnsi"/>
          <w:sz w:val="22"/>
          <w:szCs w:val="22"/>
        </w:rPr>
        <w:t>applicable, indicate</w:t>
      </w:r>
      <w:r w:rsidRPr="001B6783">
        <w:rPr>
          <w:rFonts w:asciiTheme="minorHAnsi" w:hAnsiTheme="minorHAnsi"/>
          <w:sz w:val="22"/>
          <w:szCs w:val="22"/>
        </w:rPr>
        <w:t xml:space="preserve"> which procedures may have risks to an embryo or fetus should th</w:t>
      </w:r>
      <w:r>
        <w:rPr>
          <w:rFonts w:asciiTheme="minorHAnsi" w:hAnsiTheme="minorHAnsi"/>
          <w:sz w:val="22"/>
          <w:szCs w:val="22"/>
        </w:rPr>
        <w:t>e</w:t>
      </w:r>
      <w:r w:rsidRPr="001B6783">
        <w:rPr>
          <w:rFonts w:asciiTheme="minorHAnsi" w:hAnsiTheme="minorHAnsi"/>
          <w:sz w:val="22"/>
          <w:szCs w:val="22"/>
        </w:rPr>
        <w:t xml:space="preserve"> subject be or become pregnant</w:t>
      </w:r>
      <w:r>
        <w:rPr>
          <w:rFonts w:asciiTheme="minorHAnsi" w:hAnsiTheme="minorHAnsi"/>
          <w:sz w:val="22"/>
          <w:szCs w:val="22"/>
        </w:rPr>
        <w:t>.</w:t>
      </w:r>
    </w:p>
    <w:p w14:paraId="6D46D602" w14:textId="40D3B632" w:rsidR="00D87266" w:rsidRPr="00C07D64" w:rsidRDefault="00C07D64"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sidRPr="00C07D64">
        <w:rPr>
          <w:rFonts w:asciiTheme="minorHAnsi" w:hAnsiTheme="minorHAnsi"/>
          <w:sz w:val="22"/>
          <w:szCs w:val="22"/>
        </w:rPr>
        <w:t>If applicable, describe risks to others who are not subjects.</w:t>
      </w:r>
    </w:p>
    <w:p w14:paraId="4F8C2EEB" w14:textId="77777777" w:rsidR="00C07D64" w:rsidRDefault="00C07D64" w:rsidP="00C07D64">
      <w:pPr>
        <w:rPr>
          <w:rFonts w:asciiTheme="minorHAnsi" w:hAnsiTheme="minorHAnsi"/>
          <w:sz w:val="22"/>
          <w:szCs w:val="22"/>
        </w:rPr>
      </w:pPr>
    </w:p>
    <w:p w14:paraId="514DDF7C" w14:textId="77777777" w:rsidR="00086801" w:rsidRDefault="00086801" w:rsidP="00086801">
      <w:pPr>
        <w:ind w:firstLine="540"/>
        <w:rPr>
          <w:rFonts w:ascii="Calibri" w:eastAsia="Calibri" w:hAnsi="Calibri" w:cs="Calibri"/>
          <w:sz w:val="22"/>
          <w:szCs w:val="22"/>
        </w:rPr>
      </w:pPr>
      <w:bookmarkStart w:id="111" w:name="_Toc361915614"/>
      <w:bookmarkStart w:id="112" w:name="_Toc361917239"/>
      <w:bookmarkStart w:id="113" w:name="_Toc364333966"/>
      <w:r>
        <w:rPr>
          <w:rFonts w:ascii="Calibri" w:eastAsia="Calibri" w:hAnsi="Calibri" w:cs="Calibri"/>
          <w:sz w:val="22"/>
          <w:szCs w:val="22"/>
        </w:rPr>
        <w:t xml:space="preserve">The potential risks for respondents include: </w:t>
      </w:r>
    </w:p>
    <w:p w14:paraId="338385AB" w14:textId="77777777" w:rsidR="00086801" w:rsidRDefault="00086801" w:rsidP="00086801">
      <w:pPr>
        <w:numPr>
          <w:ilvl w:val="0"/>
          <w:numId w:val="19"/>
        </w:numPr>
        <w:rPr>
          <w:rFonts w:ascii="Calibri" w:eastAsia="Calibri" w:hAnsi="Calibri" w:cs="Calibri"/>
          <w:sz w:val="22"/>
          <w:szCs w:val="22"/>
        </w:rPr>
      </w:pPr>
      <w:r>
        <w:rPr>
          <w:rFonts w:ascii="Calibri" w:eastAsia="Calibri" w:hAnsi="Calibri" w:cs="Calibri"/>
          <w:sz w:val="22"/>
          <w:szCs w:val="22"/>
        </w:rPr>
        <w:t>Discomfort with some of the questions asked – questions will ask about their experiences with bipolar disorder and financial difficulties</w:t>
      </w:r>
    </w:p>
    <w:p w14:paraId="57ABC0FE" w14:textId="77777777" w:rsidR="00086801" w:rsidRDefault="00086801" w:rsidP="00086801">
      <w:pPr>
        <w:numPr>
          <w:ilvl w:val="0"/>
          <w:numId w:val="19"/>
        </w:numPr>
        <w:rPr>
          <w:rFonts w:ascii="Calibri" w:eastAsia="Calibri" w:hAnsi="Calibri" w:cs="Calibri"/>
          <w:sz w:val="22"/>
          <w:szCs w:val="22"/>
        </w:rPr>
      </w:pPr>
      <w:r>
        <w:rPr>
          <w:rFonts w:ascii="Calibri" w:eastAsia="Calibri" w:hAnsi="Calibri" w:cs="Calibri"/>
          <w:sz w:val="22"/>
          <w:szCs w:val="22"/>
        </w:rPr>
        <w:t>Loss of confidentiality – While no personal identifiers will be collected during the survey that will tie responses to individual respondents, it is possible for confidentiality to be compromised.  However, the study team will take all reasonable measures to insure confidentiality to the best of their abilities.</w:t>
      </w:r>
    </w:p>
    <w:p w14:paraId="10856562" w14:textId="77777777" w:rsidR="00D47781" w:rsidRPr="00880566" w:rsidRDefault="00D47781" w:rsidP="004026EB">
      <w:pPr>
        <w:ind w:left="720"/>
        <w:rPr>
          <w:rFonts w:asciiTheme="minorHAnsi" w:hAnsiTheme="minorHAnsi"/>
          <w:sz w:val="22"/>
          <w:szCs w:val="22"/>
        </w:rPr>
      </w:pPr>
    </w:p>
    <w:p w14:paraId="0683086F" w14:textId="75B69883" w:rsidR="00EB2F82" w:rsidRDefault="00397044" w:rsidP="0065238D">
      <w:pPr>
        <w:pStyle w:val="Heading1"/>
        <w:numPr>
          <w:ilvl w:val="0"/>
          <w:numId w:val="5"/>
        </w:numPr>
        <w:rPr>
          <w:sz w:val="22"/>
          <w:szCs w:val="22"/>
        </w:rPr>
      </w:pPr>
      <w:bookmarkStart w:id="114" w:name="_Toc65500172"/>
      <w:r w:rsidRPr="005C7839">
        <w:rPr>
          <w:sz w:val="22"/>
          <w:szCs w:val="22"/>
        </w:rPr>
        <w:lastRenderedPageBreak/>
        <w:t>Potential Benefits to Subjects and Other</w:t>
      </w:r>
      <w:bookmarkEnd w:id="111"/>
      <w:bookmarkEnd w:id="112"/>
      <w:bookmarkEnd w:id="113"/>
      <w:r w:rsidR="005C7839">
        <w:rPr>
          <w:sz w:val="22"/>
          <w:szCs w:val="22"/>
        </w:rPr>
        <w:t>s</w:t>
      </w:r>
      <w:bookmarkEnd w:id="114"/>
      <w:r w:rsidR="005C7839">
        <w:rPr>
          <w:sz w:val="22"/>
          <w:szCs w:val="22"/>
        </w:rPr>
        <w:t xml:space="preserve"> </w:t>
      </w:r>
    </w:p>
    <w:p w14:paraId="377916DD" w14:textId="17DA10DE" w:rsidR="00397044" w:rsidRPr="007D7095" w:rsidRDefault="00397044" w:rsidP="0065238D">
      <w:pPr>
        <w:pStyle w:val="Heading2"/>
        <w:numPr>
          <w:ilvl w:val="1"/>
          <w:numId w:val="5"/>
        </w:numPr>
        <w:rPr>
          <w:rFonts w:asciiTheme="minorHAnsi" w:hAnsiTheme="minorHAnsi" w:cstheme="minorHAnsi"/>
          <w:szCs w:val="22"/>
        </w:rPr>
      </w:pPr>
      <w:bookmarkStart w:id="115" w:name="_Toc361915615"/>
      <w:bookmarkStart w:id="116" w:name="_Toc361917240"/>
      <w:bookmarkStart w:id="117" w:name="_Toc364333967"/>
      <w:r w:rsidRPr="007D7095">
        <w:rPr>
          <w:rFonts w:asciiTheme="minorHAnsi" w:hAnsiTheme="minorHAnsi" w:cstheme="minorHAnsi"/>
          <w:szCs w:val="22"/>
        </w:rPr>
        <w:t>Potential Benefits to Subjects</w:t>
      </w:r>
      <w:bookmarkEnd w:id="115"/>
      <w:bookmarkEnd w:id="116"/>
      <w:bookmarkEnd w:id="117"/>
    </w:p>
    <w:p w14:paraId="3B6F00D7" w14:textId="7ED7E26D" w:rsidR="00ED261D"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Describe the potential benefits that individual subjects may experience from taking part in the research. </w:t>
      </w:r>
      <w:r w:rsidR="0077011B" w:rsidRPr="00880566">
        <w:rPr>
          <w:rFonts w:asciiTheme="minorHAnsi" w:hAnsiTheme="minorHAnsi"/>
          <w:sz w:val="22"/>
          <w:szCs w:val="22"/>
        </w:rPr>
        <w:t xml:space="preserve">If there is no direct benefit </w:t>
      </w:r>
      <w:r w:rsidR="00336751" w:rsidRPr="00880566">
        <w:rPr>
          <w:rFonts w:asciiTheme="minorHAnsi" w:hAnsiTheme="minorHAnsi"/>
          <w:sz w:val="22"/>
          <w:szCs w:val="22"/>
        </w:rPr>
        <w:t>to subjects, indicate as such. Compensation is not considered a benefit</w:t>
      </w:r>
      <w:r w:rsidR="00BE6CE9" w:rsidRPr="00880566">
        <w:rPr>
          <w:rFonts w:asciiTheme="minorHAnsi" w:hAnsiTheme="minorHAnsi"/>
          <w:sz w:val="22"/>
          <w:szCs w:val="22"/>
        </w:rPr>
        <w:t>. Compensation should be addressed in section 1</w:t>
      </w:r>
      <w:r w:rsidR="00095951">
        <w:rPr>
          <w:rFonts w:asciiTheme="minorHAnsi" w:hAnsiTheme="minorHAnsi"/>
          <w:sz w:val="22"/>
          <w:szCs w:val="22"/>
        </w:rPr>
        <w:t>3</w:t>
      </w:r>
      <w:r w:rsidR="00BE6CE9" w:rsidRPr="00880566">
        <w:rPr>
          <w:rFonts w:asciiTheme="minorHAnsi" w:hAnsiTheme="minorHAnsi"/>
          <w:sz w:val="22"/>
          <w:szCs w:val="22"/>
        </w:rPr>
        <w:t>.0</w:t>
      </w:r>
      <w:r w:rsidR="00336751" w:rsidRPr="00880566">
        <w:rPr>
          <w:rFonts w:asciiTheme="minorHAnsi" w:hAnsiTheme="minorHAnsi"/>
          <w:sz w:val="22"/>
          <w:szCs w:val="22"/>
        </w:rPr>
        <w:t>.</w:t>
      </w:r>
    </w:p>
    <w:p w14:paraId="2C8008CE" w14:textId="77777777" w:rsidR="00D70451" w:rsidRPr="00880566" w:rsidRDefault="00D70451" w:rsidP="004026EB">
      <w:pPr>
        <w:ind w:left="1440"/>
        <w:rPr>
          <w:rFonts w:asciiTheme="minorHAnsi" w:hAnsiTheme="minorHAnsi"/>
          <w:sz w:val="22"/>
          <w:szCs w:val="22"/>
        </w:rPr>
      </w:pPr>
    </w:p>
    <w:p w14:paraId="74990CDC" w14:textId="5068EC5F" w:rsidR="00086801" w:rsidRDefault="00086801" w:rsidP="00086801">
      <w:pPr>
        <w:ind w:left="1440"/>
        <w:rPr>
          <w:rFonts w:ascii="Calibri" w:eastAsia="Calibri" w:hAnsi="Calibri" w:cs="Calibri"/>
          <w:sz w:val="22"/>
          <w:szCs w:val="22"/>
        </w:rPr>
      </w:pPr>
      <w:r>
        <w:rPr>
          <w:rFonts w:ascii="Calibri" w:eastAsia="Calibri" w:hAnsi="Calibri" w:cs="Calibri"/>
          <w:sz w:val="22"/>
          <w:szCs w:val="22"/>
        </w:rPr>
        <w:t>There will be no direct benefits to the respondents.</w:t>
      </w:r>
    </w:p>
    <w:p w14:paraId="426FE8C3" w14:textId="2E8F52B4" w:rsidR="007D7095" w:rsidRDefault="007D7095" w:rsidP="0062687F">
      <w:pPr>
        <w:ind w:left="1440"/>
        <w:rPr>
          <w:rFonts w:asciiTheme="minorHAnsi" w:hAnsiTheme="minorHAnsi"/>
          <w:sz w:val="22"/>
          <w:szCs w:val="22"/>
        </w:rPr>
      </w:pPr>
    </w:p>
    <w:p w14:paraId="089703BD" w14:textId="23918A34" w:rsidR="0062687F" w:rsidRPr="0062687F" w:rsidRDefault="0062687F" w:rsidP="0065238D">
      <w:pPr>
        <w:pStyle w:val="Heading2"/>
        <w:numPr>
          <w:ilvl w:val="1"/>
          <w:numId w:val="5"/>
        </w:numPr>
        <w:rPr>
          <w:rFonts w:asciiTheme="minorHAnsi" w:hAnsiTheme="minorHAnsi" w:cstheme="minorHAnsi"/>
        </w:rPr>
      </w:pPr>
      <w:r w:rsidRPr="0062687F">
        <w:rPr>
          <w:rFonts w:asciiTheme="minorHAnsi" w:hAnsiTheme="minorHAnsi" w:cstheme="minorHAnsi"/>
        </w:rPr>
        <w:t>Potential Benefits to Others</w:t>
      </w:r>
    </w:p>
    <w:p w14:paraId="3AB4B040" w14:textId="77777777" w:rsidR="00ED261D"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Include benefits to society or others.</w:t>
      </w:r>
      <w:r w:rsidR="0077011B" w:rsidRPr="00880566">
        <w:rPr>
          <w:rFonts w:asciiTheme="minorHAnsi" w:hAnsiTheme="minorHAnsi"/>
          <w:sz w:val="22"/>
          <w:szCs w:val="22"/>
        </w:rPr>
        <w:t xml:space="preserve"> </w:t>
      </w:r>
    </w:p>
    <w:p w14:paraId="40DA6775" w14:textId="77777777" w:rsidR="00D70451" w:rsidRPr="00880566" w:rsidRDefault="00D70451" w:rsidP="004026EB">
      <w:pPr>
        <w:ind w:left="1440"/>
        <w:rPr>
          <w:rFonts w:asciiTheme="minorHAnsi" w:hAnsiTheme="minorHAnsi"/>
          <w:sz w:val="22"/>
          <w:szCs w:val="22"/>
        </w:rPr>
      </w:pPr>
    </w:p>
    <w:p w14:paraId="7B82EBA3" w14:textId="41FF72D2" w:rsidR="00D47781" w:rsidRPr="00086801" w:rsidRDefault="00086801" w:rsidP="00086801">
      <w:pPr>
        <w:ind w:left="1440"/>
        <w:rPr>
          <w:rFonts w:ascii="Calibri" w:eastAsia="Calibri" w:hAnsi="Calibri" w:cs="Calibri"/>
          <w:sz w:val="22"/>
          <w:szCs w:val="22"/>
        </w:rPr>
      </w:pPr>
      <w:r>
        <w:rPr>
          <w:rFonts w:ascii="Calibri" w:eastAsia="Calibri" w:hAnsi="Calibri" w:cs="Calibri"/>
          <w:sz w:val="22"/>
          <w:szCs w:val="22"/>
        </w:rPr>
        <w:t xml:space="preserve">The findings of this work </w:t>
      </w:r>
      <w:proofErr w:type="gramStart"/>
      <w:r>
        <w:rPr>
          <w:rFonts w:ascii="Calibri" w:eastAsia="Calibri" w:hAnsi="Calibri" w:cs="Calibri"/>
          <w:sz w:val="22"/>
          <w:szCs w:val="22"/>
        </w:rPr>
        <w:t>stands</w:t>
      </w:r>
      <w:proofErr w:type="gramEnd"/>
      <w:r>
        <w:rPr>
          <w:rFonts w:ascii="Calibri" w:eastAsia="Calibri" w:hAnsi="Calibri" w:cs="Calibri"/>
          <w:sz w:val="22"/>
          <w:szCs w:val="22"/>
        </w:rPr>
        <w:t xml:space="preserve"> to benefit the larger public (with and without serious mental illnesses), by highlighting existing technology-based drivers of problematic spending and informing future interventions aimed to reduce problematic spending behaviors and provide resources to support better financial wellbeing.</w:t>
      </w:r>
    </w:p>
    <w:p w14:paraId="6896BA48" w14:textId="7122A3AE" w:rsidR="007D6472" w:rsidRPr="00880566" w:rsidRDefault="00397044" w:rsidP="0065238D">
      <w:pPr>
        <w:pStyle w:val="Heading1"/>
        <w:numPr>
          <w:ilvl w:val="0"/>
          <w:numId w:val="5"/>
        </w:numPr>
        <w:rPr>
          <w:sz w:val="22"/>
          <w:szCs w:val="22"/>
        </w:rPr>
      </w:pPr>
      <w:bookmarkStart w:id="118" w:name="_Toc361915617"/>
      <w:bookmarkStart w:id="119" w:name="_Toc361917242"/>
      <w:bookmarkStart w:id="120" w:name="_Toc364333969"/>
      <w:bookmarkStart w:id="121" w:name="_Toc65500173"/>
      <w:r w:rsidRPr="00880566">
        <w:rPr>
          <w:sz w:val="22"/>
          <w:szCs w:val="22"/>
        </w:rPr>
        <w:t>Sharing Results with Subjects</w:t>
      </w:r>
      <w:bookmarkEnd w:id="118"/>
      <w:bookmarkEnd w:id="119"/>
      <w:bookmarkEnd w:id="120"/>
      <w:bookmarkEnd w:id="121"/>
    </w:p>
    <w:p w14:paraId="797555E9" w14:textId="50A85565" w:rsidR="00397044" w:rsidRPr="00880566" w:rsidRDefault="004026EB" w:rsidP="004026E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Theme="minorHAnsi" w:hAnsiTheme="minorHAnsi"/>
          <w:b w:val="0"/>
          <w:szCs w:val="22"/>
        </w:rPr>
      </w:pPr>
      <w:r w:rsidRPr="00880566">
        <w:rPr>
          <w:rFonts w:asciiTheme="minorHAnsi" w:hAnsiTheme="minorHAns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Pr>
          <w:rFonts w:asciiTheme="minorHAnsi" w:hAnsiTheme="minorHAnsi"/>
          <w:b w:val="0"/>
          <w:szCs w:val="22"/>
        </w:rPr>
        <w:t>information</w:t>
      </w:r>
      <w:r w:rsidRPr="00880566">
        <w:rPr>
          <w:rFonts w:asciiTheme="minorHAnsi" w:hAnsiTheme="minorHAnsi"/>
          <w:b w:val="0"/>
          <w:szCs w:val="22"/>
        </w:rPr>
        <w:t xml:space="preserve"> will be shared.</w:t>
      </w:r>
      <w:r w:rsidR="00774AAC">
        <w:rPr>
          <w:rFonts w:asciiTheme="minorHAnsi" w:hAnsiTheme="minorHAnsi"/>
          <w:b w:val="0"/>
          <w:szCs w:val="22"/>
        </w:rPr>
        <w:t xml:space="preserve"> </w:t>
      </w:r>
    </w:p>
    <w:p w14:paraId="256DD238" w14:textId="77777777" w:rsidR="00943F6C" w:rsidRPr="00880566" w:rsidRDefault="00943F6C" w:rsidP="004026EB">
      <w:pPr>
        <w:pStyle w:val="Heading1"/>
        <w:spacing w:before="0" w:after="0"/>
        <w:ind w:left="720"/>
        <w:rPr>
          <w:b w:val="0"/>
          <w:sz w:val="22"/>
          <w:szCs w:val="22"/>
        </w:rPr>
      </w:pPr>
      <w:bookmarkStart w:id="122" w:name="_Toc361915618"/>
      <w:bookmarkStart w:id="123" w:name="_Toc361917243"/>
      <w:bookmarkStart w:id="124" w:name="_Toc364333970"/>
    </w:p>
    <w:p w14:paraId="39D0F7F6" w14:textId="3A416262" w:rsidR="00D47781" w:rsidRPr="00086801" w:rsidRDefault="00086801" w:rsidP="00086801">
      <w:pPr>
        <w:ind w:left="720"/>
        <w:rPr>
          <w:rFonts w:ascii="Calibri" w:eastAsia="Calibri" w:hAnsi="Calibri" w:cs="Calibri"/>
          <w:sz w:val="22"/>
          <w:szCs w:val="22"/>
        </w:rPr>
      </w:pPr>
      <w:r>
        <w:rPr>
          <w:rFonts w:ascii="Calibri" w:eastAsia="Calibri" w:hAnsi="Calibri" w:cs="Calibri"/>
          <w:sz w:val="22"/>
          <w:szCs w:val="22"/>
        </w:rPr>
        <w:t>Data resulting from this survey will not be directly shared with anonymous respondents.</w:t>
      </w:r>
    </w:p>
    <w:p w14:paraId="20C56014" w14:textId="6B6EB0A1" w:rsidR="00172A2F" w:rsidRPr="00880566" w:rsidRDefault="00172A2F" w:rsidP="0065238D">
      <w:pPr>
        <w:pStyle w:val="Heading1"/>
        <w:numPr>
          <w:ilvl w:val="0"/>
          <w:numId w:val="5"/>
        </w:numPr>
        <w:rPr>
          <w:sz w:val="22"/>
          <w:szCs w:val="22"/>
        </w:rPr>
      </w:pPr>
      <w:bookmarkStart w:id="125" w:name="_Toc361915629"/>
      <w:bookmarkStart w:id="126" w:name="_Toc361917254"/>
      <w:bookmarkStart w:id="127" w:name="_Toc364333981"/>
      <w:bookmarkStart w:id="128" w:name="_Toc65500174"/>
      <w:r w:rsidRPr="00880566">
        <w:rPr>
          <w:sz w:val="22"/>
          <w:szCs w:val="22"/>
        </w:rPr>
        <w:t xml:space="preserve">Subject </w:t>
      </w:r>
      <w:r w:rsidR="000E263B" w:rsidRPr="00880566">
        <w:rPr>
          <w:sz w:val="22"/>
          <w:szCs w:val="22"/>
        </w:rPr>
        <w:t xml:space="preserve">Payment </w:t>
      </w:r>
      <w:r w:rsidRPr="00880566">
        <w:rPr>
          <w:sz w:val="22"/>
          <w:szCs w:val="22"/>
        </w:rPr>
        <w:t>and/or Travel Reimbursements</w:t>
      </w:r>
      <w:bookmarkEnd w:id="125"/>
      <w:bookmarkEnd w:id="126"/>
      <w:bookmarkEnd w:id="127"/>
      <w:bookmarkEnd w:id="128"/>
    </w:p>
    <w:p w14:paraId="4F0397B0" w14:textId="2E52BD89"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Describe the amount</w:t>
      </w:r>
      <w:r w:rsidR="005A436B" w:rsidRPr="00880566">
        <w:rPr>
          <w:rFonts w:asciiTheme="minorHAnsi" w:hAnsiTheme="minorHAnsi"/>
          <w:sz w:val="22"/>
          <w:szCs w:val="22"/>
        </w:rPr>
        <w:t xml:space="preserve">, type (cash, check, gift card, other) </w:t>
      </w:r>
      <w:r w:rsidRPr="00880566">
        <w:rPr>
          <w:rFonts w:asciiTheme="minorHAnsi" w:hAnsiTheme="minorHAnsi"/>
          <w:sz w:val="22"/>
          <w:szCs w:val="22"/>
        </w:rPr>
        <w:t xml:space="preserve">and timing of any subject payment or travel reimbursement. If there is </w:t>
      </w:r>
      <w:r w:rsidRPr="00880566">
        <w:rPr>
          <w:rFonts w:asciiTheme="minorHAnsi" w:hAnsiTheme="minorHAnsi"/>
          <w:b/>
          <w:sz w:val="22"/>
          <w:szCs w:val="22"/>
        </w:rPr>
        <w:t xml:space="preserve">no </w:t>
      </w:r>
      <w:r w:rsidRPr="00880566">
        <w:rPr>
          <w:rFonts w:asciiTheme="minorHAnsi" w:hAnsiTheme="minorHAnsi"/>
          <w:sz w:val="22"/>
          <w:szCs w:val="22"/>
        </w:rPr>
        <w:t xml:space="preserve">subject payment or travel reimbursement, </w:t>
      </w:r>
      <w:r w:rsidR="00AF6246" w:rsidRPr="00880566">
        <w:rPr>
          <w:rFonts w:asciiTheme="minorHAnsi" w:hAnsiTheme="minorHAnsi"/>
          <w:sz w:val="22"/>
          <w:szCs w:val="22"/>
        </w:rPr>
        <w:t>indicate as not applicable</w:t>
      </w:r>
      <w:r w:rsidRPr="00880566">
        <w:rPr>
          <w:rFonts w:asciiTheme="minorHAnsi" w:hAnsiTheme="minorHAnsi"/>
          <w:sz w:val="22"/>
          <w:szCs w:val="22"/>
        </w:rPr>
        <w:t xml:space="preserve">. </w:t>
      </w:r>
    </w:p>
    <w:p w14:paraId="57DF0C29"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22E256D7" w14:textId="15B16520" w:rsidR="00172A2F" w:rsidRPr="00880566" w:rsidRDefault="005A436B"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 xml:space="preserve">Extra or Course Credit: </w:t>
      </w:r>
      <w:r w:rsidR="00172A2F" w:rsidRPr="00880566">
        <w:rPr>
          <w:rFonts w:asciiTheme="minorHAnsi" w:hAnsiTheme="minorHAnsi"/>
          <w:sz w:val="22"/>
          <w:szCs w:val="22"/>
        </w:rPr>
        <w:t xml:space="preserve"> </w:t>
      </w:r>
      <w:r w:rsidRPr="00880566">
        <w:rPr>
          <w:rFonts w:asciiTheme="minorHAnsi" w:hAnsiTheme="minorHAnsi"/>
          <w:sz w:val="22"/>
          <w:szCs w:val="22"/>
        </w:rPr>
        <w:t>D</w:t>
      </w:r>
      <w:r w:rsidR="00172A2F" w:rsidRPr="00880566">
        <w:rPr>
          <w:rFonts w:asciiTheme="minorHAnsi" w:hAnsiTheme="minorHAnsi"/>
          <w:sz w:val="22"/>
          <w:szCs w:val="22"/>
        </w:rPr>
        <w:t xml:space="preserve">escribe the amount of credit </w:t>
      </w:r>
      <w:r w:rsidR="00172A2F" w:rsidRPr="00880566">
        <w:rPr>
          <w:rFonts w:asciiTheme="minorHAnsi" w:hAnsiTheme="minorHAnsi"/>
          <w:b/>
          <w:sz w:val="22"/>
          <w:szCs w:val="22"/>
        </w:rPr>
        <w:t>and</w:t>
      </w:r>
      <w:r w:rsidR="00172A2F" w:rsidRPr="00880566">
        <w:rPr>
          <w:rFonts w:asciiTheme="minorHAnsi" w:hAnsiTheme="minorHAnsi"/>
          <w:sz w:val="22"/>
          <w:szCs w:val="22"/>
        </w:rPr>
        <w:t xml:space="preserve"> the available alternatives. Alternatives should be equal in time and effort to the amount of course or extra credit offered.</w:t>
      </w:r>
      <w:r w:rsidR="00E21653">
        <w:rPr>
          <w:rFonts w:asciiTheme="minorHAnsi" w:hAnsiTheme="minorHAnsi"/>
          <w:sz w:val="22"/>
          <w:szCs w:val="22"/>
        </w:rPr>
        <w:t xml:space="preserve"> It is not acceptable to indicate that the amount of credit is </w:t>
      </w:r>
      <w:r w:rsidR="00F7797D">
        <w:rPr>
          <w:rFonts w:asciiTheme="minorHAnsi" w:hAnsiTheme="minorHAnsi"/>
          <w:sz w:val="22"/>
          <w:szCs w:val="22"/>
        </w:rPr>
        <w:t>t</w:t>
      </w:r>
      <w:r w:rsidR="00184EAA">
        <w:rPr>
          <w:rFonts w:asciiTheme="minorHAnsi" w:hAnsiTheme="minorHAnsi"/>
          <w:sz w:val="22"/>
          <w:szCs w:val="22"/>
        </w:rPr>
        <w:t xml:space="preserve">o be determined or at the discretion of the instructor of the course. </w:t>
      </w:r>
    </w:p>
    <w:p w14:paraId="602A36B1" w14:textId="77777777" w:rsidR="0077011B" w:rsidRPr="00880566" w:rsidRDefault="0077011B"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4E81142B" w14:textId="3BFDDDC9" w:rsidR="0077011B" w:rsidRPr="00880566" w:rsidRDefault="005A436B"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Approved Subject P</w:t>
      </w:r>
      <w:r w:rsidR="0077011B" w:rsidRPr="00880566">
        <w:rPr>
          <w:rFonts w:asciiTheme="minorHAnsi" w:hAnsiTheme="minorHAnsi"/>
          <w:sz w:val="22"/>
          <w:szCs w:val="22"/>
        </w:rPr>
        <w:t>ool</w:t>
      </w:r>
      <w:r w:rsidRPr="00880566">
        <w:rPr>
          <w:rFonts w:asciiTheme="minorHAnsi" w:hAnsiTheme="minorHAnsi"/>
          <w:sz w:val="22"/>
          <w:szCs w:val="22"/>
        </w:rPr>
        <w:t>:</w:t>
      </w:r>
      <w:r w:rsidR="0077011B" w:rsidRPr="00880566">
        <w:rPr>
          <w:rFonts w:asciiTheme="minorHAnsi" w:hAnsiTheme="minorHAnsi"/>
          <w:sz w:val="22"/>
          <w:szCs w:val="22"/>
        </w:rPr>
        <w:t xml:space="preserve"> </w:t>
      </w:r>
      <w:r w:rsidRPr="00880566">
        <w:rPr>
          <w:rFonts w:asciiTheme="minorHAnsi" w:hAnsiTheme="minorHAnsi"/>
          <w:sz w:val="22"/>
          <w:szCs w:val="22"/>
        </w:rPr>
        <w:t>I</w:t>
      </w:r>
      <w:r w:rsidR="0077011B" w:rsidRPr="00880566">
        <w:rPr>
          <w:rFonts w:asciiTheme="minorHAnsi" w:hAnsiTheme="minorHAnsi"/>
          <w:sz w:val="22"/>
          <w:szCs w:val="22"/>
        </w:rPr>
        <w:t xml:space="preserve">ndicate </w:t>
      </w:r>
      <w:r w:rsidRPr="00880566">
        <w:rPr>
          <w:rFonts w:asciiTheme="minorHAnsi" w:hAnsiTheme="minorHAnsi"/>
          <w:sz w:val="22"/>
          <w:szCs w:val="22"/>
        </w:rPr>
        <w:t>which approved subject pool will be used; include in response below that course credit will be given and</w:t>
      </w:r>
      <w:r w:rsidR="0077011B" w:rsidRPr="00880566">
        <w:rPr>
          <w:rFonts w:asciiTheme="minorHAnsi" w:hAnsiTheme="minorHAnsi"/>
          <w:sz w:val="22"/>
          <w:szCs w:val="22"/>
        </w:rPr>
        <w:t xml:space="preserve"> alternatives will be offered as per the approved subject pool procedures. </w:t>
      </w:r>
    </w:p>
    <w:p w14:paraId="48EF96BA" w14:textId="77777777" w:rsidR="00172A2F" w:rsidRPr="00880566" w:rsidRDefault="00172A2F" w:rsidP="00172A2F">
      <w:pPr>
        <w:ind w:left="720"/>
        <w:rPr>
          <w:rFonts w:asciiTheme="minorHAnsi" w:hAnsiTheme="minorHAnsi"/>
          <w:sz w:val="22"/>
          <w:szCs w:val="22"/>
        </w:rPr>
      </w:pPr>
    </w:p>
    <w:p w14:paraId="2B1058A1" w14:textId="4A611C5F" w:rsidR="00086801" w:rsidRDefault="00086801" w:rsidP="00086801">
      <w:pPr>
        <w:ind w:left="720"/>
        <w:rPr>
          <w:rFonts w:ascii="Calibri" w:eastAsia="Calibri" w:hAnsi="Calibri" w:cs="Calibri"/>
          <w:sz w:val="22"/>
          <w:szCs w:val="22"/>
        </w:rPr>
      </w:pPr>
      <w:r>
        <w:rPr>
          <w:rFonts w:ascii="Calibri" w:eastAsia="Calibri" w:hAnsi="Calibri" w:cs="Calibri"/>
          <w:sz w:val="22"/>
          <w:szCs w:val="22"/>
        </w:rPr>
        <w:t xml:space="preserve">Respondents will be entered into a </w:t>
      </w:r>
      <w:r w:rsidR="005B68CE">
        <w:rPr>
          <w:rFonts w:ascii="Calibri" w:eastAsia="Calibri" w:hAnsi="Calibri" w:cs="Calibri"/>
          <w:sz w:val="22"/>
          <w:szCs w:val="22"/>
        </w:rPr>
        <w:t>random drawing</w:t>
      </w:r>
      <w:r>
        <w:rPr>
          <w:rFonts w:ascii="Calibri" w:eastAsia="Calibri" w:hAnsi="Calibri" w:cs="Calibri"/>
          <w:sz w:val="22"/>
          <w:szCs w:val="22"/>
        </w:rPr>
        <w:t xml:space="preserve"> to win a number of $50 gift cards. Because of the financial aspects of the survey, we did not want to provide compensation too high as to coerce those with potential financial difficulties, who may not wish to participate, to do so anyway based solely on compensation.</w:t>
      </w:r>
      <w:r w:rsidR="005B68CE">
        <w:rPr>
          <w:rFonts w:ascii="Calibri" w:eastAsia="Calibri" w:hAnsi="Calibri" w:cs="Calibri"/>
          <w:sz w:val="22"/>
          <w:szCs w:val="22"/>
        </w:rPr>
        <w:t xml:space="preserve"> At the end of the main survey, participants will be asked if they wish to provide their email address to deliver this gift card electronically, should they be selected. If the participant indicates yes, they will be moved to a second survey the asks for their email address. This email recorded through the second survey will not be connected to their responses from the main survey and will be stored separately to maintain anonymity of all responses.</w:t>
      </w:r>
    </w:p>
    <w:p w14:paraId="168E6DEB" w14:textId="77777777" w:rsidR="00172A2F" w:rsidRPr="00880566" w:rsidRDefault="00172A2F" w:rsidP="00172A2F">
      <w:pPr>
        <w:ind w:left="720"/>
        <w:rPr>
          <w:rFonts w:asciiTheme="minorHAnsi" w:hAnsiTheme="minorHAnsi"/>
          <w:sz w:val="22"/>
          <w:szCs w:val="22"/>
        </w:rPr>
      </w:pPr>
    </w:p>
    <w:p w14:paraId="711B9C92" w14:textId="03B5A33E" w:rsidR="00397044" w:rsidRDefault="00397044" w:rsidP="0065238D">
      <w:pPr>
        <w:pStyle w:val="Heading1"/>
        <w:numPr>
          <w:ilvl w:val="0"/>
          <w:numId w:val="5"/>
        </w:numPr>
        <w:rPr>
          <w:sz w:val="22"/>
          <w:szCs w:val="22"/>
        </w:rPr>
      </w:pPr>
      <w:bookmarkStart w:id="129" w:name="_Toc65500175"/>
      <w:r w:rsidRPr="00880566">
        <w:rPr>
          <w:sz w:val="22"/>
          <w:szCs w:val="22"/>
        </w:rPr>
        <w:t>Economic Burden to Subjects</w:t>
      </w:r>
      <w:bookmarkEnd w:id="122"/>
      <w:bookmarkEnd w:id="123"/>
      <w:bookmarkEnd w:id="124"/>
      <w:bookmarkEnd w:id="129"/>
    </w:p>
    <w:p w14:paraId="3D019142" w14:textId="1742654D" w:rsidR="00C70A8E" w:rsidRPr="0062687F" w:rsidRDefault="0062687F" w:rsidP="0065238D">
      <w:pPr>
        <w:pStyle w:val="Heading2"/>
        <w:numPr>
          <w:ilvl w:val="1"/>
          <w:numId w:val="5"/>
        </w:numPr>
        <w:rPr>
          <w:rFonts w:asciiTheme="minorHAnsi" w:hAnsiTheme="minorHAnsi" w:cstheme="minorHAnsi"/>
        </w:rPr>
      </w:pPr>
      <w:r w:rsidRPr="0062687F">
        <w:rPr>
          <w:rFonts w:asciiTheme="minorHAnsi" w:hAnsiTheme="minorHAnsi" w:cstheme="minorHAnsi"/>
        </w:rPr>
        <w:t>Costs</w:t>
      </w:r>
      <w:bookmarkStart w:id="130" w:name="_Toc361915619"/>
      <w:bookmarkStart w:id="131" w:name="_Toc361917244"/>
      <w:bookmarkStart w:id="132" w:name="_Toc364333971"/>
    </w:p>
    <w:bookmarkEnd w:id="130"/>
    <w:bookmarkEnd w:id="131"/>
    <w:bookmarkEnd w:id="132"/>
    <w:p w14:paraId="22F2B9C1" w14:textId="77777777" w:rsidR="009D7F07"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any costs that subjects may be responsible for because of participation in the research.</w:t>
      </w:r>
    </w:p>
    <w:p w14:paraId="54CCE1A0" w14:textId="77777777" w:rsidR="00F1164A" w:rsidRPr="00880566" w:rsidRDefault="00F1164A" w:rsidP="004026EB">
      <w:pPr>
        <w:pStyle w:val="Heading2"/>
        <w:spacing w:before="0" w:after="0"/>
        <w:ind w:left="1440"/>
        <w:rPr>
          <w:rFonts w:asciiTheme="minorHAnsi" w:hAnsiTheme="minorHAnsi"/>
          <w:b w:val="0"/>
          <w:szCs w:val="22"/>
        </w:rPr>
      </w:pPr>
      <w:bookmarkStart w:id="133" w:name="_Toc361915620"/>
      <w:bookmarkStart w:id="134" w:name="_Toc361917245"/>
      <w:bookmarkStart w:id="135" w:name="_Toc364333972"/>
    </w:p>
    <w:p w14:paraId="24AE6E57" w14:textId="77777777" w:rsidR="00086801" w:rsidRDefault="00086801" w:rsidP="00086801">
      <w:pPr>
        <w:ind w:left="1440"/>
        <w:rPr>
          <w:rFonts w:ascii="Calibri" w:eastAsia="Calibri" w:hAnsi="Calibri" w:cs="Calibri"/>
          <w:sz w:val="22"/>
          <w:szCs w:val="22"/>
        </w:rPr>
      </w:pPr>
      <w:r>
        <w:rPr>
          <w:rFonts w:ascii="Calibri" w:eastAsia="Calibri" w:hAnsi="Calibri" w:cs="Calibri"/>
          <w:sz w:val="22"/>
          <w:szCs w:val="22"/>
        </w:rPr>
        <w:t>Respondents will accrue no costs as a result of participating in this online survey study.</w:t>
      </w:r>
    </w:p>
    <w:p w14:paraId="271FEB69" w14:textId="77777777" w:rsidR="004026EB" w:rsidRPr="00880566" w:rsidRDefault="004026EB" w:rsidP="004026EB">
      <w:pPr>
        <w:ind w:left="1440"/>
        <w:rPr>
          <w:rFonts w:asciiTheme="minorHAnsi" w:hAnsiTheme="minorHAnsi"/>
          <w:sz w:val="22"/>
          <w:szCs w:val="22"/>
        </w:rPr>
      </w:pPr>
    </w:p>
    <w:p w14:paraId="0E96DDD6" w14:textId="56C96675" w:rsidR="00397044" w:rsidRPr="00880566" w:rsidRDefault="00397044"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Compensation for research-related injury</w:t>
      </w:r>
      <w:bookmarkEnd w:id="133"/>
      <w:bookmarkEnd w:id="134"/>
      <w:bookmarkEnd w:id="135"/>
    </w:p>
    <w:p w14:paraId="4CC9012E"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b/>
          <w:sz w:val="22"/>
          <w:szCs w:val="22"/>
        </w:rPr>
      </w:pPr>
      <w:r w:rsidRPr="00880566">
        <w:rPr>
          <w:rFonts w:asciiTheme="minorHAnsi" w:hAnsiTheme="minorHAnsi"/>
          <w:b/>
          <w:sz w:val="22"/>
          <w:szCs w:val="22"/>
        </w:rPr>
        <w:t xml:space="preserve">If the research involves more than </w:t>
      </w:r>
      <w:r w:rsidR="0077011B" w:rsidRPr="00880566">
        <w:rPr>
          <w:rFonts w:asciiTheme="minorHAnsi" w:hAnsiTheme="minorHAnsi"/>
          <w:b/>
          <w:sz w:val="22"/>
          <w:szCs w:val="22"/>
        </w:rPr>
        <w:t>M</w:t>
      </w:r>
      <w:r w:rsidRPr="00880566">
        <w:rPr>
          <w:rFonts w:asciiTheme="minorHAnsi" w:hAnsiTheme="minorHAnsi"/>
          <w:b/>
          <w:sz w:val="22"/>
          <w:szCs w:val="22"/>
        </w:rPr>
        <w:t xml:space="preserve">inimal </w:t>
      </w:r>
      <w:r w:rsidR="0077011B" w:rsidRPr="00880566">
        <w:rPr>
          <w:rFonts w:asciiTheme="minorHAnsi" w:hAnsiTheme="minorHAnsi"/>
          <w:b/>
          <w:sz w:val="22"/>
          <w:szCs w:val="22"/>
        </w:rPr>
        <w:t>R</w:t>
      </w:r>
      <w:r w:rsidRPr="00880566">
        <w:rPr>
          <w:rFonts w:asciiTheme="minorHAnsi" w:hAnsiTheme="minorHAnsi"/>
          <w:b/>
          <w:sz w:val="22"/>
          <w:szCs w:val="22"/>
        </w:rPr>
        <w:t>isk to subjects, describe the available compensation in the event of research related injury.</w:t>
      </w:r>
    </w:p>
    <w:p w14:paraId="563F2284"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4F1C15DE"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b/>
          <w:sz w:val="22"/>
          <w:szCs w:val="22"/>
        </w:rPr>
      </w:pPr>
      <w:r w:rsidRPr="00880566">
        <w:rPr>
          <w:rFonts w:asciiTheme="minorHAnsi" w:hAnsiTheme="minorHAnsi"/>
          <w:b/>
          <w:sz w:val="22"/>
          <w:szCs w:val="22"/>
        </w:rPr>
        <w:t xml:space="preserve">If there is no sponsor agreement that addresses compensation for medical care for research subjects with a research-related injury, </w:t>
      </w:r>
      <w:r w:rsidR="00AF6246" w:rsidRPr="00880566">
        <w:rPr>
          <w:rFonts w:asciiTheme="minorHAnsi" w:hAnsiTheme="minorHAnsi"/>
          <w:b/>
          <w:sz w:val="22"/>
          <w:szCs w:val="22"/>
        </w:rPr>
        <w:t xml:space="preserve">include </w:t>
      </w:r>
      <w:r w:rsidRPr="00880566">
        <w:rPr>
          <w:rFonts w:asciiTheme="minorHAnsi" w:hAnsiTheme="minorHAnsi"/>
          <w:b/>
          <w:sz w:val="22"/>
          <w:szCs w:val="22"/>
        </w:rPr>
        <w:t>the following text</w:t>
      </w:r>
      <w:r w:rsidR="00AF6246" w:rsidRPr="00880566">
        <w:rPr>
          <w:rFonts w:asciiTheme="minorHAnsi" w:hAnsiTheme="minorHAnsi"/>
          <w:b/>
          <w:sz w:val="22"/>
          <w:szCs w:val="22"/>
        </w:rPr>
        <w:t xml:space="preserve"> as written</w:t>
      </w:r>
      <w:r w:rsidR="00646CA6" w:rsidRPr="00880566">
        <w:rPr>
          <w:rFonts w:asciiTheme="minorHAnsi" w:hAnsiTheme="minorHAnsi"/>
          <w:b/>
          <w:sz w:val="22"/>
          <w:szCs w:val="22"/>
        </w:rPr>
        <w:t xml:space="preserve"> </w:t>
      </w:r>
      <w:r w:rsidR="00AF6246" w:rsidRPr="00880566">
        <w:rPr>
          <w:rFonts w:asciiTheme="minorHAnsi" w:hAnsiTheme="minorHAnsi"/>
          <w:b/>
          <w:sz w:val="22"/>
          <w:szCs w:val="22"/>
        </w:rPr>
        <w:t>-</w:t>
      </w:r>
      <w:r w:rsidR="00646CA6" w:rsidRPr="00880566">
        <w:rPr>
          <w:rFonts w:asciiTheme="minorHAnsi" w:hAnsiTheme="minorHAnsi"/>
          <w:b/>
          <w:sz w:val="22"/>
          <w:szCs w:val="22"/>
        </w:rPr>
        <w:t xml:space="preserve"> </w:t>
      </w:r>
      <w:r w:rsidR="00AF6246" w:rsidRPr="00880566">
        <w:rPr>
          <w:rFonts w:asciiTheme="minorHAnsi" w:hAnsiTheme="minorHAnsi"/>
          <w:b/>
          <w:sz w:val="22"/>
          <w:szCs w:val="22"/>
        </w:rPr>
        <w:t>DO NOT ALTER OR DELETE</w:t>
      </w:r>
      <w:r w:rsidRPr="00880566">
        <w:rPr>
          <w:rFonts w:asciiTheme="minorHAnsi" w:hAnsiTheme="minorHAnsi"/>
          <w:b/>
          <w:sz w:val="22"/>
          <w:szCs w:val="22"/>
        </w:rPr>
        <w:t>:</w:t>
      </w:r>
    </w:p>
    <w:p w14:paraId="037FBF6B"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467DC521"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b/>
          <w:sz w:val="22"/>
          <w:szCs w:val="22"/>
        </w:rPr>
      </w:pPr>
      <w:r w:rsidRPr="00880566">
        <w:rPr>
          <w:rFonts w:asciiTheme="minorHAnsi" w:hAnsiTheme="minorHAnsi"/>
          <w:b/>
          <w:sz w:val="22"/>
          <w:szCs w:val="22"/>
        </w:rPr>
        <w:t xml:space="preserve">For sponsored research studies with a research agreement with the sponsor that addresses compensation for medical care for research-related injuries, </w:t>
      </w:r>
      <w:r w:rsidR="00AF6246" w:rsidRPr="00880566">
        <w:rPr>
          <w:rFonts w:asciiTheme="minorHAnsi" w:hAnsiTheme="minorHAnsi"/>
          <w:b/>
          <w:sz w:val="22"/>
          <w:szCs w:val="22"/>
        </w:rPr>
        <w:t xml:space="preserve">include </w:t>
      </w:r>
      <w:r w:rsidRPr="00880566">
        <w:rPr>
          <w:rFonts w:asciiTheme="minorHAnsi" w:hAnsiTheme="minorHAnsi"/>
          <w:b/>
          <w:sz w:val="22"/>
          <w:szCs w:val="22"/>
        </w:rPr>
        <w:t>the following text</w:t>
      </w:r>
      <w:r w:rsidR="00AF6246" w:rsidRPr="00880566">
        <w:rPr>
          <w:rFonts w:asciiTheme="minorHAnsi" w:hAnsiTheme="minorHAnsi"/>
          <w:b/>
          <w:sz w:val="22"/>
          <w:szCs w:val="22"/>
        </w:rPr>
        <w:t xml:space="preserve"> as written</w:t>
      </w:r>
      <w:r w:rsidR="00646CA6" w:rsidRPr="00880566">
        <w:rPr>
          <w:rFonts w:asciiTheme="minorHAnsi" w:hAnsiTheme="minorHAnsi"/>
          <w:b/>
          <w:sz w:val="22"/>
          <w:szCs w:val="22"/>
        </w:rPr>
        <w:t xml:space="preserve"> </w:t>
      </w:r>
      <w:r w:rsidR="00AF6246" w:rsidRPr="00880566">
        <w:rPr>
          <w:rFonts w:asciiTheme="minorHAnsi" w:hAnsiTheme="minorHAnsi"/>
          <w:b/>
          <w:sz w:val="22"/>
          <w:szCs w:val="22"/>
        </w:rPr>
        <w:t>-</w:t>
      </w:r>
      <w:r w:rsidR="00AF6246" w:rsidRPr="00880566">
        <w:rPr>
          <w:rFonts w:asciiTheme="minorHAnsi" w:hAnsiTheme="minorHAnsi"/>
          <w:sz w:val="22"/>
          <w:szCs w:val="22"/>
        </w:rPr>
        <w:t xml:space="preserve"> </w:t>
      </w:r>
      <w:r w:rsidR="00AF6246" w:rsidRPr="00880566">
        <w:rPr>
          <w:rFonts w:asciiTheme="minorHAnsi" w:hAnsiTheme="minorHAnsi"/>
          <w:b/>
          <w:sz w:val="22"/>
          <w:szCs w:val="22"/>
        </w:rPr>
        <w:t>DO NOT ALTER OR DELETE</w:t>
      </w:r>
      <w:r w:rsidRPr="00880566">
        <w:rPr>
          <w:rFonts w:asciiTheme="minorHAnsi" w:hAnsiTheme="minorHAnsi"/>
          <w:b/>
          <w:sz w:val="22"/>
          <w:szCs w:val="22"/>
        </w:rPr>
        <w:t>:</w:t>
      </w:r>
    </w:p>
    <w:p w14:paraId="620050D6" w14:textId="77777777" w:rsidR="00ED261D"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880566" w:rsidRDefault="00D70451" w:rsidP="004026EB">
      <w:pPr>
        <w:ind w:left="1440"/>
        <w:rPr>
          <w:rFonts w:asciiTheme="minorHAnsi" w:hAnsiTheme="minorHAnsi"/>
          <w:sz w:val="22"/>
          <w:szCs w:val="22"/>
        </w:rPr>
      </w:pPr>
    </w:p>
    <w:p w14:paraId="494C0805" w14:textId="1781D081" w:rsidR="00086801" w:rsidRDefault="005B68CE" w:rsidP="00086801">
      <w:pPr>
        <w:ind w:left="1440"/>
        <w:rPr>
          <w:rFonts w:ascii="Calibri" w:eastAsia="Calibri" w:hAnsi="Calibri" w:cs="Calibri"/>
          <w:sz w:val="22"/>
          <w:szCs w:val="22"/>
        </w:rPr>
      </w:pPr>
      <w:r>
        <w:rPr>
          <w:rFonts w:ascii="Calibri" w:eastAsia="Calibri" w:hAnsi="Calibri" w:cs="Calibri"/>
          <w:sz w:val="22"/>
          <w:szCs w:val="22"/>
        </w:rPr>
        <w:t>n/a</w:t>
      </w:r>
    </w:p>
    <w:p w14:paraId="6BBE8B4C" w14:textId="77777777" w:rsidR="00D47781" w:rsidRPr="00880566" w:rsidRDefault="00D47781" w:rsidP="00086801">
      <w:pPr>
        <w:rPr>
          <w:rFonts w:asciiTheme="minorHAnsi" w:hAnsiTheme="minorHAnsi"/>
          <w:sz w:val="22"/>
          <w:szCs w:val="22"/>
        </w:rPr>
      </w:pPr>
    </w:p>
    <w:p w14:paraId="71000D16" w14:textId="52DD396F" w:rsidR="00003DE4" w:rsidRPr="00C70A8E" w:rsidRDefault="00397044" w:rsidP="0065238D">
      <w:pPr>
        <w:pStyle w:val="Heading1"/>
        <w:numPr>
          <w:ilvl w:val="0"/>
          <w:numId w:val="5"/>
        </w:numPr>
        <w:rPr>
          <w:rFonts w:cstheme="minorHAnsi"/>
          <w:sz w:val="22"/>
          <w:szCs w:val="22"/>
        </w:rPr>
      </w:pPr>
      <w:bookmarkStart w:id="136" w:name="_Toc361915622"/>
      <w:bookmarkStart w:id="137" w:name="_Toc361917247"/>
      <w:bookmarkStart w:id="138" w:name="_Toc364333974"/>
      <w:bookmarkStart w:id="139" w:name="_Toc65500176"/>
      <w:r w:rsidRPr="00C70A8E">
        <w:rPr>
          <w:rFonts w:cstheme="minorHAnsi"/>
          <w:sz w:val="22"/>
          <w:szCs w:val="22"/>
        </w:rPr>
        <w:t>Resources Availabl</w:t>
      </w:r>
      <w:bookmarkEnd w:id="136"/>
      <w:bookmarkEnd w:id="137"/>
      <w:bookmarkEnd w:id="138"/>
      <w:r w:rsidR="00003DE4" w:rsidRPr="00C70A8E">
        <w:rPr>
          <w:rFonts w:cstheme="minorHAnsi"/>
          <w:sz w:val="22"/>
          <w:szCs w:val="22"/>
        </w:rPr>
        <w:t>e</w:t>
      </w:r>
      <w:bookmarkEnd w:id="139"/>
      <w:r w:rsidR="00003DE4" w:rsidRPr="00C70A8E">
        <w:rPr>
          <w:rFonts w:cstheme="minorHAnsi"/>
          <w:sz w:val="22"/>
          <w:szCs w:val="22"/>
        </w:rPr>
        <w:t xml:space="preserve"> </w:t>
      </w:r>
    </w:p>
    <w:p w14:paraId="080BC452" w14:textId="77777777" w:rsidR="000F0CDD" w:rsidRPr="00880566" w:rsidRDefault="000F0CDD" w:rsidP="008A3D37">
      <w:pPr>
        <w:pStyle w:val="Heading2"/>
        <w:spacing w:before="0" w:after="0"/>
        <w:ind w:left="720"/>
        <w:rPr>
          <w:rFonts w:asciiTheme="minorHAnsi" w:hAnsiTheme="minorHAnsi"/>
          <w:b w:val="0"/>
          <w:color w:val="000000"/>
          <w:szCs w:val="22"/>
        </w:rPr>
      </w:pPr>
      <w:bookmarkStart w:id="140" w:name="_Toc361915623"/>
      <w:bookmarkStart w:id="141" w:name="_Toc361917248"/>
      <w:bookmarkStart w:id="142" w:name="_Toc364333975"/>
    </w:p>
    <w:p w14:paraId="4677201B" w14:textId="0AC8A3A3" w:rsidR="00397044" w:rsidRPr="00880566" w:rsidRDefault="00397044"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Facilities and locations</w:t>
      </w:r>
      <w:bookmarkEnd w:id="140"/>
      <w:bookmarkEnd w:id="141"/>
      <w:bookmarkEnd w:id="142"/>
    </w:p>
    <w:p w14:paraId="63178CFD" w14:textId="77777777" w:rsidR="00646CA6" w:rsidRPr="00880566" w:rsidRDefault="00B300FE"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Identify and describe the facilities, sites and locations where recruitment and study procedures will be performed. </w:t>
      </w:r>
    </w:p>
    <w:p w14:paraId="1988B64E" w14:textId="77777777" w:rsidR="00646CA6" w:rsidRPr="00880566" w:rsidRDefault="00646CA6"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2CC6937F" w14:textId="77777777" w:rsidR="00ED261D" w:rsidRPr="00880566" w:rsidRDefault="00B300FE"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880566" w:rsidRDefault="00EE5909" w:rsidP="004026EB">
      <w:pPr>
        <w:pStyle w:val="Heading2"/>
        <w:spacing w:before="0" w:after="0"/>
        <w:ind w:left="1440"/>
        <w:rPr>
          <w:rFonts w:asciiTheme="minorHAnsi" w:hAnsiTheme="minorHAnsi"/>
          <w:b w:val="0"/>
          <w:szCs w:val="22"/>
        </w:rPr>
      </w:pPr>
      <w:bookmarkStart w:id="143" w:name="_Toc361915624"/>
      <w:bookmarkStart w:id="144" w:name="_Toc361917249"/>
      <w:bookmarkStart w:id="145" w:name="_Toc364333976"/>
    </w:p>
    <w:p w14:paraId="2C36E785" w14:textId="6A2895F0" w:rsidR="00086801" w:rsidRDefault="005B68CE" w:rsidP="00086801">
      <w:pPr>
        <w:ind w:left="1440"/>
        <w:rPr>
          <w:rFonts w:ascii="Calibri" w:eastAsia="Calibri" w:hAnsi="Calibri" w:cs="Calibri"/>
          <w:sz w:val="22"/>
          <w:szCs w:val="22"/>
        </w:rPr>
      </w:pPr>
      <w:r>
        <w:rPr>
          <w:rFonts w:ascii="Calibri" w:eastAsia="Calibri" w:hAnsi="Calibri" w:cs="Calibri"/>
          <w:sz w:val="22"/>
          <w:szCs w:val="22"/>
        </w:rPr>
        <w:t>These study procedures and recruitment will be completed online</w:t>
      </w:r>
      <w:r w:rsidR="00086801">
        <w:rPr>
          <w:rFonts w:ascii="Calibri" w:eastAsia="Calibri" w:hAnsi="Calibri" w:cs="Calibri"/>
          <w:sz w:val="22"/>
          <w:szCs w:val="22"/>
        </w:rPr>
        <w:t>. Participants will respond to the survey question on their own time, in their chosen location.</w:t>
      </w:r>
    </w:p>
    <w:p w14:paraId="6C5353E3" w14:textId="77777777" w:rsidR="00C70A8E" w:rsidRDefault="00C70A8E" w:rsidP="00086801">
      <w:pPr>
        <w:rPr>
          <w:rFonts w:asciiTheme="minorHAnsi" w:hAnsiTheme="minorHAnsi"/>
          <w:sz w:val="22"/>
          <w:szCs w:val="22"/>
        </w:rPr>
      </w:pPr>
    </w:p>
    <w:p w14:paraId="14423485" w14:textId="64EFBFF8" w:rsidR="00397044" w:rsidRPr="0062687F" w:rsidRDefault="00397044" w:rsidP="0065238D">
      <w:pPr>
        <w:pStyle w:val="Heading2"/>
        <w:numPr>
          <w:ilvl w:val="1"/>
          <w:numId w:val="5"/>
        </w:numPr>
        <w:rPr>
          <w:rFonts w:asciiTheme="minorHAnsi" w:hAnsiTheme="minorHAnsi" w:cstheme="minorHAnsi"/>
        </w:rPr>
      </w:pPr>
      <w:r w:rsidRPr="0062687F">
        <w:rPr>
          <w:rFonts w:asciiTheme="minorHAnsi" w:hAnsiTheme="minorHAnsi" w:cstheme="minorHAnsi"/>
        </w:rPr>
        <w:t>Feasibility of recruiting the required number of subjects</w:t>
      </w:r>
      <w:bookmarkEnd w:id="143"/>
      <w:bookmarkEnd w:id="144"/>
      <w:bookmarkEnd w:id="145"/>
    </w:p>
    <w:p w14:paraId="4AE58498" w14:textId="77777777" w:rsidR="00ED261D" w:rsidRPr="00880566" w:rsidRDefault="00F6746C" w:rsidP="00F6746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Indicate the number of potential subjects to which the study team has access.  Indicate the percentage of those potential subjects needed for recruitment.</w:t>
      </w:r>
    </w:p>
    <w:p w14:paraId="621C907C" w14:textId="77777777" w:rsidR="00D70451" w:rsidRPr="00880566" w:rsidRDefault="00D70451" w:rsidP="00F6746C">
      <w:pPr>
        <w:ind w:left="1440"/>
        <w:rPr>
          <w:rFonts w:asciiTheme="minorHAnsi" w:hAnsiTheme="minorHAnsi"/>
          <w:sz w:val="22"/>
          <w:szCs w:val="22"/>
        </w:rPr>
      </w:pPr>
    </w:p>
    <w:p w14:paraId="2B9C10B4" w14:textId="6654BFD1" w:rsidR="00086801" w:rsidRDefault="00086801" w:rsidP="00086801">
      <w:pPr>
        <w:ind w:left="1440"/>
        <w:rPr>
          <w:rFonts w:ascii="Calibri" w:eastAsia="Calibri" w:hAnsi="Calibri" w:cs="Calibri"/>
          <w:sz w:val="22"/>
          <w:szCs w:val="22"/>
        </w:rPr>
      </w:pPr>
      <w:r>
        <w:rPr>
          <w:rFonts w:ascii="Calibri" w:eastAsia="Calibri" w:hAnsi="Calibri" w:cs="Calibri"/>
          <w:sz w:val="22"/>
          <w:szCs w:val="22"/>
        </w:rPr>
        <w:t xml:space="preserve">Previous survey studies of populations with bipolar disorder and other serious mental illnesses have shown recruitment numbers within our anticipated 500 respondent </w:t>
      </w:r>
      <w:r w:rsidRPr="00F77FEF">
        <w:rPr>
          <w:rFonts w:ascii="Calibri" w:eastAsia="Calibri" w:hAnsi="Calibri" w:cs="Calibri"/>
          <w:sz w:val="22"/>
          <w:szCs w:val="22"/>
        </w:rPr>
        <w:t>range [</w:t>
      </w:r>
      <w:r w:rsidR="00F77FEF" w:rsidRPr="00F77FEF">
        <w:rPr>
          <w:rFonts w:ascii="Calibri" w:eastAsia="Calibri" w:hAnsi="Calibri" w:cs="Calibri"/>
          <w:sz w:val="22"/>
          <w:szCs w:val="22"/>
        </w:rPr>
        <w:t>1,2</w:t>
      </w:r>
      <w:r w:rsidRPr="00F77FEF">
        <w:rPr>
          <w:rFonts w:ascii="Calibri" w:eastAsia="Calibri" w:hAnsi="Calibri" w:cs="Calibri"/>
          <w:sz w:val="22"/>
          <w:szCs w:val="22"/>
        </w:rPr>
        <w:t xml:space="preserve">]. </w:t>
      </w:r>
      <w:r>
        <w:rPr>
          <w:rFonts w:ascii="Calibri" w:eastAsia="Calibri" w:hAnsi="Calibri" w:cs="Calibri"/>
          <w:sz w:val="22"/>
          <w:szCs w:val="22"/>
        </w:rPr>
        <w:t>Our study team also has previous research-related relationships with a number of mental health related organizations to extend the recruitment reach of this study.</w:t>
      </w:r>
    </w:p>
    <w:p w14:paraId="32BB6D52" w14:textId="25CA41C1" w:rsidR="00172A2F" w:rsidRDefault="00172A2F" w:rsidP="00086801">
      <w:pPr>
        <w:rPr>
          <w:rFonts w:asciiTheme="minorHAnsi" w:hAnsiTheme="minorHAnsi"/>
          <w:sz w:val="22"/>
          <w:szCs w:val="22"/>
        </w:rPr>
      </w:pPr>
    </w:p>
    <w:p w14:paraId="5B5DC086" w14:textId="77777777" w:rsidR="00397044" w:rsidRPr="0062687F" w:rsidRDefault="00FC42B2" w:rsidP="0065238D">
      <w:pPr>
        <w:pStyle w:val="Heading2"/>
        <w:numPr>
          <w:ilvl w:val="1"/>
          <w:numId w:val="5"/>
        </w:numPr>
        <w:rPr>
          <w:rFonts w:asciiTheme="minorHAnsi" w:hAnsiTheme="minorHAnsi" w:cstheme="minorHAnsi"/>
        </w:rPr>
      </w:pPr>
      <w:bookmarkStart w:id="146" w:name="_Toc361915625"/>
      <w:bookmarkStart w:id="147" w:name="_Toc361917250"/>
      <w:bookmarkStart w:id="148" w:name="_Toc364333977"/>
      <w:r w:rsidRPr="0062687F">
        <w:rPr>
          <w:rFonts w:asciiTheme="minorHAnsi" w:hAnsiTheme="minorHAnsi" w:cstheme="minorHAnsi"/>
        </w:rPr>
        <w:lastRenderedPageBreak/>
        <w:t xml:space="preserve">PI </w:t>
      </w:r>
      <w:r w:rsidR="00397044" w:rsidRPr="0062687F">
        <w:rPr>
          <w:rFonts w:asciiTheme="minorHAnsi" w:hAnsiTheme="minorHAnsi" w:cstheme="minorHAnsi"/>
        </w:rPr>
        <w:t>Time devoted to conducting the research</w:t>
      </w:r>
      <w:bookmarkEnd w:id="146"/>
      <w:bookmarkEnd w:id="147"/>
      <w:bookmarkEnd w:id="148"/>
    </w:p>
    <w:p w14:paraId="36AFB770" w14:textId="77777777" w:rsidR="0060225C" w:rsidRPr="0062687F" w:rsidRDefault="0060225C" w:rsidP="0060225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stheme="minorHAnsi"/>
          <w:sz w:val="22"/>
          <w:szCs w:val="22"/>
        </w:rPr>
      </w:pPr>
      <w:r w:rsidRPr="0062687F">
        <w:rPr>
          <w:rFonts w:asciiTheme="minorHAnsi" w:hAnsiTheme="minorHAnsi" w:cstheme="minorHAnsi"/>
          <w:sz w:val="22"/>
          <w:szCs w:val="22"/>
        </w:rPr>
        <w:t>Describe how the PI will ensure that a sufficient amount of time will be devoted to conducting and completing the research. Please consider outside responsibilities as well as other on-going research for which the PI is responsible.</w:t>
      </w:r>
    </w:p>
    <w:p w14:paraId="0E1D069A" w14:textId="77777777" w:rsidR="00ED261D" w:rsidRPr="0062687F" w:rsidRDefault="00ED261D" w:rsidP="0060225C">
      <w:pPr>
        <w:ind w:left="1440"/>
        <w:rPr>
          <w:rFonts w:asciiTheme="minorHAnsi" w:hAnsiTheme="minorHAnsi" w:cstheme="minorHAnsi"/>
          <w:sz w:val="22"/>
          <w:szCs w:val="22"/>
        </w:rPr>
      </w:pPr>
    </w:p>
    <w:p w14:paraId="01E2E66A" w14:textId="222F111D" w:rsidR="00086801" w:rsidRDefault="00086801" w:rsidP="00086801">
      <w:pPr>
        <w:ind w:left="1440"/>
        <w:rPr>
          <w:rFonts w:ascii="Calibri" w:eastAsia="Calibri" w:hAnsi="Calibri" w:cs="Calibri"/>
          <w:sz w:val="22"/>
          <w:szCs w:val="22"/>
        </w:rPr>
      </w:pPr>
      <w:r>
        <w:rPr>
          <w:rFonts w:ascii="Calibri" w:eastAsia="Calibri" w:hAnsi="Calibri" w:cs="Calibri"/>
          <w:sz w:val="22"/>
          <w:szCs w:val="22"/>
        </w:rPr>
        <w:t>The PI (Blair) has conducted survey studies in the past, as well as conducted in-depth interviews with patients with bipolar disorder.  This survey will be a component of her dissertation research, and therefore she will have a significant amount of her time devoted to this project.</w:t>
      </w:r>
    </w:p>
    <w:p w14:paraId="440BD454" w14:textId="13382884" w:rsidR="0060225C" w:rsidRPr="0062687F" w:rsidRDefault="0060225C" w:rsidP="00C55D05">
      <w:pPr>
        <w:ind w:left="1440"/>
        <w:rPr>
          <w:rFonts w:asciiTheme="minorHAnsi" w:hAnsiTheme="minorHAnsi" w:cstheme="minorHAnsi"/>
          <w:sz w:val="22"/>
          <w:szCs w:val="22"/>
        </w:rPr>
      </w:pPr>
    </w:p>
    <w:p w14:paraId="14DD6931" w14:textId="77777777" w:rsidR="00397044" w:rsidRPr="0062687F" w:rsidRDefault="00397044" w:rsidP="0065238D">
      <w:pPr>
        <w:pStyle w:val="Heading2"/>
        <w:numPr>
          <w:ilvl w:val="1"/>
          <w:numId w:val="5"/>
        </w:numPr>
        <w:rPr>
          <w:rFonts w:asciiTheme="minorHAnsi" w:hAnsiTheme="minorHAnsi" w:cstheme="minorHAnsi"/>
        </w:rPr>
      </w:pPr>
      <w:bookmarkStart w:id="149" w:name="_Toc361915626"/>
      <w:bookmarkStart w:id="150" w:name="_Toc361917251"/>
      <w:bookmarkStart w:id="151" w:name="_Toc364333978"/>
      <w:r w:rsidRPr="0062687F">
        <w:rPr>
          <w:rFonts w:asciiTheme="minorHAnsi" w:hAnsiTheme="minorHAnsi" w:cstheme="minorHAnsi"/>
        </w:rPr>
        <w:t>Availability of medical or psychological resources</w:t>
      </w:r>
      <w:bookmarkEnd w:id="149"/>
      <w:bookmarkEnd w:id="150"/>
      <w:bookmarkEnd w:id="151"/>
    </w:p>
    <w:p w14:paraId="0D194C01" w14:textId="65A42BEC" w:rsidR="003C77DC" w:rsidRPr="0062687F" w:rsidRDefault="0060225C" w:rsidP="0060225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stheme="minorHAnsi"/>
          <w:sz w:val="22"/>
          <w:szCs w:val="22"/>
        </w:rPr>
      </w:pPr>
      <w:r w:rsidRPr="0062687F">
        <w:rPr>
          <w:rFonts w:asciiTheme="minorHAnsi" w:hAnsiTheme="minorHAnsi" w:cstheme="minorHAnsi"/>
          <w:sz w:val="22"/>
          <w:szCs w:val="22"/>
        </w:rPr>
        <w:t>Describe the availability of medical or psychological resources that subject</w:t>
      </w:r>
      <w:r w:rsidR="00DB7277">
        <w:rPr>
          <w:rFonts w:asciiTheme="minorHAnsi" w:hAnsiTheme="minorHAnsi" w:cstheme="minorHAnsi"/>
          <w:sz w:val="22"/>
          <w:szCs w:val="22"/>
        </w:rPr>
        <w:t>s</w:t>
      </w:r>
      <w:r w:rsidRPr="0062687F">
        <w:rPr>
          <w:rFonts w:asciiTheme="minorHAnsi" w:hAnsiTheme="minorHAnsi" w:cstheme="minorHAnsi"/>
          <w:sz w:val="22"/>
          <w:szCs w:val="22"/>
        </w:rPr>
        <w:t xml:space="preserve"> might need as a result of their participation in the study</w:t>
      </w:r>
      <w:r w:rsidR="00EC16CE" w:rsidRPr="0062687F">
        <w:rPr>
          <w:rFonts w:asciiTheme="minorHAnsi" w:hAnsiTheme="minorHAnsi" w:cstheme="minorHAnsi"/>
          <w:sz w:val="22"/>
          <w:szCs w:val="22"/>
        </w:rPr>
        <w:t>, if applicable</w:t>
      </w:r>
      <w:r w:rsidRPr="0062687F">
        <w:rPr>
          <w:rFonts w:asciiTheme="minorHAnsi" w:hAnsiTheme="minorHAnsi" w:cstheme="minorHAnsi"/>
          <w:sz w:val="22"/>
          <w:szCs w:val="22"/>
        </w:rPr>
        <w:t>.</w:t>
      </w:r>
    </w:p>
    <w:p w14:paraId="1E85759E" w14:textId="77777777" w:rsidR="00D70451" w:rsidRPr="0062687F" w:rsidRDefault="00D70451" w:rsidP="0060225C">
      <w:pPr>
        <w:ind w:left="1440"/>
        <w:rPr>
          <w:rFonts w:asciiTheme="minorHAnsi" w:hAnsiTheme="minorHAnsi" w:cstheme="minorHAnsi"/>
          <w:sz w:val="22"/>
          <w:szCs w:val="22"/>
        </w:rPr>
      </w:pPr>
    </w:p>
    <w:p w14:paraId="48839903" w14:textId="77777777" w:rsidR="0042594B" w:rsidRDefault="0042594B" w:rsidP="0042594B">
      <w:pPr>
        <w:ind w:left="1440"/>
        <w:rPr>
          <w:rFonts w:ascii="Calibri" w:eastAsia="Calibri" w:hAnsi="Calibri" w:cs="Calibri"/>
          <w:sz w:val="22"/>
          <w:szCs w:val="22"/>
        </w:rPr>
      </w:pPr>
      <w:r>
        <w:rPr>
          <w:rFonts w:ascii="Calibri" w:eastAsia="Calibri" w:hAnsi="Calibri" w:cs="Calibri"/>
          <w:sz w:val="22"/>
          <w:szCs w:val="22"/>
        </w:rPr>
        <w:t>Because this survey will ask about respondents’ bipolar disorder and potential financial difficulties, this may possibly be distressing.  Therefore, in the consent documentation, we will provide national-level resources, as well as advise contacting any existing clinicians they may have as a means of discussing potential concerning thoughts or feelings prompted by survey questions. No resources will be directly provided by the research collaborators or their respective research institutions.</w:t>
      </w:r>
    </w:p>
    <w:p w14:paraId="28339003" w14:textId="4FEE2622" w:rsidR="0060225C" w:rsidRPr="0062687F" w:rsidRDefault="0060225C" w:rsidP="0060225C">
      <w:pPr>
        <w:ind w:left="1440"/>
        <w:rPr>
          <w:rFonts w:asciiTheme="minorHAnsi" w:hAnsiTheme="minorHAnsi" w:cstheme="minorHAnsi"/>
          <w:sz w:val="22"/>
          <w:szCs w:val="22"/>
        </w:rPr>
      </w:pPr>
    </w:p>
    <w:p w14:paraId="5D289031" w14:textId="77777777" w:rsidR="00DE43F9" w:rsidRPr="00E04798" w:rsidRDefault="00DE43F9" w:rsidP="0065238D">
      <w:pPr>
        <w:pStyle w:val="Heading2"/>
        <w:numPr>
          <w:ilvl w:val="1"/>
          <w:numId w:val="5"/>
        </w:numPr>
      </w:pPr>
      <w:bookmarkStart w:id="152" w:name="_Toc361915627"/>
      <w:bookmarkStart w:id="153" w:name="_Toc361917252"/>
      <w:bookmarkStart w:id="154" w:name="_Toc364333979"/>
      <w:r w:rsidRPr="0062687F">
        <w:rPr>
          <w:rFonts w:asciiTheme="minorHAnsi" w:hAnsiTheme="minorHAnsi" w:cstheme="minorHAnsi"/>
        </w:rPr>
        <w:t>Process for informing Study Team</w:t>
      </w:r>
      <w:bookmarkEnd w:id="152"/>
      <w:bookmarkEnd w:id="153"/>
      <w:bookmarkEnd w:id="154"/>
    </w:p>
    <w:p w14:paraId="7830899E" w14:textId="77777777" w:rsidR="00ED261D" w:rsidRPr="00880566" w:rsidRDefault="0060225C" w:rsidP="0060225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training plans to ensure members of the research team are informed about the protocol and their duties, if applicable.</w:t>
      </w:r>
    </w:p>
    <w:p w14:paraId="791C6470" w14:textId="77777777" w:rsidR="0060225C" w:rsidRPr="00880566" w:rsidRDefault="0060225C" w:rsidP="00C55D05">
      <w:pPr>
        <w:ind w:left="1440"/>
        <w:rPr>
          <w:rFonts w:asciiTheme="minorHAnsi" w:hAnsiTheme="minorHAnsi"/>
          <w:sz w:val="22"/>
          <w:szCs w:val="22"/>
        </w:rPr>
      </w:pPr>
    </w:p>
    <w:p w14:paraId="51460835" w14:textId="6376F01E" w:rsidR="0060225C" w:rsidRPr="0042594B" w:rsidRDefault="0042594B" w:rsidP="0042594B">
      <w:pPr>
        <w:ind w:left="1440"/>
        <w:rPr>
          <w:rFonts w:ascii="Calibri" w:eastAsia="Calibri" w:hAnsi="Calibri" w:cs="Calibri"/>
          <w:sz w:val="22"/>
          <w:szCs w:val="22"/>
        </w:rPr>
      </w:pPr>
      <w:r>
        <w:rPr>
          <w:rFonts w:ascii="Calibri" w:eastAsia="Calibri" w:hAnsi="Calibri" w:cs="Calibri"/>
          <w:sz w:val="22"/>
          <w:szCs w:val="22"/>
        </w:rPr>
        <w:t>The research team has been and will continue to hold bi-weekly full group meetings to discuss on-going steps and progress with this project.  Additionally, the PI, her advisor and an additional grad student will hold weekly lab meetings for this same purpose. All study team members keep in steady contact via email, Zoom, and remotely collaborate on all study procedural documentation and eventual data analysis.</w:t>
      </w:r>
    </w:p>
    <w:p w14:paraId="06B5CC46" w14:textId="77777777" w:rsidR="00AF1149" w:rsidRPr="00880566" w:rsidRDefault="00AF1149" w:rsidP="0060225C">
      <w:pPr>
        <w:ind w:left="1440"/>
        <w:rPr>
          <w:rFonts w:asciiTheme="minorHAnsi" w:hAnsiTheme="minorHAnsi"/>
          <w:sz w:val="22"/>
          <w:szCs w:val="22"/>
        </w:rPr>
      </w:pPr>
    </w:p>
    <w:p w14:paraId="076A45F1" w14:textId="7DF93414" w:rsidR="001824C7" w:rsidRPr="00880566" w:rsidRDefault="00C57272" w:rsidP="0065238D">
      <w:pPr>
        <w:pStyle w:val="Heading1"/>
        <w:numPr>
          <w:ilvl w:val="0"/>
          <w:numId w:val="5"/>
        </w:numPr>
        <w:rPr>
          <w:sz w:val="22"/>
          <w:szCs w:val="22"/>
        </w:rPr>
      </w:pPr>
      <w:bookmarkStart w:id="155" w:name="_Toc361915628"/>
      <w:bookmarkStart w:id="156" w:name="_Toc361917253"/>
      <w:bookmarkStart w:id="157" w:name="_Toc364333980"/>
      <w:bookmarkStart w:id="158" w:name="_Toc65500177"/>
      <w:r w:rsidRPr="00880566">
        <w:rPr>
          <w:sz w:val="22"/>
          <w:szCs w:val="22"/>
        </w:rPr>
        <w:t xml:space="preserve">Other </w:t>
      </w:r>
      <w:r w:rsidR="00397044" w:rsidRPr="00880566">
        <w:rPr>
          <w:sz w:val="22"/>
          <w:szCs w:val="22"/>
        </w:rPr>
        <w:t>Approvals</w:t>
      </w:r>
      <w:bookmarkEnd w:id="155"/>
      <w:bookmarkEnd w:id="156"/>
      <w:bookmarkEnd w:id="157"/>
      <w:bookmarkEnd w:id="158"/>
    </w:p>
    <w:p w14:paraId="1309DDFC" w14:textId="2BA65E66" w:rsidR="00083BB3" w:rsidRPr="00E04798" w:rsidRDefault="00083BB3" w:rsidP="0065238D">
      <w:pPr>
        <w:pStyle w:val="Heading2"/>
        <w:numPr>
          <w:ilvl w:val="1"/>
          <w:numId w:val="5"/>
        </w:numPr>
        <w:rPr>
          <w:rFonts w:asciiTheme="minorHAnsi" w:hAnsiTheme="minorHAnsi"/>
          <w:szCs w:val="22"/>
        </w:rPr>
      </w:pPr>
      <w:r w:rsidRPr="00E04798">
        <w:rPr>
          <w:rFonts w:asciiTheme="minorHAnsi" w:hAnsiTheme="minorHAnsi"/>
          <w:szCs w:val="22"/>
        </w:rPr>
        <w:t>Other Approvals from External Entities</w:t>
      </w:r>
    </w:p>
    <w:p w14:paraId="7C95BF32" w14:textId="5DBD2ACD" w:rsidR="00C55D05" w:rsidRPr="00880566" w:rsidRDefault="00C55D05" w:rsidP="00C55D0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Describe any approvals that will be obtained prior to commencing the research (e.g., from </w:t>
      </w:r>
      <w:r w:rsidR="00E571C9">
        <w:rPr>
          <w:rFonts w:asciiTheme="minorHAnsi" w:hAnsiTheme="minorHAnsi"/>
          <w:sz w:val="22"/>
          <w:szCs w:val="22"/>
        </w:rPr>
        <w:t xml:space="preserve">engaged </w:t>
      </w:r>
      <w:r w:rsidRPr="00880566">
        <w:rPr>
          <w:rFonts w:asciiTheme="minorHAnsi" w:hAnsiTheme="minorHAnsi"/>
          <w:sz w:val="22"/>
          <w:szCs w:val="22"/>
        </w:rPr>
        <w:t>cooperating institutions</w:t>
      </w:r>
      <w:r w:rsidR="00E571C9">
        <w:rPr>
          <w:rFonts w:asciiTheme="minorHAnsi" w:hAnsiTheme="minorHAnsi"/>
          <w:sz w:val="22"/>
          <w:szCs w:val="22"/>
        </w:rPr>
        <w:t xml:space="preserve"> </w:t>
      </w:r>
      <w:bookmarkStart w:id="159" w:name="_Hlk535079634"/>
      <w:r w:rsidR="00E571C9">
        <w:rPr>
          <w:rFonts w:asciiTheme="minorHAnsi" w:hAnsiTheme="minorHAnsi"/>
          <w:sz w:val="22"/>
          <w:szCs w:val="22"/>
        </w:rPr>
        <w:t xml:space="preserve">IRBs </w:t>
      </w:r>
      <w:r w:rsidR="00C25B0E">
        <w:rPr>
          <w:rFonts w:asciiTheme="minorHAnsi" w:hAnsiTheme="minorHAnsi"/>
          <w:sz w:val="22"/>
          <w:szCs w:val="22"/>
        </w:rPr>
        <w:t xml:space="preserve">who are also reviewing the research </w:t>
      </w:r>
      <w:r w:rsidR="00E571C9">
        <w:rPr>
          <w:rFonts w:asciiTheme="minorHAnsi" w:hAnsiTheme="minorHAnsi"/>
          <w:sz w:val="22"/>
          <w:szCs w:val="22"/>
        </w:rPr>
        <w:t>and other required review committees</w:t>
      </w:r>
      <w:r w:rsidRPr="00880566">
        <w:rPr>
          <w:rFonts w:asciiTheme="minorHAnsi" w:hAnsiTheme="minorHAnsi"/>
          <w:sz w:val="22"/>
          <w:szCs w:val="22"/>
        </w:rPr>
        <w:t xml:space="preserve">, community leaders, schools, </w:t>
      </w:r>
      <w:r w:rsidR="007A6C7E">
        <w:rPr>
          <w:rFonts w:asciiTheme="minorHAnsi" w:hAnsiTheme="minorHAnsi"/>
          <w:sz w:val="22"/>
          <w:szCs w:val="22"/>
        </w:rPr>
        <w:t>research locations</w:t>
      </w:r>
      <w:r w:rsidR="00D90FDF">
        <w:rPr>
          <w:rFonts w:asciiTheme="minorHAnsi" w:hAnsiTheme="minorHAnsi"/>
          <w:sz w:val="22"/>
          <w:szCs w:val="22"/>
        </w:rPr>
        <w:t xml:space="preserve"> where research is to be conducted by the Penn State investigator</w:t>
      </w:r>
      <w:r w:rsidRPr="00880566">
        <w:rPr>
          <w:rFonts w:asciiTheme="minorHAnsi" w:hAnsiTheme="minorHAnsi"/>
          <w:sz w:val="22"/>
          <w:szCs w:val="22"/>
        </w:rPr>
        <w:t>, funding agencies</w:t>
      </w:r>
      <w:r w:rsidR="00C12AB1">
        <w:rPr>
          <w:rFonts w:asciiTheme="minorHAnsi" w:hAnsiTheme="minorHAnsi"/>
          <w:sz w:val="22"/>
          <w:szCs w:val="22"/>
        </w:rPr>
        <w:t>, etc.</w:t>
      </w:r>
      <w:r w:rsidRPr="00880566">
        <w:rPr>
          <w:rFonts w:asciiTheme="minorHAnsi" w:hAnsiTheme="minorHAnsi"/>
          <w:sz w:val="22"/>
          <w:szCs w:val="22"/>
        </w:rPr>
        <w:t>).</w:t>
      </w:r>
      <w:bookmarkEnd w:id="159"/>
    </w:p>
    <w:p w14:paraId="5BA032DC" w14:textId="2AC14256" w:rsidR="00C55D05" w:rsidRPr="00880566" w:rsidRDefault="0042594B" w:rsidP="00C55D05">
      <w:pPr>
        <w:ind w:left="1440"/>
        <w:rPr>
          <w:rFonts w:asciiTheme="minorHAnsi" w:hAnsiTheme="minorHAnsi"/>
          <w:sz w:val="22"/>
          <w:szCs w:val="22"/>
        </w:rPr>
      </w:pPr>
      <w:r>
        <w:rPr>
          <w:rFonts w:asciiTheme="minorHAnsi" w:hAnsiTheme="minorHAnsi"/>
          <w:sz w:val="22"/>
          <w:szCs w:val="22"/>
        </w:rPr>
        <w:t>n/a</w:t>
      </w:r>
    </w:p>
    <w:p w14:paraId="2BCC195C" w14:textId="2DFD9FA0" w:rsidR="00C55D05" w:rsidRDefault="00C55D05" w:rsidP="00C55D05">
      <w:pPr>
        <w:ind w:left="1440"/>
        <w:rPr>
          <w:rFonts w:asciiTheme="minorHAnsi" w:hAnsiTheme="minorHAnsi"/>
          <w:sz w:val="22"/>
          <w:szCs w:val="22"/>
        </w:rPr>
      </w:pPr>
    </w:p>
    <w:p w14:paraId="4FF5A66D" w14:textId="56D7E0E2" w:rsidR="00083BB3" w:rsidRPr="004B76C3" w:rsidRDefault="00083BB3" w:rsidP="0065238D">
      <w:pPr>
        <w:pStyle w:val="Heading2"/>
        <w:numPr>
          <w:ilvl w:val="1"/>
          <w:numId w:val="5"/>
        </w:numPr>
        <w:rPr>
          <w:rFonts w:asciiTheme="minorHAnsi" w:hAnsiTheme="minorHAnsi" w:cstheme="minorHAnsi"/>
        </w:rPr>
      </w:pPr>
      <w:r w:rsidRPr="004B76C3">
        <w:rPr>
          <w:rFonts w:asciiTheme="minorHAnsi" w:hAnsiTheme="minorHAnsi" w:cstheme="minorHAnsi"/>
        </w:rPr>
        <w:t>Internal PSU Committee Approvals</w:t>
      </w:r>
    </w:p>
    <w:p w14:paraId="1DFE92CB" w14:textId="77777777" w:rsidR="00953CE4" w:rsidRPr="00880566" w:rsidRDefault="00953CE4" w:rsidP="008A3D37">
      <w:pPr>
        <w:ind w:left="1440"/>
        <w:rPr>
          <w:rFonts w:asciiTheme="minorHAnsi" w:hAnsiTheme="minorHAnsi"/>
          <w:sz w:val="22"/>
          <w:szCs w:val="22"/>
        </w:rPr>
      </w:pPr>
    </w:p>
    <w:p w14:paraId="4A523E80" w14:textId="77777777" w:rsidR="00953CE4" w:rsidRPr="00880566" w:rsidRDefault="00953CE4" w:rsidP="008E49BE">
      <w:pPr>
        <w:ind w:left="1440"/>
        <w:rPr>
          <w:rFonts w:asciiTheme="minorHAnsi" w:hAnsiTheme="minorHAnsi"/>
          <w:b/>
          <w:sz w:val="22"/>
          <w:szCs w:val="22"/>
        </w:rPr>
      </w:pPr>
      <w:r w:rsidRPr="00880566">
        <w:rPr>
          <w:rFonts w:asciiTheme="minorHAnsi" w:hAnsiTheme="minorHAnsi"/>
          <w:b/>
          <w:sz w:val="22"/>
          <w:szCs w:val="22"/>
        </w:rPr>
        <w:t>Check all that apply:</w:t>
      </w:r>
    </w:p>
    <w:p w14:paraId="50349CA6" w14:textId="1A025363"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Anatomic Pathology – </w:t>
      </w:r>
      <w:r w:rsidR="009A7FB9" w:rsidRPr="00880566">
        <w:rPr>
          <w:rFonts w:asciiTheme="minorHAnsi" w:eastAsia="MS Gothic" w:hAnsiTheme="minorHAnsi"/>
          <w:b/>
          <w:color w:val="000000"/>
          <w:sz w:val="22"/>
          <w:szCs w:val="22"/>
        </w:rPr>
        <w:t>Penn State</w:t>
      </w:r>
      <w:r w:rsidR="009A7FB9" w:rsidRPr="0002203D">
        <w:rPr>
          <w:rFonts w:asciiTheme="minorHAnsi" w:eastAsia="MS Gothic" w:hAnsiTheme="minorHAnsi"/>
          <w:color w:val="000000"/>
          <w:sz w:val="22"/>
          <w:szCs w:val="22"/>
        </w:rPr>
        <w:t xml:space="preserve"> </w:t>
      </w:r>
      <w:r w:rsidR="00CB7338">
        <w:rPr>
          <w:rFonts w:asciiTheme="minorHAnsi" w:eastAsia="MS Gothic" w:hAnsiTheme="minorHAnsi"/>
          <w:color w:val="000000"/>
          <w:sz w:val="22"/>
          <w:szCs w:val="22"/>
        </w:rPr>
        <w:t>Health</w:t>
      </w:r>
      <w:r w:rsidRPr="00880566">
        <w:rPr>
          <w:rFonts w:asciiTheme="minorHAnsi" w:eastAsia="MS Gothic" w:hAnsiTheme="minorHAnsi"/>
          <w:b/>
          <w:color w:val="000000"/>
          <w:sz w:val="22"/>
          <w:szCs w:val="22"/>
        </w:rPr>
        <w:t xml:space="preserve"> only</w:t>
      </w:r>
      <w:r w:rsidRPr="00880566">
        <w:rPr>
          <w:rFonts w:asciiTheme="minorHAnsi" w:eastAsia="MS Gothic" w:hAnsiTheme="minorHAnsi"/>
          <w:color w:val="000000"/>
          <w:sz w:val="22"/>
          <w:szCs w:val="22"/>
        </w:rPr>
        <w:t xml:space="preserve"> – Research involves the collection of tissues or use of pathologic specimens. Upload a copy of </w:t>
      </w:r>
      <w:r w:rsidR="00231D02" w:rsidRPr="0002203D">
        <w:rPr>
          <w:rFonts w:asciiTheme="minorHAnsi" w:eastAsia="MS Gothic" w:hAnsiTheme="minorHAnsi"/>
          <w:color w:val="000000"/>
          <w:sz w:val="22"/>
          <w:szCs w:val="22"/>
        </w:rPr>
        <w:t>“</w:t>
      </w:r>
      <w:r w:rsidR="00453A65" w:rsidRPr="00880566">
        <w:rPr>
          <w:rFonts w:asciiTheme="minorHAnsi" w:eastAsia="MS Gothic" w:hAnsiTheme="minorHAnsi"/>
          <w:color w:val="000000"/>
          <w:sz w:val="22"/>
          <w:szCs w:val="22"/>
        </w:rPr>
        <w:t>HRP-</w:t>
      </w:r>
      <w:r w:rsidR="00E7696A" w:rsidRPr="00880566">
        <w:rPr>
          <w:rFonts w:asciiTheme="minorHAnsi" w:eastAsia="MS Gothic" w:hAnsiTheme="minorHAnsi"/>
          <w:color w:val="000000"/>
          <w:sz w:val="22"/>
          <w:szCs w:val="22"/>
        </w:rPr>
        <w:t xml:space="preserve">902 - </w:t>
      </w:r>
      <w:r w:rsidRPr="00880566">
        <w:rPr>
          <w:rFonts w:asciiTheme="minorHAnsi" w:eastAsia="MS Gothic" w:hAnsiTheme="minorHAnsi"/>
          <w:color w:val="000000"/>
          <w:sz w:val="22"/>
          <w:szCs w:val="22"/>
        </w:rPr>
        <w:t xml:space="preserve">Human Tissue </w:t>
      </w:r>
      <w:proofErr w:type="gramStart"/>
      <w:r w:rsidRPr="00880566">
        <w:rPr>
          <w:rFonts w:asciiTheme="minorHAnsi" w:eastAsia="MS Gothic" w:hAnsiTheme="minorHAnsi"/>
          <w:color w:val="000000"/>
          <w:sz w:val="22"/>
          <w:szCs w:val="22"/>
        </w:rPr>
        <w:t>For</w:t>
      </w:r>
      <w:proofErr w:type="gramEnd"/>
      <w:r w:rsidRPr="00880566">
        <w:rPr>
          <w:rFonts w:asciiTheme="minorHAnsi" w:eastAsia="MS Gothic" w:hAnsiTheme="minorHAnsi"/>
          <w:color w:val="000000"/>
          <w:sz w:val="22"/>
          <w:szCs w:val="22"/>
        </w:rPr>
        <w:t xml:space="preserve"> Research Form</w:t>
      </w:r>
      <w:r w:rsidR="00231D02" w:rsidRPr="0002203D">
        <w:rPr>
          <w:rFonts w:asciiTheme="minorHAnsi" w:eastAsia="MS Gothic" w:hAnsiTheme="minorHAnsi"/>
          <w:color w:val="000000"/>
          <w:sz w:val="22"/>
          <w:szCs w:val="22"/>
        </w:rPr>
        <w:t>”</w:t>
      </w:r>
      <w:r w:rsidRPr="00880566">
        <w:rPr>
          <w:rFonts w:asciiTheme="minorHAnsi" w:eastAsia="MS Gothic" w:hAnsiTheme="minorHAnsi"/>
          <w:color w:val="000000"/>
          <w:sz w:val="22"/>
          <w:szCs w:val="22"/>
        </w:rPr>
        <w:t xml:space="preserve"> in CATS IRB.</w:t>
      </w:r>
      <w:r w:rsidR="00453A65" w:rsidRPr="00880566">
        <w:rPr>
          <w:rFonts w:asciiTheme="minorHAnsi" w:hAnsiTheme="minorHAnsi"/>
          <w:sz w:val="22"/>
          <w:szCs w:val="22"/>
        </w:rPr>
        <w:t xml:space="preserve"> </w:t>
      </w:r>
    </w:p>
    <w:p w14:paraId="0D6A7894" w14:textId="77777777" w:rsidR="008E49BE" w:rsidRPr="00880566" w:rsidRDefault="008E49BE" w:rsidP="008E49BE">
      <w:pPr>
        <w:ind w:left="1800" w:hanging="360"/>
        <w:rPr>
          <w:rFonts w:asciiTheme="minorHAnsi" w:eastAsia="MS Gothic" w:hAnsiTheme="minorHAnsi"/>
          <w:color w:val="000000"/>
          <w:sz w:val="22"/>
          <w:szCs w:val="22"/>
        </w:rPr>
      </w:pPr>
    </w:p>
    <w:p w14:paraId="48A08B4D" w14:textId="77777777"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Animal Care and Use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Human research involves animals and humans or the use of human tissues in animals</w:t>
      </w:r>
    </w:p>
    <w:p w14:paraId="520CD207" w14:textId="77777777" w:rsidR="008E49BE" w:rsidRPr="00880566" w:rsidRDefault="008E49BE" w:rsidP="008E49BE">
      <w:pPr>
        <w:ind w:left="1800" w:hanging="360"/>
        <w:rPr>
          <w:rFonts w:asciiTheme="minorHAnsi" w:eastAsia="MS Gothic" w:hAnsiTheme="minorHAnsi"/>
          <w:color w:val="000000"/>
          <w:sz w:val="22"/>
          <w:szCs w:val="22"/>
        </w:rPr>
      </w:pPr>
    </w:p>
    <w:p w14:paraId="50E23434" w14:textId="77777777" w:rsidR="00453A65"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Biosafety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Research involves biohazardous materials (human biological specimens in a PSU research lab, biological toxins, carcinogens, infectious agents, recombinant viruses or DNA or gene therapy</w:t>
      </w:r>
      <w:r w:rsidR="00646CA6" w:rsidRPr="00880566">
        <w:rPr>
          <w:rFonts w:asciiTheme="minorHAnsi" w:eastAsia="MS Gothic" w:hAnsiTheme="minorHAnsi"/>
          <w:color w:val="000000"/>
          <w:sz w:val="22"/>
          <w:szCs w:val="22"/>
        </w:rPr>
        <w:t>)</w:t>
      </w:r>
      <w:r w:rsidRPr="00880566">
        <w:rPr>
          <w:rFonts w:asciiTheme="minorHAnsi" w:eastAsia="MS Gothic" w:hAnsiTheme="minorHAnsi"/>
          <w:color w:val="000000"/>
          <w:sz w:val="22"/>
          <w:szCs w:val="22"/>
        </w:rPr>
        <w:t>.</w:t>
      </w:r>
    </w:p>
    <w:p w14:paraId="10F98AAE" w14:textId="77777777" w:rsidR="00453A65" w:rsidRPr="00880566" w:rsidRDefault="00453A65" w:rsidP="008E49BE">
      <w:pPr>
        <w:ind w:left="1800" w:hanging="360"/>
        <w:rPr>
          <w:rFonts w:asciiTheme="minorHAnsi" w:eastAsia="MS Gothic" w:hAnsiTheme="minorHAnsi"/>
          <w:color w:val="000000"/>
          <w:sz w:val="22"/>
          <w:szCs w:val="22"/>
        </w:rPr>
      </w:pPr>
    </w:p>
    <w:p w14:paraId="5049FC3E" w14:textId="0FA6A14A" w:rsidR="00953CE4" w:rsidRPr="00880566" w:rsidRDefault="00453A65"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w:t>
      </w:r>
      <w:r w:rsidRPr="0002203D">
        <w:rPr>
          <w:rFonts w:asciiTheme="minorHAnsi" w:eastAsia="MS Gothic" w:hAnsiTheme="minorHAnsi" w:cstheme="minorHAnsi"/>
          <w:color w:val="000000"/>
          <w:sz w:val="22"/>
          <w:szCs w:val="22"/>
        </w:rPr>
        <w:t xml:space="preserve">Clinical Laboratories – </w:t>
      </w:r>
      <w:r w:rsidR="009A7FB9" w:rsidRPr="00880566">
        <w:rPr>
          <w:rFonts w:asciiTheme="minorHAnsi" w:eastAsia="MS Gothic" w:hAnsiTheme="minorHAnsi" w:cstheme="minorHAnsi"/>
          <w:b/>
          <w:color w:val="000000"/>
          <w:sz w:val="22"/>
          <w:szCs w:val="22"/>
        </w:rPr>
        <w:t>Penn State</w:t>
      </w:r>
      <w:r w:rsidR="009A7FB9" w:rsidRPr="0002203D">
        <w:rPr>
          <w:rFonts w:asciiTheme="minorHAnsi" w:eastAsia="MS Gothic" w:hAnsiTheme="minorHAnsi" w:cstheme="minorHAnsi"/>
          <w:color w:val="000000"/>
          <w:sz w:val="22"/>
          <w:szCs w:val="22"/>
        </w:rPr>
        <w:t xml:space="preserve"> </w:t>
      </w:r>
      <w:r w:rsidR="00CB7338">
        <w:rPr>
          <w:rFonts w:asciiTheme="minorHAnsi" w:eastAsia="MS Gothic" w:hAnsiTheme="minorHAnsi" w:cstheme="minorHAnsi"/>
          <w:b/>
          <w:color w:val="000000"/>
          <w:sz w:val="22"/>
          <w:szCs w:val="22"/>
        </w:rPr>
        <w:t>Health</w:t>
      </w:r>
      <w:r w:rsidR="00CB7338" w:rsidRPr="00880566">
        <w:rPr>
          <w:rFonts w:asciiTheme="minorHAnsi" w:eastAsia="MS Gothic" w:hAnsiTheme="minorHAnsi" w:cstheme="minorHAnsi"/>
          <w:b/>
          <w:color w:val="000000"/>
          <w:sz w:val="22"/>
          <w:szCs w:val="22"/>
        </w:rPr>
        <w:t xml:space="preserve"> </w:t>
      </w:r>
      <w:r w:rsidRPr="00880566">
        <w:rPr>
          <w:rFonts w:asciiTheme="minorHAnsi" w:eastAsia="MS Gothic" w:hAnsiTheme="minorHAnsi" w:cstheme="minorHAnsi"/>
          <w:b/>
          <w:color w:val="000000"/>
          <w:sz w:val="22"/>
          <w:szCs w:val="22"/>
        </w:rPr>
        <w:t>only</w:t>
      </w:r>
      <w:r w:rsidRPr="0002203D">
        <w:rPr>
          <w:rFonts w:asciiTheme="minorHAnsi" w:eastAsia="MS Gothic" w:hAnsiTheme="minorHAnsi" w:cstheme="minorHAnsi"/>
          <w:color w:val="000000"/>
          <w:sz w:val="22"/>
          <w:szCs w:val="22"/>
        </w:rPr>
        <w:t xml:space="preserve"> – </w:t>
      </w:r>
      <w:r w:rsidRPr="0002203D">
        <w:rPr>
          <w:rFonts w:asciiTheme="minorHAnsi" w:hAnsiTheme="minorHAnsi" w:cstheme="minorHAnsi"/>
          <w:bCs/>
          <w:color w:val="000000"/>
          <w:sz w:val="22"/>
          <w:szCs w:val="22"/>
        </w:rPr>
        <w:t>Collection, processing and/or storage of extra tubes of body fluid specimens for research purposes by the Clinical Laboratories; and/or</w:t>
      </w:r>
      <w:r w:rsidRPr="00880566">
        <w:rPr>
          <w:rFonts w:asciiTheme="minorHAnsi" w:hAnsiTheme="minorHAnsi" w:cstheme="minorHAnsi"/>
          <w:bCs/>
          <w:color w:val="000000"/>
          <w:sz w:val="22"/>
          <w:szCs w:val="22"/>
        </w:rPr>
        <w:t xml:space="preserve"> </w:t>
      </w:r>
      <w:r w:rsidRPr="0002203D">
        <w:rPr>
          <w:rFonts w:asciiTheme="minorHAnsi" w:hAnsiTheme="minorHAnsi" w:cstheme="minorHAnsi"/>
          <w:bCs/>
          <w:color w:val="000000"/>
          <w:sz w:val="22"/>
          <w:szCs w:val="22"/>
        </w:rPr>
        <w:t xml:space="preserve">use of body fluids that had been collected for clinical </w:t>
      </w:r>
      <w:r w:rsidR="00B86C0E" w:rsidRPr="0002203D">
        <w:rPr>
          <w:rFonts w:asciiTheme="minorHAnsi" w:hAnsiTheme="minorHAnsi" w:cstheme="minorHAnsi"/>
          <w:bCs/>
          <w:color w:val="000000"/>
          <w:sz w:val="22"/>
          <w:szCs w:val="22"/>
        </w:rPr>
        <w:t>purposes but</w:t>
      </w:r>
      <w:r w:rsidRPr="0002203D">
        <w:rPr>
          <w:rFonts w:asciiTheme="minorHAnsi" w:hAnsiTheme="minorHAnsi" w:cstheme="minorHAnsi"/>
          <w:bCs/>
          <w:color w:val="000000"/>
          <w:sz w:val="22"/>
          <w:szCs w:val="22"/>
        </w:rPr>
        <w:t xml:space="preserve"> are no longer needed for clinical use. </w:t>
      </w:r>
    </w:p>
    <w:p w14:paraId="415EB7DB" w14:textId="77777777" w:rsidR="00A9518E" w:rsidRPr="00880566" w:rsidRDefault="00A9518E" w:rsidP="008E49BE">
      <w:pPr>
        <w:ind w:left="1800" w:hanging="360"/>
        <w:rPr>
          <w:rFonts w:asciiTheme="minorHAnsi" w:eastAsia="MS Gothic" w:hAnsiTheme="minorHAnsi"/>
          <w:color w:val="000000"/>
          <w:sz w:val="22"/>
          <w:szCs w:val="22"/>
        </w:rPr>
      </w:pPr>
    </w:p>
    <w:p w14:paraId="69C02486" w14:textId="6180E83F" w:rsidR="00A9518E" w:rsidRPr="00880566" w:rsidRDefault="00A9518E"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Clinical Research Center (CRC) Advisory Committee – </w:t>
      </w:r>
      <w:r w:rsidR="00CC26F8">
        <w:rPr>
          <w:rFonts w:asciiTheme="minorHAnsi" w:eastAsia="MS Gothic" w:hAnsiTheme="minorHAnsi"/>
          <w:b/>
          <w:color w:val="000000"/>
          <w:sz w:val="22"/>
          <w:szCs w:val="22"/>
        </w:rPr>
        <w:t>University Park</w:t>
      </w:r>
      <w:r w:rsidRPr="00880566">
        <w:rPr>
          <w:rFonts w:asciiTheme="minorHAnsi" w:eastAsia="MS Gothic" w:hAnsiTheme="minorHAnsi"/>
          <w:color w:val="000000"/>
          <w:sz w:val="22"/>
          <w:szCs w:val="22"/>
        </w:rPr>
        <w:t xml:space="preserve"> – Research involves the use of CRC services in any way.</w:t>
      </w:r>
    </w:p>
    <w:p w14:paraId="0B460BF7" w14:textId="77777777" w:rsidR="008E49BE" w:rsidRPr="00880566" w:rsidRDefault="008E49BE" w:rsidP="008E49BE">
      <w:pPr>
        <w:ind w:left="1800" w:hanging="360"/>
        <w:rPr>
          <w:rFonts w:asciiTheme="minorHAnsi" w:eastAsia="MS Gothic" w:hAnsiTheme="minorHAnsi"/>
          <w:color w:val="000000"/>
          <w:sz w:val="22"/>
          <w:szCs w:val="22"/>
        </w:rPr>
      </w:pPr>
    </w:p>
    <w:p w14:paraId="1945A9B2" w14:textId="77777777" w:rsidR="0063721C" w:rsidRPr="00880566" w:rsidRDefault="00953CE4" w:rsidP="00A9518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Conflict of Interest Review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Research has one or more of study team members </w:t>
      </w:r>
      <w:r w:rsidR="006B15CF" w:rsidRPr="00880566">
        <w:rPr>
          <w:rFonts w:asciiTheme="minorHAnsi" w:eastAsia="MS Gothic" w:hAnsiTheme="minorHAnsi"/>
          <w:color w:val="000000"/>
          <w:sz w:val="22"/>
          <w:szCs w:val="22"/>
        </w:rPr>
        <w:t xml:space="preserve">indicated as having a financial </w:t>
      </w:r>
      <w:r w:rsidRPr="00880566">
        <w:rPr>
          <w:rFonts w:asciiTheme="minorHAnsi" w:eastAsia="MS Gothic" w:hAnsiTheme="minorHAnsi"/>
          <w:color w:val="000000"/>
          <w:sz w:val="22"/>
          <w:szCs w:val="22"/>
        </w:rPr>
        <w:t>interest.</w:t>
      </w:r>
    </w:p>
    <w:p w14:paraId="208BD687" w14:textId="77777777" w:rsidR="008E49BE" w:rsidRPr="00880566" w:rsidRDefault="008E49BE" w:rsidP="009516EA">
      <w:pPr>
        <w:rPr>
          <w:rFonts w:asciiTheme="minorHAnsi" w:eastAsia="MS Gothic" w:hAnsiTheme="minorHAnsi"/>
          <w:color w:val="000000"/>
          <w:sz w:val="22"/>
          <w:szCs w:val="22"/>
        </w:rPr>
      </w:pPr>
    </w:p>
    <w:p w14:paraId="2FB1A9BF" w14:textId="13767BEF"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Radiation Safety – </w:t>
      </w:r>
      <w:r w:rsidR="009A7FB9" w:rsidRPr="00880566">
        <w:rPr>
          <w:rFonts w:asciiTheme="minorHAnsi" w:eastAsia="MS Gothic" w:hAnsiTheme="minorHAnsi"/>
          <w:b/>
          <w:color w:val="000000"/>
          <w:sz w:val="22"/>
          <w:szCs w:val="22"/>
        </w:rPr>
        <w:t>Penn State</w:t>
      </w:r>
      <w:r w:rsidR="009A7FB9" w:rsidRPr="0002203D">
        <w:rPr>
          <w:rFonts w:asciiTheme="minorHAnsi" w:eastAsia="MS Gothic" w:hAnsiTheme="minorHAnsi"/>
          <w:color w:val="000000"/>
          <w:sz w:val="22"/>
          <w:szCs w:val="22"/>
        </w:rPr>
        <w:t xml:space="preserve"> </w:t>
      </w:r>
      <w:r w:rsidR="00B17BC2">
        <w:rPr>
          <w:rFonts w:asciiTheme="minorHAnsi" w:eastAsia="MS Gothic" w:hAnsiTheme="minorHAnsi"/>
          <w:b/>
          <w:color w:val="000000"/>
          <w:sz w:val="22"/>
          <w:szCs w:val="22"/>
        </w:rPr>
        <w:t>Health</w:t>
      </w:r>
      <w:r w:rsidR="00B17BC2" w:rsidRPr="00880566">
        <w:rPr>
          <w:rFonts w:asciiTheme="minorHAnsi" w:eastAsia="MS Gothic" w:hAnsiTheme="minorHAnsi"/>
          <w:b/>
          <w:color w:val="000000"/>
          <w:sz w:val="22"/>
          <w:szCs w:val="22"/>
        </w:rPr>
        <w:t xml:space="preserve"> </w:t>
      </w:r>
      <w:r w:rsidRPr="00880566">
        <w:rPr>
          <w:rFonts w:asciiTheme="minorHAnsi" w:eastAsia="MS Gothic" w:hAnsiTheme="minorHAnsi"/>
          <w:b/>
          <w:color w:val="000000"/>
          <w:sz w:val="22"/>
          <w:szCs w:val="22"/>
        </w:rPr>
        <w:t>only</w:t>
      </w:r>
      <w:r w:rsidRPr="00880566">
        <w:rPr>
          <w:rFonts w:asciiTheme="minorHAnsi" w:eastAsia="MS Gothic" w:hAnsiTheme="minorHAnsi"/>
          <w:color w:val="000000"/>
          <w:sz w:val="22"/>
          <w:szCs w:val="22"/>
        </w:rPr>
        <w:t xml:space="preserve"> – Research involves research-related radiation procedures. All research involving radiation procedures (standard of care and/or research-related) </w:t>
      </w:r>
      <w:r w:rsidR="00453A65" w:rsidRPr="0002203D">
        <w:rPr>
          <w:rFonts w:asciiTheme="minorHAnsi" w:hAnsiTheme="minorHAnsi" w:cstheme="minorHAnsi"/>
          <w:bCs/>
          <w:color w:val="000000"/>
          <w:sz w:val="22"/>
          <w:szCs w:val="22"/>
        </w:rPr>
        <w:t xml:space="preserve">must upload a copy of </w:t>
      </w:r>
      <w:r w:rsidR="00231D02" w:rsidRPr="0002203D">
        <w:rPr>
          <w:rFonts w:asciiTheme="minorHAnsi" w:hAnsiTheme="minorHAnsi" w:cstheme="minorHAnsi"/>
          <w:bCs/>
          <w:color w:val="000000"/>
          <w:sz w:val="22"/>
          <w:szCs w:val="22"/>
        </w:rPr>
        <w:t>“</w:t>
      </w:r>
      <w:r w:rsidR="00453A65" w:rsidRPr="0002203D">
        <w:rPr>
          <w:rFonts w:asciiTheme="minorHAnsi" w:hAnsiTheme="minorHAnsi" w:cstheme="minorHAnsi"/>
          <w:bCs/>
          <w:color w:val="000000"/>
          <w:sz w:val="22"/>
          <w:szCs w:val="22"/>
        </w:rPr>
        <w:t>HRP-</w:t>
      </w:r>
      <w:r w:rsidR="00E7696A" w:rsidRPr="0002203D">
        <w:rPr>
          <w:rFonts w:asciiTheme="minorHAnsi" w:hAnsiTheme="minorHAnsi" w:cstheme="minorHAnsi"/>
          <w:bCs/>
          <w:color w:val="000000"/>
          <w:sz w:val="22"/>
          <w:szCs w:val="22"/>
        </w:rPr>
        <w:t>903 -</w:t>
      </w:r>
      <w:r w:rsidR="00453A65" w:rsidRPr="0002203D">
        <w:rPr>
          <w:rFonts w:asciiTheme="minorHAnsi" w:hAnsiTheme="minorHAnsi" w:cstheme="minorHAnsi"/>
          <w:bCs/>
          <w:color w:val="000000"/>
          <w:sz w:val="22"/>
          <w:szCs w:val="22"/>
        </w:rPr>
        <w:t xml:space="preserve"> Radiation Review Form</w:t>
      </w:r>
      <w:r w:rsidR="00231D02" w:rsidRPr="0002203D">
        <w:rPr>
          <w:rFonts w:asciiTheme="minorHAnsi" w:hAnsiTheme="minorHAnsi" w:cstheme="minorHAnsi"/>
          <w:bCs/>
          <w:color w:val="000000"/>
          <w:sz w:val="22"/>
          <w:szCs w:val="22"/>
        </w:rPr>
        <w:t>”</w:t>
      </w:r>
      <w:r w:rsidR="00453A65" w:rsidRPr="0002203D">
        <w:rPr>
          <w:rFonts w:asciiTheme="minorHAnsi" w:hAnsiTheme="minorHAnsi" w:cstheme="minorHAnsi"/>
          <w:bCs/>
          <w:color w:val="000000"/>
          <w:sz w:val="22"/>
          <w:szCs w:val="22"/>
        </w:rPr>
        <w:t xml:space="preserve"> in CATS IRB. </w:t>
      </w:r>
    </w:p>
    <w:p w14:paraId="4DC9E0C6" w14:textId="77777777" w:rsidR="008E49BE" w:rsidRPr="00880566" w:rsidRDefault="008E49BE" w:rsidP="008E49BE">
      <w:pPr>
        <w:ind w:left="1800" w:hanging="360"/>
        <w:rPr>
          <w:rFonts w:asciiTheme="minorHAnsi" w:eastAsia="MS Gothic" w:hAnsiTheme="minorHAnsi"/>
          <w:color w:val="000000"/>
          <w:sz w:val="22"/>
          <w:szCs w:val="22"/>
        </w:rPr>
      </w:pPr>
    </w:p>
    <w:p w14:paraId="54C0E458" w14:textId="77777777"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IND/IDE Audit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Research in which the </w:t>
      </w:r>
      <w:r w:rsidR="006B15CF" w:rsidRPr="00880566">
        <w:rPr>
          <w:rFonts w:asciiTheme="minorHAnsi" w:eastAsia="MS Gothic" w:hAnsiTheme="minorHAnsi"/>
          <w:color w:val="000000"/>
          <w:sz w:val="22"/>
          <w:szCs w:val="22"/>
        </w:rPr>
        <w:t>PSU</w:t>
      </w:r>
      <w:r w:rsidRPr="00880566">
        <w:rPr>
          <w:rFonts w:asciiTheme="minorHAnsi" w:eastAsia="MS Gothic" w:hAnsiTheme="minorHAnsi"/>
          <w:color w:val="000000"/>
          <w:sz w:val="22"/>
          <w:szCs w:val="22"/>
        </w:rPr>
        <w:t xml:space="preserve"> researcher holds the IND or IDE or intends to hold the IND or IDE.</w:t>
      </w:r>
    </w:p>
    <w:p w14:paraId="0704EAB3" w14:textId="77777777" w:rsidR="008E49BE" w:rsidRPr="00880566" w:rsidRDefault="008E49BE" w:rsidP="008E49BE">
      <w:pPr>
        <w:ind w:left="1800" w:hanging="360"/>
        <w:rPr>
          <w:rFonts w:asciiTheme="minorHAnsi" w:eastAsia="MS Gothic" w:hAnsiTheme="minorHAnsi"/>
          <w:color w:val="000000"/>
          <w:sz w:val="22"/>
          <w:szCs w:val="22"/>
        </w:rPr>
      </w:pPr>
    </w:p>
    <w:p w14:paraId="62AC89A0" w14:textId="2266F727" w:rsidR="00953CE4"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Scientific Review – </w:t>
      </w:r>
      <w:r w:rsidR="009A7FB9" w:rsidRPr="0002203D">
        <w:rPr>
          <w:rFonts w:asciiTheme="minorHAnsi" w:eastAsia="MS Gothic" w:hAnsiTheme="minorHAnsi"/>
          <w:b/>
          <w:color w:val="000000"/>
          <w:sz w:val="22"/>
          <w:szCs w:val="22"/>
        </w:rPr>
        <w:t xml:space="preserve">Penn State </w:t>
      </w:r>
      <w:r w:rsidR="00BF21B3">
        <w:rPr>
          <w:rFonts w:asciiTheme="minorHAnsi" w:eastAsia="MS Gothic" w:hAnsiTheme="minorHAnsi"/>
          <w:b/>
          <w:color w:val="000000"/>
          <w:sz w:val="22"/>
          <w:szCs w:val="22"/>
        </w:rPr>
        <w:t>Health</w:t>
      </w:r>
      <w:r w:rsidR="00BF21B3" w:rsidRPr="00880566">
        <w:rPr>
          <w:rFonts w:asciiTheme="minorHAnsi" w:eastAsia="MS Gothic" w:hAnsiTheme="minorHAnsi"/>
          <w:b/>
          <w:color w:val="000000"/>
          <w:sz w:val="22"/>
          <w:szCs w:val="22"/>
        </w:rPr>
        <w:t xml:space="preserve"> </w:t>
      </w:r>
      <w:r w:rsidRPr="00880566">
        <w:rPr>
          <w:rFonts w:asciiTheme="minorHAnsi" w:eastAsia="MS Gothic" w:hAnsiTheme="minorHAnsi"/>
          <w:b/>
          <w:color w:val="000000"/>
          <w:sz w:val="22"/>
          <w:szCs w:val="22"/>
        </w:rPr>
        <w:t>only</w:t>
      </w:r>
      <w:r w:rsidRPr="00880566">
        <w:rPr>
          <w:rFonts w:asciiTheme="minorHAnsi" w:eastAsia="MS Gothic" w:hAnsiTheme="minorHAnsi"/>
          <w:color w:val="000000"/>
          <w:sz w:val="22"/>
          <w:szCs w:val="22"/>
        </w:rPr>
        <w:t xml:space="preserve"> – All investigator-written research studies requiring review by the convened IRB must provide documentation of scientific review with the IRB submission. The scientific review requirement may be fulfilled by one of the following: (1) external peer-review process; (2) department/institute scientific review committee; or (3) scientific review by the Clinical Research Center Advisory committee.  N</w:t>
      </w:r>
      <w:r w:rsidR="005F3490" w:rsidRPr="00880566">
        <w:rPr>
          <w:rFonts w:asciiTheme="minorHAnsi" w:eastAsia="MS Gothic" w:hAnsiTheme="minorHAnsi"/>
          <w:color w:val="000000"/>
          <w:sz w:val="22"/>
          <w:szCs w:val="22"/>
        </w:rPr>
        <w:t>OTE</w:t>
      </w:r>
      <w:r w:rsidRPr="00880566">
        <w:rPr>
          <w:rFonts w:asciiTheme="minorHAnsi" w:eastAsia="MS Gothic" w:hAnsiTheme="minorHAnsi"/>
          <w:color w:val="000000"/>
          <w:sz w:val="22"/>
          <w:szCs w:val="22"/>
        </w:rPr>
        <w:t xml:space="preserve">: Review by the Penn State </w:t>
      </w:r>
      <w:r w:rsidR="00BF21B3">
        <w:rPr>
          <w:rFonts w:asciiTheme="minorHAnsi" w:eastAsia="MS Gothic" w:hAnsiTheme="minorHAnsi"/>
          <w:color w:val="000000"/>
          <w:sz w:val="22"/>
          <w:szCs w:val="22"/>
        </w:rPr>
        <w:t>Health</w:t>
      </w:r>
      <w:r w:rsidR="00BF21B3" w:rsidRPr="00880566">
        <w:rPr>
          <w:rFonts w:asciiTheme="minorHAnsi" w:eastAsia="MS Gothic" w:hAnsiTheme="minorHAnsi"/>
          <w:color w:val="000000"/>
          <w:sz w:val="22"/>
          <w:szCs w:val="22"/>
        </w:rPr>
        <w:t xml:space="preserve"> </w:t>
      </w:r>
      <w:r w:rsidRPr="00880566">
        <w:rPr>
          <w:rFonts w:asciiTheme="minorHAnsi" w:eastAsia="MS Gothic" w:hAnsiTheme="minorHAnsi"/>
          <w:color w:val="000000"/>
          <w:sz w:val="22"/>
          <w:szCs w:val="22"/>
        </w:rPr>
        <w:t>Cancer Institute</w:t>
      </w:r>
      <w:r w:rsidR="00107114">
        <w:rPr>
          <w:rFonts w:asciiTheme="minorHAnsi" w:eastAsia="MS Gothic" w:hAnsiTheme="minorHAnsi"/>
          <w:color w:val="000000"/>
          <w:sz w:val="22"/>
          <w:szCs w:val="22"/>
        </w:rPr>
        <w:t xml:space="preserve"> (PSCI) Protocol </w:t>
      </w:r>
      <w:r w:rsidRPr="00880566">
        <w:rPr>
          <w:rFonts w:asciiTheme="minorHAnsi" w:eastAsia="MS Gothic" w:hAnsiTheme="minorHAnsi"/>
          <w:color w:val="000000"/>
          <w:sz w:val="22"/>
          <w:szCs w:val="22"/>
        </w:rPr>
        <w:t xml:space="preserve">Review Committee </w:t>
      </w:r>
      <w:r w:rsidR="00107114">
        <w:rPr>
          <w:rFonts w:asciiTheme="minorHAnsi" w:eastAsia="MS Gothic" w:hAnsiTheme="minorHAnsi"/>
          <w:color w:val="000000"/>
          <w:sz w:val="22"/>
          <w:szCs w:val="22"/>
        </w:rPr>
        <w:t xml:space="preserve">or the PSCI Disease Team </w:t>
      </w:r>
      <w:r w:rsidRPr="00880566">
        <w:rPr>
          <w:rFonts w:asciiTheme="minorHAnsi" w:eastAsia="MS Gothic" w:hAnsiTheme="minorHAnsi"/>
          <w:color w:val="000000"/>
          <w:sz w:val="22"/>
          <w:szCs w:val="22"/>
        </w:rPr>
        <w:t>is required if the study involves cancer prevention studies or cancer patients, records and/or tissues. For more information about this requirement see the IRB website</w:t>
      </w:r>
      <w:r w:rsidR="0028731E">
        <w:rPr>
          <w:rFonts w:asciiTheme="minorHAnsi" w:eastAsia="MS Gothic" w:hAnsiTheme="minorHAnsi"/>
          <w:color w:val="000000"/>
          <w:sz w:val="22"/>
          <w:szCs w:val="22"/>
        </w:rPr>
        <w:t>.</w:t>
      </w:r>
    </w:p>
    <w:p w14:paraId="168F842E" w14:textId="77777777" w:rsidR="008C0582" w:rsidRPr="00880566" w:rsidRDefault="008C0582" w:rsidP="008E49BE">
      <w:pPr>
        <w:ind w:left="1800" w:hanging="360"/>
        <w:rPr>
          <w:rFonts w:asciiTheme="minorHAnsi" w:eastAsia="MS Gothic" w:hAnsiTheme="minorHAnsi"/>
          <w:color w:val="000000"/>
          <w:sz w:val="22"/>
          <w:szCs w:val="22"/>
        </w:rPr>
      </w:pPr>
      <w:bookmarkStart w:id="160" w:name="_Hlk63683831"/>
      <w:bookmarkStart w:id="161" w:name="_Hlk65249766"/>
    </w:p>
    <w:p w14:paraId="5EEBC91F" w14:textId="53131368" w:rsidR="008C0582" w:rsidRPr="00880566" w:rsidRDefault="008C0582" w:rsidP="008C0582">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Pr="00880566">
        <w:rPr>
          <w:rFonts w:asciiTheme="minorHAnsi" w:eastAsia="MS Gothic" w:hAnsiTheme="minorHAnsi"/>
          <w:color w:val="000000"/>
          <w:sz w:val="22"/>
          <w:szCs w:val="22"/>
        </w:rPr>
      </w:r>
      <w:r w:rsidRPr="00880566">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w:t>
      </w:r>
      <w:bookmarkStart w:id="162" w:name="_Hlk65249754"/>
      <w:r w:rsidRPr="008C0582">
        <w:rPr>
          <w:rFonts w:asciiTheme="minorHAnsi" w:eastAsia="MS Gothic" w:hAnsiTheme="minorHAnsi"/>
          <w:color w:val="000000"/>
          <w:sz w:val="22"/>
          <w:szCs w:val="22"/>
        </w:rPr>
        <w:t xml:space="preserve">St. Joseph Administrative Review – </w:t>
      </w:r>
      <w:r w:rsidRPr="008C0582">
        <w:rPr>
          <w:rFonts w:asciiTheme="minorHAnsi" w:eastAsia="MS Gothic" w:hAnsiTheme="minorHAnsi"/>
          <w:b/>
          <w:color w:val="000000"/>
          <w:sz w:val="22"/>
          <w:szCs w:val="22"/>
        </w:rPr>
        <w:t>Penn State Health only</w:t>
      </w:r>
      <w:r w:rsidRPr="008C0582">
        <w:rPr>
          <w:rFonts w:asciiTheme="minorHAnsi" w:eastAsia="MS Gothic" w:hAnsiTheme="minorHAnsi"/>
          <w:color w:val="000000"/>
          <w:sz w:val="22"/>
          <w:szCs w:val="22"/>
        </w:rPr>
        <w:t xml:space="preserve"> – </w:t>
      </w:r>
      <w:r w:rsidRPr="00BA44E9">
        <w:rPr>
          <w:rFonts w:asciiTheme="minorHAnsi" w:hAnsiTheme="minorHAnsi"/>
          <w:sz w:val="22"/>
          <w:szCs w:val="22"/>
        </w:rPr>
        <w:t>Penn State Health Research that will be conducted at St. Joseph Medical Center or St. Joseph Community Medical Groups.</w:t>
      </w:r>
      <w:r>
        <w:t xml:space="preserve"> </w:t>
      </w:r>
      <w:bookmarkEnd w:id="162"/>
    </w:p>
    <w:bookmarkEnd w:id="160"/>
    <w:p w14:paraId="1028AC99" w14:textId="77777777" w:rsidR="00AF1149" w:rsidRPr="00880566" w:rsidRDefault="00AF1149" w:rsidP="008E49BE">
      <w:pPr>
        <w:ind w:left="1800" w:hanging="360"/>
        <w:rPr>
          <w:rFonts w:asciiTheme="minorHAnsi" w:hAnsiTheme="minorHAnsi"/>
          <w:b/>
          <w:sz w:val="22"/>
          <w:szCs w:val="22"/>
        </w:rPr>
      </w:pPr>
    </w:p>
    <w:p w14:paraId="03722B86" w14:textId="4AAB379D" w:rsidR="008709CB" w:rsidRPr="00880566" w:rsidRDefault="00397044" w:rsidP="0065238D">
      <w:pPr>
        <w:pStyle w:val="Heading1"/>
        <w:numPr>
          <w:ilvl w:val="0"/>
          <w:numId w:val="5"/>
        </w:numPr>
        <w:rPr>
          <w:sz w:val="22"/>
          <w:szCs w:val="22"/>
        </w:rPr>
      </w:pPr>
      <w:bookmarkStart w:id="163" w:name="_Toc361915630"/>
      <w:bookmarkStart w:id="164" w:name="_Toc361917255"/>
      <w:bookmarkStart w:id="165" w:name="_Toc364333982"/>
      <w:bookmarkStart w:id="166" w:name="_Toc65500178"/>
      <w:bookmarkEnd w:id="161"/>
      <w:r w:rsidRPr="00880566">
        <w:rPr>
          <w:sz w:val="22"/>
          <w:szCs w:val="22"/>
        </w:rPr>
        <w:t xml:space="preserve">Multi-Site </w:t>
      </w:r>
      <w:r w:rsidR="00E2601E">
        <w:rPr>
          <w:sz w:val="22"/>
          <w:szCs w:val="22"/>
        </w:rPr>
        <w:t>Study</w:t>
      </w:r>
      <w:bookmarkEnd w:id="163"/>
      <w:bookmarkEnd w:id="164"/>
      <w:bookmarkEnd w:id="165"/>
      <w:bookmarkEnd w:id="166"/>
    </w:p>
    <w:p w14:paraId="4DFC6129" w14:textId="435DD79D" w:rsidR="00397044" w:rsidRPr="00880566" w:rsidRDefault="004026EB" w:rsidP="004026E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Theme="minorHAnsi" w:hAnsiTheme="minorHAnsi"/>
          <w:b w:val="0"/>
          <w:szCs w:val="22"/>
        </w:rPr>
      </w:pPr>
      <w:r w:rsidRPr="00880566">
        <w:rPr>
          <w:rFonts w:asciiTheme="minorHAnsi" w:hAnsiTheme="minorHAnsi"/>
          <w:b w:val="0"/>
          <w:szCs w:val="22"/>
        </w:rPr>
        <w:t>If this is a multi-site study (i.e.</w:t>
      </w:r>
      <w:r w:rsidR="00C86458" w:rsidRPr="00880566">
        <w:rPr>
          <w:rFonts w:asciiTheme="minorHAnsi" w:hAnsiTheme="minorHAnsi"/>
          <w:b w:val="0"/>
          <w:szCs w:val="22"/>
        </w:rPr>
        <w:t>,</w:t>
      </w:r>
      <w:r w:rsidR="006B15CF" w:rsidRPr="00880566">
        <w:rPr>
          <w:rFonts w:asciiTheme="minorHAnsi" w:hAnsiTheme="minorHAnsi"/>
          <w:b w:val="0"/>
          <w:szCs w:val="22"/>
        </w:rPr>
        <w:t xml:space="preserve"> </w:t>
      </w:r>
      <w:r w:rsidR="00E2601E">
        <w:rPr>
          <w:rFonts w:asciiTheme="minorHAnsi" w:hAnsiTheme="minorHAnsi"/>
          <w:b w:val="0"/>
          <w:szCs w:val="22"/>
        </w:rPr>
        <w:t>a</w:t>
      </w:r>
      <w:r w:rsidR="00E2601E" w:rsidRPr="00E2601E">
        <w:rPr>
          <w:rFonts w:asciiTheme="minorHAnsi" w:hAnsiTheme="minorHAnsi"/>
          <w:b w:val="0"/>
          <w:szCs w:val="22"/>
        </w:rPr>
        <w:t xml:space="preserve"> study in which two or more institutions coordinate, with each institution completing all research activities outlined in a specific protocol</w:t>
      </w:r>
      <w:r w:rsidRPr="00880566">
        <w:rPr>
          <w:rFonts w:asciiTheme="minorHAnsi" w:hAnsiTheme="minorHAnsi"/>
          <w:b w:val="0"/>
          <w:szCs w:val="22"/>
        </w:rPr>
        <w:t xml:space="preserve">) and </w:t>
      </w:r>
      <w:r w:rsidR="001424BD">
        <w:rPr>
          <w:rFonts w:asciiTheme="minorHAnsi" w:hAnsiTheme="minorHAnsi"/>
          <w:b w:val="0"/>
          <w:szCs w:val="22"/>
        </w:rPr>
        <w:t>the Penn State PI is</w:t>
      </w:r>
      <w:r w:rsidRPr="00880566">
        <w:rPr>
          <w:rFonts w:asciiTheme="minorHAnsi" w:hAnsiTheme="minorHAnsi"/>
          <w:b w:val="0"/>
          <w:szCs w:val="22"/>
        </w:rPr>
        <w:t xml:space="preserve"> the lead investigator, describe the processes to ensure communication among sites in the sections below</w:t>
      </w:r>
      <w:r w:rsidR="00A35284" w:rsidRPr="00880566">
        <w:rPr>
          <w:rFonts w:asciiTheme="minorHAnsi" w:hAnsiTheme="minorHAnsi"/>
          <w:b w:val="0"/>
          <w:szCs w:val="22"/>
        </w:rPr>
        <w:t>.</w:t>
      </w:r>
    </w:p>
    <w:p w14:paraId="6628458C" w14:textId="634D7BD7" w:rsidR="004026EB" w:rsidRDefault="00985EA4" w:rsidP="008A3D37">
      <w:pPr>
        <w:ind w:left="720"/>
        <w:rPr>
          <w:rFonts w:asciiTheme="minorHAnsi" w:hAnsiTheme="minorHAnsi"/>
          <w:sz w:val="22"/>
          <w:szCs w:val="22"/>
        </w:rPr>
      </w:pPr>
      <w:r w:rsidRPr="00985EA4">
        <w:rPr>
          <w:rFonts w:asciiTheme="minorHAnsi" w:hAnsiTheme="minorHAnsi"/>
          <w:sz w:val="22"/>
          <w:szCs w:val="22"/>
        </w:rPr>
        <w:t>[Do not type here]</w:t>
      </w:r>
    </w:p>
    <w:p w14:paraId="2E94D540" w14:textId="77777777" w:rsidR="00985EA4" w:rsidRPr="00880566" w:rsidRDefault="00985EA4" w:rsidP="008A3D37">
      <w:pPr>
        <w:ind w:left="720"/>
        <w:rPr>
          <w:rFonts w:asciiTheme="minorHAnsi" w:hAnsiTheme="minorHAnsi"/>
          <w:sz w:val="22"/>
          <w:szCs w:val="22"/>
        </w:rPr>
      </w:pPr>
    </w:p>
    <w:p w14:paraId="6D763BB6" w14:textId="66EB5926" w:rsidR="00421ACF" w:rsidRDefault="00421ACF" w:rsidP="0065238D">
      <w:pPr>
        <w:pStyle w:val="Heading2"/>
        <w:numPr>
          <w:ilvl w:val="1"/>
          <w:numId w:val="5"/>
        </w:numPr>
        <w:spacing w:before="0" w:after="0"/>
        <w:rPr>
          <w:rFonts w:asciiTheme="minorHAnsi" w:hAnsiTheme="minorHAnsi"/>
          <w:szCs w:val="22"/>
        </w:rPr>
      </w:pPr>
      <w:r>
        <w:rPr>
          <w:rFonts w:asciiTheme="minorHAnsi" w:hAnsiTheme="minorHAnsi"/>
          <w:szCs w:val="22"/>
        </w:rPr>
        <w:t xml:space="preserve">Other sites </w:t>
      </w:r>
    </w:p>
    <w:p w14:paraId="209B25DE" w14:textId="70D4077C" w:rsidR="00421ACF" w:rsidRPr="00880566" w:rsidRDefault="00421ACF" w:rsidP="00421AC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Pr>
          <w:rFonts w:asciiTheme="minorHAnsi" w:hAnsiTheme="minorHAnsi"/>
          <w:sz w:val="22"/>
          <w:szCs w:val="22"/>
        </w:rPr>
        <w:t>List the name and location of all other participating sites. Provide the name</w:t>
      </w:r>
      <w:r w:rsidR="00EE42DB">
        <w:rPr>
          <w:rFonts w:asciiTheme="minorHAnsi" w:hAnsiTheme="minorHAnsi"/>
          <w:sz w:val="22"/>
          <w:szCs w:val="22"/>
        </w:rPr>
        <w:t>, qualifications and contact information for</w:t>
      </w:r>
      <w:r>
        <w:rPr>
          <w:rFonts w:asciiTheme="minorHAnsi" w:hAnsiTheme="minorHAnsi"/>
          <w:sz w:val="22"/>
          <w:szCs w:val="22"/>
        </w:rPr>
        <w:t xml:space="preserve"> the principal investigator at each site and </w:t>
      </w:r>
      <w:r w:rsidR="00EE42DB">
        <w:rPr>
          <w:rFonts w:asciiTheme="minorHAnsi" w:hAnsiTheme="minorHAnsi"/>
          <w:sz w:val="22"/>
          <w:szCs w:val="22"/>
        </w:rPr>
        <w:t>indicate which IRB will be reviewing the study at each site.</w:t>
      </w:r>
    </w:p>
    <w:p w14:paraId="6BDDB6D1" w14:textId="299EE197" w:rsidR="00421ACF" w:rsidRDefault="008F0DA5" w:rsidP="001824C7">
      <w:pPr>
        <w:pStyle w:val="Heading2"/>
        <w:spacing w:before="0" w:after="0"/>
        <w:ind w:left="720"/>
        <w:rPr>
          <w:rFonts w:asciiTheme="minorHAnsi" w:hAnsiTheme="minorHAnsi"/>
          <w:szCs w:val="22"/>
        </w:rPr>
      </w:pPr>
      <w:r>
        <w:rPr>
          <w:rFonts w:asciiTheme="minorHAnsi" w:hAnsiTheme="minorHAnsi"/>
          <w:szCs w:val="22"/>
        </w:rPr>
        <w:tab/>
      </w:r>
    </w:p>
    <w:p w14:paraId="4F413599" w14:textId="51C329F5" w:rsidR="008F0DA5" w:rsidRPr="00E04798" w:rsidRDefault="008F0DA5" w:rsidP="00E04798">
      <w:r>
        <w:tab/>
      </w:r>
      <w:r>
        <w:tab/>
      </w:r>
      <w:r w:rsidR="0042594B">
        <w:rPr>
          <w:rFonts w:asciiTheme="minorHAnsi" w:hAnsiTheme="minorHAnsi"/>
          <w:sz w:val="22"/>
          <w:szCs w:val="22"/>
        </w:rPr>
        <w:t>n/a</w:t>
      </w:r>
    </w:p>
    <w:p w14:paraId="7B667DA7" w14:textId="77777777" w:rsidR="008F0DA5" w:rsidRPr="00E04798" w:rsidRDefault="008F0DA5" w:rsidP="00E04798"/>
    <w:p w14:paraId="3200FC07" w14:textId="63AFF9BC"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Communication Plans</w:t>
      </w:r>
    </w:p>
    <w:p w14:paraId="6AD16F28"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Describe the plan for regular communication between the overall study director and the other sites to ensure that all sites have the most current version of the protocol, consent document, etc.  Describe the </w:t>
      </w:r>
      <w:r w:rsidRPr="00880566">
        <w:rPr>
          <w:rFonts w:asciiTheme="minorHAnsi" w:hAnsiTheme="minorHAnsi"/>
          <w:sz w:val="22"/>
          <w:szCs w:val="22"/>
        </w:rPr>
        <w:lastRenderedPageBreak/>
        <w:t>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 and closure of the study.</w:t>
      </w:r>
    </w:p>
    <w:p w14:paraId="7FA250D5" w14:textId="77777777" w:rsidR="00143598" w:rsidRPr="00880566" w:rsidRDefault="00143598" w:rsidP="00872EDD">
      <w:pPr>
        <w:ind w:left="1440"/>
        <w:rPr>
          <w:rFonts w:asciiTheme="minorHAnsi" w:hAnsiTheme="minorHAnsi"/>
          <w:sz w:val="22"/>
          <w:szCs w:val="22"/>
        </w:rPr>
      </w:pPr>
    </w:p>
    <w:p w14:paraId="1103EC99" w14:textId="65DBFE59" w:rsidR="00872EDD" w:rsidRPr="00880566" w:rsidRDefault="0042594B" w:rsidP="00872EDD">
      <w:pPr>
        <w:ind w:left="1440"/>
        <w:rPr>
          <w:rFonts w:asciiTheme="minorHAnsi" w:hAnsiTheme="minorHAnsi"/>
          <w:sz w:val="22"/>
          <w:szCs w:val="22"/>
        </w:rPr>
      </w:pPr>
      <w:r>
        <w:rPr>
          <w:rFonts w:asciiTheme="minorHAnsi" w:hAnsiTheme="minorHAnsi"/>
          <w:sz w:val="22"/>
          <w:szCs w:val="22"/>
        </w:rPr>
        <w:t>n/a</w:t>
      </w:r>
    </w:p>
    <w:p w14:paraId="5E986EBD" w14:textId="77777777" w:rsidR="00872EDD" w:rsidRPr="00880566" w:rsidRDefault="00872EDD" w:rsidP="00872EDD">
      <w:pPr>
        <w:ind w:left="1440"/>
        <w:rPr>
          <w:rFonts w:asciiTheme="minorHAnsi" w:hAnsiTheme="minorHAnsi"/>
          <w:sz w:val="22"/>
          <w:szCs w:val="22"/>
        </w:rPr>
      </w:pPr>
    </w:p>
    <w:p w14:paraId="18DD3B9A" w14:textId="79C630DB"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Data Submission and Security Plan</w:t>
      </w:r>
    </w:p>
    <w:p w14:paraId="7A444ED8"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880566" w:rsidRDefault="00872EDD" w:rsidP="00872EDD">
      <w:pPr>
        <w:ind w:left="1440"/>
        <w:rPr>
          <w:rFonts w:asciiTheme="minorHAnsi" w:hAnsiTheme="minorHAnsi"/>
          <w:sz w:val="22"/>
          <w:szCs w:val="22"/>
        </w:rPr>
      </w:pPr>
    </w:p>
    <w:p w14:paraId="55CFDC07" w14:textId="2432D3D3" w:rsidR="00872EDD" w:rsidRPr="00880566" w:rsidRDefault="0042594B" w:rsidP="00872EDD">
      <w:pPr>
        <w:ind w:left="1440"/>
        <w:rPr>
          <w:rFonts w:asciiTheme="minorHAnsi" w:hAnsiTheme="minorHAnsi"/>
          <w:sz w:val="22"/>
          <w:szCs w:val="22"/>
        </w:rPr>
      </w:pPr>
      <w:r>
        <w:rPr>
          <w:rFonts w:asciiTheme="minorHAnsi" w:hAnsiTheme="minorHAnsi"/>
          <w:sz w:val="22"/>
          <w:szCs w:val="22"/>
        </w:rPr>
        <w:t>n/a</w:t>
      </w:r>
    </w:p>
    <w:p w14:paraId="2238CDD0" w14:textId="77777777" w:rsidR="00872EDD" w:rsidRPr="00880566" w:rsidRDefault="00872EDD" w:rsidP="00872EDD">
      <w:pPr>
        <w:ind w:left="1440"/>
        <w:rPr>
          <w:rFonts w:asciiTheme="minorHAnsi" w:hAnsiTheme="minorHAnsi"/>
          <w:sz w:val="22"/>
          <w:szCs w:val="22"/>
        </w:rPr>
      </w:pPr>
    </w:p>
    <w:p w14:paraId="783C7329" w14:textId="07056F34"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Subject Enrollment</w:t>
      </w:r>
    </w:p>
    <w:p w14:paraId="421ADA7D"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procedures for coordination of subject enrollment and randomization for the overall project.</w:t>
      </w:r>
    </w:p>
    <w:p w14:paraId="1B3CCB26" w14:textId="77777777" w:rsidR="00872EDD" w:rsidRPr="00880566" w:rsidRDefault="00872EDD" w:rsidP="00872EDD">
      <w:pPr>
        <w:ind w:left="1440"/>
        <w:rPr>
          <w:rFonts w:asciiTheme="minorHAnsi" w:hAnsiTheme="minorHAnsi"/>
          <w:sz w:val="22"/>
          <w:szCs w:val="22"/>
        </w:rPr>
      </w:pPr>
    </w:p>
    <w:p w14:paraId="064A2D33" w14:textId="161C3F68" w:rsidR="00872EDD" w:rsidRPr="00880566" w:rsidRDefault="0042594B" w:rsidP="00872EDD">
      <w:pPr>
        <w:ind w:left="1440"/>
        <w:rPr>
          <w:rFonts w:asciiTheme="minorHAnsi" w:hAnsiTheme="minorHAnsi"/>
          <w:sz w:val="22"/>
          <w:szCs w:val="22"/>
        </w:rPr>
      </w:pPr>
      <w:r>
        <w:rPr>
          <w:rFonts w:asciiTheme="minorHAnsi" w:hAnsiTheme="minorHAnsi"/>
          <w:sz w:val="22"/>
          <w:szCs w:val="22"/>
        </w:rPr>
        <w:t>n/a</w:t>
      </w:r>
    </w:p>
    <w:p w14:paraId="66B4C070" w14:textId="77777777" w:rsidR="00872EDD" w:rsidRPr="00880566" w:rsidRDefault="00872EDD" w:rsidP="00872EDD">
      <w:pPr>
        <w:ind w:left="1440"/>
        <w:rPr>
          <w:rFonts w:asciiTheme="minorHAnsi" w:hAnsiTheme="minorHAnsi"/>
          <w:sz w:val="22"/>
          <w:szCs w:val="22"/>
        </w:rPr>
      </w:pPr>
    </w:p>
    <w:p w14:paraId="3F476A65" w14:textId="54A71E89"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Reporting of Adverse Events and New Information</w:t>
      </w:r>
    </w:p>
    <w:p w14:paraId="31C97923"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how adverse events and other information will be reported from the clinical sites to the overall study director. Provide the timeframe for this reporting.</w:t>
      </w:r>
    </w:p>
    <w:p w14:paraId="19390264" w14:textId="77777777" w:rsidR="00872EDD" w:rsidRPr="00880566" w:rsidRDefault="00872EDD" w:rsidP="00872EDD">
      <w:pPr>
        <w:ind w:left="1440"/>
        <w:rPr>
          <w:rFonts w:asciiTheme="minorHAnsi" w:hAnsiTheme="minorHAnsi"/>
          <w:sz w:val="22"/>
          <w:szCs w:val="22"/>
        </w:rPr>
      </w:pPr>
    </w:p>
    <w:p w14:paraId="3B1D8587" w14:textId="6DE50C3C" w:rsidR="00872EDD" w:rsidRPr="00880566" w:rsidRDefault="0042594B" w:rsidP="00872EDD">
      <w:pPr>
        <w:ind w:left="1440"/>
        <w:rPr>
          <w:rFonts w:asciiTheme="minorHAnsi" w:hAnsiTheme="minorHAnsi"/>
          <w:sz w:val="22"/>
          <w:szCs w:val="22"/>
        </w:rPr>
      </w:pPr>
      <w:r>
        <w:rPr>
          <w:rFonts w:asciiTheme="minorHAnsi" w:hAnsiTheme="minorHAnsi"/>
          <w:sz w:val="22"/>
          <w:szCs w:val="22"/>
        </w:rPr>
        <w:t>n/a</w:t>
      </w:r>
    </w:p>
    <w:p w14:paraId="769865A7" w14:textId="77777777" w:rsidR="00872EDD" w:rsidRPr="00880566" w:rsidRDefault="00872EDD" w:rsidP="00872EDD">
      <w:pPr>
        <w:ind w:left="1440"/>
        <w:rPr>
          <w:rFonts w:asciiTheme="minorHAnsi" w:hAnsiTheme="minorHAnsi"/>
          <w:sz w:val="22"/>
          <w:szCs w:val="22"/>
        </w:rPr>
      </w:pPr>
    </w:p>
    <w:p w14:paraId="4F80C129" w14:textId="7E4A4314"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Audit and Monitoring Plans</w:t>
      </w:r>
    </w:p>
    <w:p w14:paraId="197F27BA" w14:textId="77777777" w:rsidR="00397044" w:rsidRPr="00880566" w:rsidRDefault="00DB4315" w:rsidP="00DB431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process to ensure all local site investigators conduct the study appropriately. Describe any on-site auditing and monitoring plans for the study.</w:t>
      </w:r>
    </w:p>
    <w:p w14:paraId="3E23B847" w14:textId="77777777" w:rsidR="00D47781" w:rsidRPr="00880566" w:rsidRDefault="00D47781" w:rsidP="00DB4315">
      <w:pPr>
        <w:ind w:left="1440"/>
        <w:rPr>
          <w:rFonts w:asciiTheme="minorHAnsi" w:hAnsiTheme="minorHAnsi"/>
          <w:sz w:val="22"/>
          <w:szCs w:val="22"/>
        </w:rPr>
      </w:pPr>
    </w:p>
    <w:p w14:paraId="7B614DFC" w14:textId="4EDD5A70" w:rsidR="00DB4315" w:rsidRDefault="0042594B" w:rsidP="00DB4315">
      <w:pPr>
        <w:ind w:left="1440"/>
        <w:rPr>
          <w:rFonts w:asciiTheme="minorHAnsi" w:hAnsiTheme="minorHAnsi"/>
          <w:sz w:val="22"/>
          <w:szCs w:val="22"/>
        </w:rPr>
      </w:pPr>
      <w:r>
        <w:rPr>
          <w:rFonts w:asciiTheme="minorHAnsi" w:hAnsiTheme="minorHAnsi"/>
          <w:sz w:val="22"/>
          <w:szCs w:val="22"/>
        </w:rPr>
        <w:t>n/a</w:t>
      </w:r>
    </w:p>
    <w:p w14:paraId="5EF9C6B7" w14:textId="77777777" w:rsidR="00AF1149" w:rsidRPr="00880566" w:rsidRDefault="00AF1149" w:rsidP="00880566">
      <w:pPr>
        <w:rPr>
          <w:rFonts w:asciiTheme="minorHAnsi" w:hAnsiTheme="minorHAnsi"/>
          <w:sz w:val="22"/>
          <w:szCs w:val="22"/>
        </w:rPr>
      </w:pPr>
    </w:p>
    <w:p w14:paraId="2F493239" w14:textId="178CDAFB" w:rsidR="00143598" w:rsidRPr="00880566" w:rsidRDefault="00143598" w:rsidP="0065238D">
      <w:pPr>
        <w:pStyle w:val="Heading1"/>
        <w:numPr>
          <w:ilvl w:val="0"/>
          <w:numId w:val="5"/>
        </w:numPr>
        <w:rPr>
          <w:sz w:val="22"/>
          <w:szCs w:val="22"/>
        </w:rPr>
      </w:pPr>
      <w:bookmarkStart w:id="167" w:name="_Toc65500179"/>
      <w:bookmarkStart w:id="168" w:name="_Toc361915641"/>
      <w:bookmarkStart w:id="169" w:name="_Toc361917266"/>
      <w:bookmarkStart w:id="170" w:name="_Toc364333993"/>
      <w:r w:rsidRPr="00880566">
        <w:rPr>
          <w:sz w:val="22"/>
          <w:szCs w:val="22"/>
        </w:rPr>
        <w:t>Adverse Event Reporting</w:t>
      </w:r>
      <w:bookmarkEnd w:id="167"/>
    </w:p>
    <w:p w14:paraId="15699652" w14:textId="011097EA" w:rsidR="00143598" w:rsidRPr="004B76C3" w:rsidRDefault="00143598" w:rsidP="0065238D">
      <w:pPr>
        <w:pStyle w:val="Heading2"/>
        <w:numPr>
          <w:ilvl w:val="1"/>
          <w:numId w:val="5"/>
        </w:numPr>
        <w:rPr>
          <w:rFonts w:asciiTheme="minorHAnsi" w:hAnsiTheme="minorHAnsi" w:cstheme="minorHAnsi"/>
        </w:rPr>
      </w:pPr>
      <w:r w:rsidRPr="004B76C3">
        <w:rPr>
          <w:rFonts w:asciiTheme="minorHAnsi" w:hAnsiTheme="minorHAnsi" w:cstheme="minorHAnsi"/>
        </w:rPr>
        <w:t>Reporting Adverse Reactions and Unanticipated Problems to the Responsible IRB</w:t>
      </w:r>
    </w:p>
    <w:p w14:paraId="0EB88B87" w14:textId="77777777" w:rsidR="006867C9" w:rsidRPr="00880566" w:rsidRDefault="006867C9" w:rsidP="0095674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By submitting this study for review, you agree to the following statement – DO NOT ALTER OR DELETE: </w:t>
      </w:r>
    </w:p>
    <w:p w14:paraId="58CD754F" w14:textId="77777777" w:rsidR="008C51CF" w:rsidRPr="00880566" w:rsidRDefault="008C51CF" w:rsidP="004026EB">
      <w:pPr>
        <w:pStyle w:val="Heading2"/>
        <w:spacing w:before="0" w:after="0"/>
        <w:ind w:left="1440"/>
        <w:rPr>
          <w:rFonts w:asciiTheme="minorHAnsi" w:hAnsiTheme="minorHAnsi"/>
          <w:b w:val="0"/>
          <w:szCs w:val="22"/>
        </w:rPr>
      </w:pPr>
    </w:p>
    <w:p w14:paraId="5D1A4B89" w14:textId="77777777" w:rsidR="00B300FE" w:rsidRPr="00095951" w:rsidRDefault="00B300FE" w:rsidP="004026EB">
      <w:pPr>
        <w:ind w:left="1440"/>
        <w:rPr>
          <w:rFonts w:asciiTheme="minorHAnsi" w:hAnsiTheme="minorHAnsi"/>
          <w:i/>
          <w:color w:val="000000" w:themeColor="text1"/>
          <w:sz w:val="22"/>
          <w:szCs w:val="22"/>
        </w:rPr>
      </w:pPr>
      <w:r w:rsidRPr="00095951">
        <w:rPr>
          <w:rFonts w:asciiTheme="minorHAnsi" w:hAnsiTheme="minorHAns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880566" w:rsidRDefault="00AF1149" w:rsidP="004026EB">
      <w:pPr>
        <w:ind w:left="1440"/>
        <w:rPr>
          <w:rFonts w:asciiTheme="minorHAnsi" w:hAnsiTheme="minorHAnsi"/>
          <w:color w:val="000000" w:themeColor="text1"/>
          <w:sz w:val="22"/>
          <w:szCs w:val="22"/>
        </w:rPr>
      </w:pPr>
    </w:p>
    <w:p w14:paraId="675FDC49" w14:textId="0EDED747" w:rsidR="00143598" w:rsidRPr="00880566" w:rsidRDefault="00143598" w:rsidP="0065238D">
      <w:pPr>
        <w:pStyle w:val="Heading1"/>
        <w:numPr>
          <w:ilvl w:val="0"/>
          <w:numId w:val="5"/>
        </w:numPr>
        <w:rPr>
          <w:sz w:val="22"/>
          <w:szCs w:val="22"/>
        </w:rPr>
      </w:pPr>
      <w:bookmarkStart w:id="171" w:name="_Toc65500180"/>
      <w:r w:rsidRPr="00880566">
        <w:rPr>
          <w:sz w:val="22"/>
          <w:szCs w:val="22"/>
        </w:rPr>
        <w:t>Study Monitoring, Auditing and Inspecting</w:t>
      </w:r>
      <w:bookmarkEnd w:id="171"/>
    </w:p>
    <w:p w14:paraId="6392B9A7" w14:textId="77777777" w:rsidR="000F0CDD" w:rsidRPr="00880566" w:rsidRDefault="000F0CDD" w:rsidP="008A3D37">
      <w:pPr>
        <w:pStyle w:val="Heading2"/>
        <w:spacing w:before="0" w:after="0"/>
        <w:ind w:left="720"/>
        <w:rPr>
          <w:rFonts w:asciiTheme="minorHAnsi" w:hAnsiTheme="minorHAnsi"/>
          <w:b w:val="0"/>
          <w:szCs w:val="22"/>
        </w:rPr>
      </w:pPr>
    </w:p>
    <w:p w14:paraId="0EE93368" w14:textId="785E6AB7"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Auditing and Inspecting</w:t>
      </w:r>
    </w:p>
    <w:p w14:paraId="2365DA4D" w14:textId="77777777" w:rsidR="006867C9" w:rsidRPr="00880566" w:rsidRDefault="006867C9" w:rsidP="0095674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By submitting this study for review, you agree to the following statement – DO NOT ALTER OR DELETE: </w:t>
      </w:r>
    </w:p>
    <w:p w14:paraId="15747452" w14:textId="77777777" w:rsidR="008C51CF" w:rsidRPr="00880566" w:rsidRDefault="008C51CF" w:rsidP="004026EB">
      <w:pPr>
        <w:ind w:left="1440"/>
        <w:rPr>
          <w:rFonts w:asciiTheme="minorHAnsi" w:hAnsiTheme="minorHAnsi"/>
          <w:sz w:val="22"/>
          <w:szCs w:val="22"/>
        </w:rPr>
      </w:pPr>
    </w:p>
    <w:p w14:paraId="2F9F380B" w14:textId="0C680F71" w:rsidR="009266E0" w:rsidRPr="00095951" w:rsidRDefault="009266E0" w:rsidP="004026EB">
      <w:pPr>
        <w:ind w:left="1440"/>
        <w:rPr>
          <w:rFonts w:asciiTheme="minorHAnsi" w:hAnsiTheme="minorHAnsi"/>
          <w:i/>
          <w:color w:val="000000" w:themeColor="text1"/>
          <w:sz w:val="22"/>
          <w:szCs w:val="22"/>
        </w:rPr>
      </w:pPr>
      <w:r w:rsidRPr="00095951">
        <w:rPr>
          <w:rFonts w:asciiTheme="minorHAnsi" w:hAnsiTheme="minorHAnsi"/>
          <w:i/>
          <w:color w:val="000000" w:themeColor="text1"/>
          <w:sz w:val="22"/>
          <w:szCs w:val="22"/>
        </w:rPr>
        <w:lastRenderedPageBreak/>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Default="00ED1C0F" w:rsidP="004026EB">
      <w:pPr>
        <w:ind w:left="1440"/>
        <w:rPr>
          <w:rFonts w:asciiTheme="minorHAnsi" w:hAnsiTheme="minorHAnsi"/>
          <w:color w:val="000000" w:themeColor="text1"/>
          <w:sz w:val="22"/>
          <w:szCs w:val="22"/>
        </w:rPr>
      </w:pPr>
    </w:p>
    <w:p w14:paraId="4EAE9E07" w14:textId="3448DF26" w:rsidR="00172A2F" w:rsidRPr="007D7095" w:rsidRDefault="00172A2F" w:rsidP="0065238D">
      <w:pPr>
        <w:pStyle w:val="Heading1"/>
        <w:numPr>
          <w:ilvl w:val="0"/>
          <w:numId w:val="5"/>
        </w:numPr>
        <w:rPr>
          <w:sz w:val="22"/>
          <w:szCs w:val="22"/>
        </w:rPr>
      </w:pPr>
      <w:bookmarkStart w:id="172" w:name="_Toc361915587"/>
      <w:bookmarkStart w:id="173" w:name="_Toc361917211"/>
      <w:bookmarkStart w:id="174" w:name="_Toc364333938"/>
      <w:bookmarkStart w:id="175" w:name="_Toc65500181"/>
      <w:bookmarkStart w:id="176" w:name="_Toc390974739"/>
      <w:r w:rsidRPr="007D7095">
        <w:rPr>
          <w:sz w:val="22"/>
          <w:szCs w:val="22"/>
        </w:rPr>
        <w:t>Future Undetermined Research: Data and Specimen Banking</w:t>
      </w:r>
      <w:bookmarkEnd w:id="172"/>
      <w:bookmarkEnd w:id="173"/>
      <w:bookmarkEnd w:id="174"/>
      <w:bookmarkEnd w:id="175"/>
    </w:p>
    <w:p w14:paraId="1BF13F92" w14:textId="554A6616" w:rsidR="00172A2F" w:rsidRPr="00880566" w:rsidRDefault="00172A2F" w:rsidP="00956745">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 xml:space="preserve">If this study is collecting </w:t>
      </w:r>
      <w:r w:rsidR="00983FE7" w:rsidRPr="00880566">
        <w:rPr>
          <w:rFonts w:asciiTheme="minorHAnsi" w:hAnsiTheme="minorHAnsi"/>
          <w:b/>
          <w:sz w:val="22"/>
          <w:szCs w:val="22"/>
        </w:rPr>
        <w:t xml:space="preserve">identifiable </w:t>
      </w:r>
      <w:r w:rsidRPr="00880566">
        <w:rPr>
          <w:rFonts w:asciiTheme="minorHAnsi" w:hAnsiTheme="minorHAnsi"/>
          <w:sz w:val="22"/>
          <w:szCs w:val="22"/>
        </w:rPr>
        <w:t xml:space="preserve">data and/or specimens that will be banked for future </w:t>
      </w:r>
      <w:r w:rsidRPr="00880566">
        <w:rPr>
          <w:rFonts w:asciiTheme="minorHAnsi" w:hAnsiTheme="minorHAnsi"/>
          <w:b/>
          <w:sz w:val="22"/>
          <w:szCs w:val="22"/>
        </w:rPr>
        <w:t>undetermined</w:t>
      </w:r>
      <w:r w:rsidRPr="00880566">
        <w:rPr>
          <w:rFonts w:asciiTheme="minorHAnsi" w:hAnsiTheme="minorHAnsi"/>
          <w:sz w:val="22"/>
          <w:szCs w:val="22"/>
        </w:rPr>
        <w:t xml:space="preserve"> </w:t>
      </w:r>
      <w:r w:rsidRPr="001B6783">
        <w:rPr>
          <w:rFonts w:asciiTheme="minorHAnsi" w:hAnsiTheme="minorHAnsi"/>
          <w:b/>
          <w:sz w:val="22"/>
          <w:szCs w:val="22"/>
        </w:rPr>
        <w:t>research</w:t>
      </w:r>
      <w:r w:rsidRPr="00880566">
        <w:rPr>
          <w:rFonts w:asciiTheme="minorHAnsi" w:hAnsiTheme="minorHAnsi"/>
          <w:sz w:val="22"/>
          <w:szCs w:val="22"/>
        </w:rPr>
        <w:t xml:space="preserve">, </w:t>
      </w:r>
      <w:r w:rsidR="003A1597" w:rsidRPr="00880566">
        <w:rPr>
          <w:rFonts w:asciiTheme="minorHAnsi" w:hAnsiTheme="minorHAnsi"/>
          <w:sz w:val="22"/>
          <w:szCs w:val="22"/>
        </w:rPr>
        <w:t xml:space="preserve">please describe this process in the sections below.  </w:t>
      </w:r>
      <w:r w:rsidR="00983FE7" w:rsidRPr="00880566">
        <w:rPr>
          <w:rFonts w:asciiTheme="minorHAnsi" w:hAnsiTheme="minorHAnsi"/>
          <w:sz w:val="22"/>
          <w:szCs w:val="22"/>
        </w:rPr>
        <w:t xml:space="preserve">This information should not conflict with information provided in section </w:t>
      </w:r>
      <w:r w:rsidR="002D4DFC" w:rsidRPr="00DB7277">
        <w:rPr>
          <w:rFonts w:asciiTheme="minorHAnsi" w:hAnsiTheme="minorHAnsi"/>
          <w:sz w:val="22"/>
          <w:szCs w:val="22"/>
        </w:rPr>
        <w:t>22</w:t>
      </w:r>
      <w:r w:rsidR="00983FE7" w:rsidRPr="009A424C">
        <w:rPr>
          <w:rFonts w:asciiTheme="minorHAnsi" w:hAnsiTheme="minorHAnsi"/>
          <w:sz w:val="22"/>
          <w:szCs w:val="22"/>
        </w:rPr>
        <w:t xml:space="preserve"> </w:t>
      </w:r>
      <w:r w:rsidR="00983FE7" w:rsidRPr="00880566">
        <w:rPr>
          <w:rFonts w:asciiTheme="minorHAnsi" w:hAnsiTheme="minorHAnsi"/>
          <w:sz w:val="22"/>
          <w:szCs w:val="22"/>
        </w:rPr>
        <w:t>regarding whether or not data and/or specimens will be associated with identifiers (directly or indirectly).</w:t>
      </w:r>
      <w:r w:rsidR="00282C7B" w:rsidRPr="00880566">
        <w:rPr>
          <w:rFonts w:asciiTheme="minorHAnsi" w:hAnsiTheme="minorHAnsi"/>
          <w:sz w:val="22"/>
          <w:szCs w:val="22"/>
        </w:rPr>
        <w:t xml:space="preserve">  If </w:t>
      </w:r>
      <w:r w:rsidR="00282C7B" w:rsidRPr="00880566">
        <w:rPr>
          <w:rFonts w:asciiTheme="minorHAnsi" w:hAnsiTheme="minorHAnsi"/>
          <w:b/>
          <w:sz w:val="22"/>
          <w:szCs w:val="22"/>
        </w:rPr>
        <w:t>NOT applicable</w:t>
      </w:r>
      <w:r w:rsidR="00282C7B" w:rsidRPr="00880566">
        <w:rPr>
          <w:rFonts w:asciiTheme="minorHAnsi" w:hAnsiTheme="minorHAnsi"/>
          <w:sz w:val="22"/>
          <w:szCs w:val="22"/>
        </w:rPr>
        <w:t>, indicate as such below in all sections.</w:t>
      </w:r>
    </w:p>
    <w:p w14:paraId="11209364" w14:textId="6732F2AD" w:rsidR="00172A2F" w:rsidRDefault="00985EA4" w:rsidP="008A3D37">
      <w:pPr>
        <w:ind w:left="720"/>
        <w:rPr>
          <w:rFonts w:asciiTheme="minorHAnsi" w:hAnsiTheme="minorHAnsi"/>
          <w:sz w:val="22"/>
          <w:szCs w:val="22"/>
        </w:rPr>
      </w:pPr>
      <w:r w:rsidRPr="00985EA4">
        <w:rPr>
          <w:rFonts w:asciiTheme="minorHAnsi" w:hAnsiTheme="minorHAnsi"/>
          <w:sz w:val="22"/>
          <w:szCs w:val="22"/>
        </w:rPr>
        <w:t>[Do not type here]</w:t>
      </w:r>
    </w:p>
    <w:p w14:paraId="2894B2B6" w14:textId="2BEAF0C4" w:rsidR="00ED1C0F" w:rsidRDefault="00ED1C0F" w:rsidP="008A3D37">
      <w:pPr>
        <w:ind w:left="720"/>
        <w:rPr>
          <w:rFonts w:asciiTheme="minorHAnsi" w:hAnsiTheme="minorHAnsi"/>
          <w:sz w:val="22"/>
          <w:szCs w:val="22"/>
        </w:rPr>
      </w:pPr>
    </w:p>
    <w:p w14:paraId="29C32484" w14:textId="2B8FE360" w:rsidR="00172A2F" w:rsidRPr="004B76C3" w:rsidRDefault="00172A2F" w:rsidP="0065238D">
      <w:pPr>
        <w:pStyle w:val="Heading2"/>
        <w:numPr>
          <w:ilvl w:val="1"/>
          <w:numId w:val="5"/>
        </w:numPr>
        <w:rPr>
          <w:rFonts w:asciiTheme="minorHAnsi" w:hAnsiTheme="minorHAnsi" w:cstheme="minorHAnsi"/>
        </w:rPr>
      </w:pPr>
      <w:bookmarkStart w:id="177" w:name="_Toc361915588"/>
      <w:bookmarkStart w:id="178" w:name="_Toc361917212"/>
      <w:bookmarkStart w:id="179" w:name="_Toc364333939"/>
      <w:r w:rsidRPr="004B76C3">
        <w:rPr>
          <w:rFonts w:asciiTheme="minorHAnsi" w:hAnsiTheme="minorHAnsi" w:cstheme="minorHAnsi"/>
        </w:rPr>
        <w:t>Data and/or specimens being stored</w:t>
      </w:r>
      <w:bookmarkEnd w:id="177"/>
      <w:bookmarkEnd w:id="178"/>
      <w:bookmarkEnd w:id="179"/>
    </w:p>
    <w:p w14:paraId="3E5CB6D7" w14:textId="77777777" w:rsidR="00172A2F" w:rsidRPr="00880566" w:rsidRDefault="00172A2F" w:rsidP="00172A2F">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bookmarkStart w:id="180" w:name="_Toc361915589"/>
      <w:bookmarkStart w:id="181" w:name="_Toc361917213"/>
      <w:bookmarkStart w:id="182" w:name="_Toc364333940"/>
      <w:r w:rsidRPr="00880566">
        <w:rPr>
          <w:rFonts w:asciiTheme="minorHAnsi" w:hAnsiTheme="minorHAnsi"/>
          <w:b w:val="0"/>
          <w:szCs w:val="22"/>
        </w:rPr>
        <w:t>Identify what data and/or specimens will be stored and the data associated with each specimen.</w:t>
      </w:r>
    </w:p>
    <w:p w14:paraId="05DF3C9C" w14:textId="77777777" w:rsidR="00172A2F" w:rsidRPr="00880566" w:rsidRDefault="00172A2F" w:rsidP="00172A2F">
      <w:pPr>
        <w:ind w:left="1440"/>
        <w:rPr>
          <w:rFonts w:asciiTheme="minorHAnsi" w:hAnsiTheme="minorHAnsi"/>
          <w:sz w:val="22"/>
          <w:szCs w:val="22"/>
        </w:rPr>
      </w:pPr>
    </w:p>
    <w:p w14:paraId="6024F2BA" w14:textId="771CA0C7" w:rsidR="00172A2F" w:rsidRPr="00880566" w:rsidRDefault="0042594B" w:rsidP="00172A2F">
      <w:pPr>
        <w:ind w:left="1440"/>
        <w:rPr>
          <w:rFonts w:asciiTheme="minorHAnsi" w:hAnsiTheme="minorHAnsi"/>
          <w:sz w:val="22"/>
          <w:szCs w:val="22"/>
        </w:rPr>
      </w:pPr>
      <w:r>
        <w:rPr>
          <w:rFonts w:asciiTheme="minorHAnsi" w:hAnsiTheme="minorHAnsi"/>
          <w:sz w:val="22"/>
          <w:szCs w:val="22"/>
        </w:rPr>
        <w:t>n/a</w:t>
      </w:r>
    </w:p>
    <w:p w14:paraId="0480C368" w14:textId="77777777" w:rsidR="00172A2F" w:rsidRPr="00880566" w:rsidRDefault="00172A2F" w:rsidP="00172A2F">
      <w:pPr>
        <w:ind w:left="1440"/>
        <w:rPr>
          <w:rFonts w:asciiTheme="minorHAnsi" w:hAnsiTheme="minorHAnsi"/>
          <w:sz w:val="22"/>
          <w:szCs w:val="22"/>
        </w:rPr>
      </w:pPr>
    </w:p>
    <w:p w14:paraId="5AD52D98" w14:textId="2EE7CFFE" w:rsidR="00172A2F" w:rsidRPr="00880566" w:rsidRDefault="00172A2F"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Location of storage</w:t>
      </w:r>
      <w:bookmarkEnd w:id="180"/>
      <w:bookmarkEnd w:id="181"/>
      <w:bookmarkEnd w:id="182"/>
    </w:p>
    <w:p w14:paraId="3F42FEA1"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880566">
        <w:rPr>
          <w:rFonts w:asciiTheme="minorHAnsi" w:hAnsiTheme="minorHAnsi"/>
          <w:sz w:val="22"/>
          <w:szCs w:val="22"/>
        </w:rPr>
        <w:t>Identify the location where the data and/or specimens will be stored.</w:t>
      </w:r>
    </w:p>
    <w:p w14:paraId="082F3B3C" w14:textId="77777777" w:rsidR="00172A2F" w:rsidRPr="00880566" w:rsidRDefault="00172A2F" w:rsidP="00172A2F">
      <w:pPr>
        <w:tabs>
          <w:tab w:val="left" w:pos="720"/>
        </w:tabs>
        <w:ind w:left="1440"/>
        <w:rPr>
          <w:rFonts w:asciiTheme="minorHAnsi" w:hAnsiTheme="minorHAnsi"/>
          <w:sz w:val="22"/>
          <w:szCs w:val="22"/>
        </w:rPr>
      </w:pPr>
    </w:p>
    <w:p w14:paraId="170030FC" w14:textId="133733E4" w:rsidR="00172A2F" w:rsidRPr="00880566" w:rsidRDefault="0042594B" w:rsidP="00172A2F">
      <w:pPr>
        <w:tabs>
          <w:tab w:val="left" w:pos="720"/>
        </w:tabs>
        <w:ind w:left="1440"/>
        <w:rPr>
          <w:rFonts w:asciiTheme="minorHAnsi" w:hAnsiTheme="minorHAnsi"/>
          <w:sz w:val="22"/>
          <w:szCs w:val="22"/>
        </w:rPr>
      </w:pPr>
      <w:r>
        <w:rPr>
          <w:rFonts w:asciiTheme="minorHAnsi" w:hAnsiTheme="minorHAnsi"/>
          <w:sz w:val="22"/>
          <w:szCs w:val="22"/>
        </w:rPr>
        <w:t>n/a</w:t>
      </w:r>
    </w:p>
    <w:p w14:paraId="7D63F242" w14:textId="77777777" w:rsidR="00172A2F" w:rsidRPr="00880566" w:rsidRDefault="00172A2F" w:rsidP="00172A2F">
      <w:pPr>
        <w:tabs>
          <w:tab w:val="left" w:pos="720"/>
        </w:tabs>
        <w:ind w:left="1440"/>
        <w:rPr>
          <w:rFonts w:asciiTheme="minorHAnsi" w:hAnsiTheme="minorHAnsi"/>
          <w:sz w:val="22"/>
          <w:szCs w:val="22"/>
        </w:rPr>
      </w:pPr>
    </w:p>
    <w:p w14:paraId="7E51CF73" w14:textId="17F5BA73" w:rsidR="00172A2F" w:rsidRPr="00880566" w:rsidRDefault="00172A2F" w:rsidP="0065238D">
      <w:pPr>
        <w:pStyle w:val="Heading2"/>
        <w:numPr>
          <w:ilvl w:val="1"/>
          <w:numId w:val="5"/>
        </w:numPr>
        <w:spacing w:before="0" w:after="0"/>
        <w:rPr>
          <w:rFonts w:asciiTheme="minorHAnsi" w:hAnsiTheme="minorHAnsi"/>
          <w:color w:val="000000"/>
          <w:szCs w:val="22"/>
        </w:rPr>
      </w:pPr>
      <w:bookmarkStart w:id="183" w:name="_Toc361915590"/>
      <w:bookmarkStart w:id="184" w:name="_Toc361917214"/>
      <w:bookmarkStart w:id="185" w:name="_Toc364333941"/>
      <w:r w:rsidRPr="00880566">
        <w:rPr>
          <w:rFonts w:asciiTheme="minorHAnsi" w:hAnsiTheme="minorHAnsi"/>
          <w:color w:val="000000"/>
          <w:szCs w:val="22"/>
        </w:rPr>
        <w:t>Duration of storage</w:t>
      </w:r>
      <w:bookmarkEnd w:id="183"/>
      <w:bookmarkEnd w:id="184"/>
      <w:bookmarkEnd w:id="185"/>
    </w:p>
    <w:p w14:paraId="23906A30" w14:textId="0A3C681C"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Identify how long the data and/or specimens will be stored.</w:t>
      </w:r>
      <w:r w:rsidR="00F854AD">
        <w:rPr>
          <w:rFonts w:asciiTheme="minorHAnsi" w:hAnsiTheme="minorHAnsi"/>
          <w:sz w:val="22"/>
          <w:szCs w:val="22"/>
        </w:rPr>
        <w:t xml:space="preserve"> If data and/or specimens will be stored indefinitely, indicate as such. </w:t>
      </w:r>
    </w:p>
    <w:p w14:paraId="76466D34" w14:textId="77777777" w:rsidR="00172A2F" w:rsidRPr="00880566" w:rsidRDefault="00172A2F" w:rsidP="00172A2F">
      <w:pPr>
        <w:ind w:left="1440"/>
        <w:rPr>
          <w:rFonts w:asciiTheme="minorHAnsi" w:hAnsiTheme="minorHAnsi"/>
          <w:sz w:val="22"/>
          <w:szCs w:val="22"/>
        </w:rPr>
      </w:pPr>
    </w:p>
    <w:p w14:paraId="06D865D2" w14:textId="44740F7D" w:rsidR="00172A2F" w:rsidRPr="00880566" w:rsidRDefault="0042594B" w:rsidP="00172A2F">
      <w:pPr>
        <w:ind w:left="1440"/>
        <w:rPr>
          <w:rFonts w:asciiTheme="minorHAnsi" w:hAnsiTheme="minorHAnsi"/>
          <w:sz w:val="22"/>
          <w:szCs w:val="22"/>
        </w:rPr>
      </w:pPr>
      <w:r>
        <w:rPr>
          <w:rFonts w:asciiTheme="minorHAnsi" w:hAnsiTheme="minorHAnsi"/>
          <w:sz w:val="22"/>
          <w:szCs w:val="22"/>
        </w:rPr>
        <w:t>n/a</w:t>
      </w:r>
    </w:p>
    <w:p w14:paraId="36C6DB91" w14:textId="77777777" w:rsidR="00172A2F" w:rsidRPr="00880566" w:rsidRDefault="00172A2F" w:rsidP="00172A2F">
      <w:pPr>
        <w:ind w:left="1440"/>
        <w:rPr>
          <w:rFonts w:asciiTheme="minorHAnsi" w:hAnsiTheme="minorHAnsi"/>
          <w:sz w:val="22"/>
          <w:szCs w:val="22"/>
        </w:rPr>
      </w:pPr>
    </w:p>
    <w:p w14:paraId="05E21EF3" w14:textId="2A3144B5" w:rsidR="00172A2F" w:rsidRPr="00880566" w:rsidRDefault="00172A2F" w:rsidP="0065238D">
      <w:pPr>
        <w:pStyle w:val="Heading2"/>
        <w:numPr>
          <w:ilvl w:val="1"/>
          <w:numId w:val="5"/>
        </w:numPr>
        <w:spacing w:before="0" w:after="0"/>
        <w:rPr>
          <w:rFonts w:asciiTheme="minorHAnsi" w:hAnsiTheme="minorHAnsi"/>
          <w:color w:val="000000"/>
          <w:szCs w:val="22"/>
        </w:rPr>
      </w:pPr>
      <w:bookmarkStart w:id="186" w:name="_Toc361915591"/>
      <w:bookmarkStart w:id="187" w:name="_Toc361917215"/>
      <w:bookmarkStart w:id="188" w:name="_Toc364333942"/>
      <w:r w:rsidRPr="00880566">
        <w:rPr>
          <w:rFonts w:asciiTheme="minorHAnsi" w:hAnsiTheme="minorHAnsi"/>
          <w:color w:val="000000"/>
          <w:szCs w:val="22"/>
        </w:rPr>
        <w:t>Access to data and/or specimens</w:t>
      </w:r>
      <w:bookmarkEnd w:id="186"/>
      <w:bookmarkEnd w:id="187"/>
      <w:bookmarkEnd w:id="188"/>
    </w:p>
    <w:p w14:paraId="4EC9F883"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Identify who will have access to the data and/or specimens.</w:t>
      </w:r>
    </w:p>
    <w:p w14:paraId="354FA82F" w14:textId="77777777" w:rsidR="00335F11" w:rsidRPr="00880566" w:rsidRDefault="00335F11" w:rsidP="00172A2F">
      <w:pPr>
        <w:pStyle w:val="Heading2"/>
        <w:spacing w:before="0" w:after="0"/>
        <w:ind w:left="1440"/>
        <w:rPr>
          <w:rFonts w:asciiTheme="minorHAnsi" w:hAnsiTheme="minorHAnsi"/>
          <w:b w:val="0"/>
          <w:szCs w:val="22"/>
        </w:rPr>
      </w:pPr>
      <w:bookmarkStart w:id="189" w:name="_Toc361915592"/>
      <w:bookmarkStart w:id="190" w:name="_Toc361917216"/>
      <w:bookmarkStart w:id="191" w:name="_Toc364333943"/>
    </w:p>
    <w:p w14:paraId="4BF3F0CF" w14:textId="649F5B1E" w:rsidR="00172A2F" w:rsidRPr="00880566" w:rsidRDefault="0042594B" w:rsidP="00172A2F">
      <w:pPr>
        <w:pStyle w:val="Heading2"/>
        <w:spacing w:before="0" w:after="0"/>
        <w:ind w:left="1440"/>
        <w:rPr>
          <w:rFonts w:asciiTheme="minorHAnsi" w:hAnsiTheme="minorHAnsi"/>
          <w:szCs w:val="22"/>
        </w:rPr>
      </w:pPr>
      <w:r>
        <w:rPr>
          <w:rFonts w:asciiTheme="minorHAnsi" w:hAnsiTheme="minorHAnsi"/>
          <w:b w:val="0"/>
          <w:szCs w:val="22"/>
        </w:rPr>
        <w:t>n/a</w:t>
      </w:r>
    </w:p>
    <w:p w14:paraId="686A17F4" w14:textId="77777777" w:rsidR="00172A2F" w:rsidRPr="00880566" w:rsidRDefault="00172A2F" w:rsidP="00172A2F">
      <w:pPr>
        <w:ind w:left="1440"/>
        <w:rPr>
          <w:rFonts w:asciiTheme="minorHAnsi" w:hAnsiTheme="minorHAnsi"/>
          <w:sz w:val="22"/>
          <w:szCs w:val="22"/>
        </w:rPr>
      </w:pPr>
    </w:p>
    <w:p w14:paraId="4925D4EA" w14:textId="5C33AC70" w:rsidR="00172A2F" w:rsidRPr="00880566" w:rsidRDefault="00172A2F"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Procedures to release data or specimens</w:t>
      </w:r>
      <w:bookmarkEnd w:id="189"/>
      <w:bookmarkEnd w:id="190"/>
      <w:bookmarkEnd w:id="191"/>
    </w:p>
    <w:p w14:paraId="4B65F6B7"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Theme="minorHAnsi" w:hAnsiTheme="minorHAnsi"/>
          <w:sz w:val="22"/>
          <w:szCs w:val="22"/>
        </w:rPr>
      </w:pPr>
      <w:r w:rsidRPr="00880566">
        <w:rPr>
          <w:rFonts w:asciiTheme="minorHAnsi" w:hAnsiTheme="minorHAns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880566" w:rsidRDefault="00172A2F" w:rsidP="00172A2F">
      <w:pPr>
        <w:tabs>
          <w:tab w:val="left" w:pos="630"/>
        </w:tabs>
        <w:ind w:left="1440"/>
        <w:rPr>
          <w:rFonts w:asciiTheme="minorHAnsi" w:hAnsiTheme="minorHAnsi"/>
          <w:sz w:val="22"/>
          <w:szCs w:val="22"/>
        </w:rPr>
      </w:pPr>
    </w:p>
    <w:p w14:paraId="75FBB8C5" w14:textId="504B2E59" w:rsidR="00172A2F" w:rsidRPr="00880566" w:rsidRDefault="0042594B" w:rsidP="00172A2F">
      <w:pPr>
        <w:tabs>
          <w:tab w:val="left" w:pos="630"/>
        </w:tabs>
        <w:ind w:left="1440"/>
        <w:rPr>
          <w:rFonts w:asciiTheme="minorHAnsi" w:hAnsiTheme="minorHAnsi"/>
          <w:sz w:val="22"/>
          <w:szCs w:val="22"/>
        </w:rPr>
      </w:pPr>
      <w:r>
        <w:rPr>
          <w:rFonts w:asciiTheme="minorHAnsi" w:hAnsiTheme="minorHAnsi"/>
          <w:sz w:val="22"/>
          <w:szCs w:val="22"/>
        </w:rPr>
        <w:t>n/a</w:t>
      </w:r>
    </w:p>
    <w:p w14:paraId="54EC5321" w14:textId="77777777" w:rsidR="00172A2F" w:rsidRPr="00880566" w:rsidRDefault="00172A2F" w:rsidP="00172A2F">
      <w:pPr>
        <w:tabs>
          <w:tab w:val="left" w:pos="630"/>
        </w:tabs>
        <w:ind w:left="1440"/>
        <w:rPr>
          <w:rFonts w:asciiTheme="minorHAnsi" w:hAnsiTheme="minorHAnsi"/>
          <w:sz w:val="22"/>
          <w:szCs w:val="22"/>
        </w:rPr>
      </w:pPr>
    </w:p>
    <w:p w14:paraId="093DF2AE" w14:textId="2DC62BD5" w:rsidR="00172A2F" w:rsidRPr="00880566" w:rsidRDefault="00172A2F" w:rsidP="0065238D">
      <w:pPr>
        <w:pStyle w:val="Heading2"/>
        <w:numPr>
          <w:ilvl w:val="1"/>
          <w:numId w:val="5"/>
        </w:numPr>
        <w:spacing w:before="0" w:after="0"/>
        <w:rPr>
          <w:rFonts w:asciiTheme="minorHAnsi" w:hAnsiTheme="minorHAnsi"/>
          <w:color w:val="000000"/>
          <w:szCs w:val="22"/>
        </w:rPr>
      </w:pPr>
      <w:bookmarkStart w:id="192" w:name="_Toc361915593"/>
      <w:bookmarkStart w:id="193" w:name="_Toc361917217"/>
      <w:bookmarkStart w:id="194" w:name="_Toc364333944"/>
      <w:r w:rsidRPr="00880566">
        <w:rPr>
          <w:rFonts w:asciiTheme="minorHAnsi" w:hAnsiTheme="minorHAnsi"/>
          <w:color w:val="000000"/>
          <w:szCs w:val="22"/>
        </w:rPr>
        <w:t>Process for returning results</w:t>
      </w:r>
      <w:bookmarkEnd w:id="192"/>
      <w:bookmarkEnd w:id="193"/>
      <w:bookmarkEnd w:id="194"/>
    </w:p>
    <w:p w14:paraId="2893C0F3"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Theme="minorHAnsi" w:hAnsiTheme="minorHAnsi"/>
          <w:sz w:val="22"/>
          <w:szCs w:val="22"/>
        </w:rPr>
      </w:pPr>
      <w:r w:rsidRPr="00880566">
        <w:rPr>
          <w:rFonts w:asciiTheme="minorHAnsi" w:hAnsiTheme="minorHAnsi"/>
          <w:sz w:val="22"/>
          <w:szCs w:val="22"/>
        </w:rPr>
        <w:t>Describe the process for returning results about the use of the data and/or specimens.</w:t>
      </w:r>
    </w:p>
    <w:p w14:paraId="475DE58C" w14:textId="77777777" w:rsidR="00172A2F" w:rsidRPr="00880566" w:rsidRDefault="00172A2F" w:rsidP="00172A2F">
      <w:pPr>
        <w:tabs>
          <w:tab w:val="left" w:pos="180"/>
        </w:tabs>
        <w:ind w:left="1440"/>
        <w:rPr>
          <w:rFonts w:asciiTheme="minorHAnsi" w:hAnsiTheme="minorHAnsi"/>
          <w:sz w:val="22"/>
          <w:szCs w:val="22"/>
        </w:rPr>
      </w:pPr>
    </w:p>
    <w:p w14:paraId="783BF955" w14:textId="4D7E451D" w:rsidR="00172A2F" w:rsidRPr="00880566" w:rsidRDefault="0042594B" w:rsidP="00172A2F">
      <w:pPr>
        <w:tabs>
          <w:tab w:val="left" w:pos="180"/>
        </w:tabs>
        <w:ind w:left="1440"/>
        <w:rPr>
          <w:rFonts w:asciiTheme="minorHAnsi" w:hAnsiTheme="minorHAnsi"/>
          <w:sz w:val="22"/>
          <w:szCs w:val="22"/>
        </w:rPr>
      </w:pPr>
      <w:r>
        <w:rPr>
          <w:rFonts w:asciiTheme="minorHAnsi" w:hAnsiTheme="minorHAnsi"/>
          <w:sz w:val="22"/>
          <w:szCs w:val="22"/>
        </w:rPr>
        <w:t>n/a</w:t>
      </w:r>
    </w:p>
    <w:p w14:paraId="2FD92B0A" w14:textId="77777777" w:rsidR="00AF1149" w:rsidRPr="00880566" w:rsidRDefault="00AF1149" w:rsidP="00172A2F">
      <w:pPr>
        <w:tabs>
          <w:tab w:val="left" w:pos="180"/>
        </w:tabs>
        <w:ind w:left="1440"/>
        <w:rPr>
          <w:rFonts w:asciiTheme="minorHAnsi" w:hAnsiTheme="minorHAnsi"/>
          <w:sz w:val="22"/>
          <w:szCs w:val="22"/>
        </w:rPr>
      </w:pPr>
    </w:p>
    <w:p w14:paraId="3954ED88" w14:textId="3BBB7F4B" w:rsidR="00397044" w:rsidRPr="00880566" w:rsidRDefault="00397044" w:rsidP="0065238D">
      <w:pPr>
        <w:pStyle w:val="Heading1"/>
        <w:numPr>
          <w:ilvl w:val="0"/>
          <w:numId w:val="5"/>
        </w:numPr>
        <w:rPr>
          <w:sz w:val="22"/>
          <w:szCs w:val="22"/>
        </w:rPr>
      </w:pPr>
      <w:bookmarkStart w:id="195" w:name="_Toc65500182"/>
      <w:r w:rsidRPr="00880566">
        <w:rPr>
          <w:sz w:val="22"/>
          <w:szCs w:val="22"/>
        </w:rPr>
        <w:lastRenderedPageBreak/>
        <w:t>References</w:t>
      </w:r>
      <w:bookmarkEnd w:id="168"/>
      <w:bookmarkEnd w:id="169"/>
      <w:bookmarkEnd w:id="170"/>
      <w:bookmarkEnd w:id="176"/>
      <w:bookmarkEnd w:id="195"/>
    </w:p>
    <w:p w14:paraId="0A295E84" w14:textId="77777777" w:rsidR="009266E0" w:rsidRPr="00880566" w:rsidRDefault="009266E0"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List relevant references in the literature which highlight methods, controversies, and study outcomes.</w:t>
      </w:r>
    </w:p>
    <w:p w14:paraId="701B94D7" w14:textId="77777777" w:rsidR="00996223" w:rsidRPr="00880566" w:rsidRDefault="00996223" w:rsidP="004026EB">
      <w:pPr>
        <w:ind w:left="720"/>
        <w:rPr>
          <w:rFonts w:asciiTheme="minorHAnsi" w:hAnsiTheme="minorHAnsi"/>
          <w:color w:val="000000"/>
          <w:sz w:val="22"/>
          <w:szCs w:val="22"/>
        </w:rPr>
      </w:pPr>
    </w:p>
    <w:p w14:paraId="2B995E1D" w14:textId="1B280690" w:rsidR="00F77FEF" w:rsidRPr="00A93D6D" w:rsidRDefault="00F77FEF" w:rsidP="00F77FEF">
      <w:pPr>
        <w:ind w:left="720"/>
        <w:rPr>
          <w:rFonts w:asciiTheme="minorHAnsi" w:hAnsiTheme="minorHAnsi" w:cstheme="minorHAnsi"/>
          <w:sz w:val="22"/>
          <w:szCs w:val="22"/>
        </w:rPr>
      </w:pPr>
      <w:bookmarkStart w:id="196" w:name="_Hlk96597414"/>
      <w:r w:rsidRPr="00A93D6D">
        <w:rPr>
          <w:rFonts w:asciiTheme="minorHAnsi" w:hAnsiTheme="minorHAnsi" w:cstheme="minorHAnsi"/>
          <w:sz w:val="22"/>
          <w:szCs w:val="22"/>
        </w:rPr>
        <w:t>[1] Morton, E., Ho, K., Barnes, S. J., &amp; Michalak, E. E. (2021). Digital Health Literacy in Bipolar Disorder: International Web-Based Survey. JMIR mental health, 8(10), e29764.</w:t>
      </w:r>
      <w:r w:rsidRPr="00A93D6D">
        <w:rPr>
          <w:rFonts w:asciiTheme="minorHAnsi" w:hAnsiTheme="minorHAnsi" w:cstheme="minorHAnsi"/>
          <w:sz w:val="22"/>
          <w:szCs w:val="22"/>
        </w:rPr>
        <w:br/>
      </w:r>
    </w:p>
    <w:p w14:paraId="29310B20" w14:textId="36EF4F6B" w:rsidR="00F77FEF" w:rsidRPr="00A93D6D" w:rsidRDefault="00F77FEF" w:rsidP="00F77FEF">
      <w:pPr>
        <w:ind w:left="720"/>
        <w:rPr>
          <w:rFonts w:asciiTheme="minorHAnsi" w:hAnsiTheme="minorHAnsi" w:cstheme="minorHAnsi"/>
          <w:sz w:val="22"/>
          <w:szCs w:val="22"/>
        </w:rPr>
      </w:pPr>
      <w:r w:rsidRPr="00A93D6D">
        <w:rPr>
          <w:rFonts w:asciiTheme="minorHAnsi" w:hAnsiTheme="minorHAnsi" w:cstheme="minorHAnsi"/>
          <w:sz w:val="22"/>
          <w:szCs w:val="22"/>
        </w:rPr>
        <w:t xml:space="preserve">[2] Prochaska, J. J., Reyes, R. S., Schroeder, S. A., Daniels, A. S., </w:t>
      </w:r>
      <w:proofErr w:type="spellStart"/>
      <w:r w:rsidRPr="00A93D6D">
        <w:rPr>
          <w:rFonts w:asciiTheme="minorHAnsi" w:hAnsiTheme="minorHAnsi" w:cstheme="minorHAnsi"/>
          <w:sz w:val="22"/>
          <w:szCs w:val="22"/>
        </w:rPr>
        <w:t>Doederlein</w:t>
      </w:r>
      <w:proofErr w:type="spellEnd"/>
      <w:r w:rsidRPr="00A93D6D">
        <w:rPr>
          <w:rFonts w:asciiTheme="minorHAnsi" w:hAnsiTheme="minorHAnsi" w:cstheme="minorHAnsi"/>
          <w:sz w:val="22"/>
          <w:szCs w:val="22"/>
        </w:rPr>
        <w:t>, A., &amp; Bergeson, B. (2011). An online survey of tobacco use, intentions to quit, and cessation strategies among people living with bipolar disorder. Bipolar disorders, 13(5‐6), 466-473.</w:t>
      </w:r>
    </w:p>
    <w:p w14:paraId="15C68A66" w14:textId="7CB82C50" w:rsidR="00A93D6D" w:rsidRPr="00A93D6D" w:rsidRDefault="00A93D6D" w:rsidP="00F77FEF">
      <w:pPr>
        <w:ind w:left="720"/>
        <w:rPr>
          <w:rFonts w:asciiTheme="minorHAnsi" w:hAnsiTheme="minorHAnsi" w:cstheme="minorHAnsi"/>
          <w:sz w:val="22"/>
          <w:szCs w:val="22"/>
        </w:rPr>
      </w:pPr>
    </w:p>
    <w:p w14:paraId="40890148" w14:textId="64AEBED3" w:rsidR="00A93D6D" w:rsidRPr="00A93D6D" w:rsidRDefault="00A93D6D" w:rsidP="00F77FEF">
      <w:pPr>
        <w:ind w:left="720"/>
        <w:rPr>
          <w:rFonts w:asciiTheme="minorHAnsi" w:hAnsiTheme="minorHAnsi" w:cstheme="minorHAnsi"/>
          <w:sz w:val="22"/>
          <w:szCs w:val="22"/>
        </w:rPr>
      </w:pPr>
      <w:r w:rsidRPr="00A93D6D">
        <w:rPr>
          <w:rFonts w:asciiTheme="minorHAnsi" w:hAnsiTheme="minorHAnsi" w:cstheme="minorHAnsi"/>
          <w:sz w:val="22"/>
          <w:szCs w:val="22"/>
        </w:rPr>
        <w:t xml:space="preserve">[3] Richardson, T., Jansen M. &amp; Fitch, C. (2018). Financial Difficulties in Bipolar Disorder Part 1: Longitudinal Relationships with Mental Health. </w:t>
      </w:r>
      <w:r w:rsidRPr="00A93D6D">
        <w:rPr>
          <w:rFonts w:asciiTheme="minorHAnsi" w:hAnsiTheme="minorHAnsi" w:cstheme="minorHAnsi"/>
          <w:i/>
          <w:iCs/>
          <w:sz w:val="22"/>
          <w:szCs w:val="22"/>
        </w:rPr>
        <w:t>Journal of Mental Health</w:t>
      </w:r>
      <w:r w:rsidRPr="00A93D6D">
        <w:rPr>
          <w:rFonts w:asciiTheme="minorHAnsi" w:hAnsiTheme="minorHAnsi" w:cstheme="minorHAnsi"/>
          <w:sz w:val="22"/>
          <w:szCs w:val="22"/>
        </w:rPr>
        <w:t>, 27(6):595-601.</w:t>
      </w:r>
    </w:p>
    <w:p w14:paraId="1EDB8038" w14:textId="65D29678" w:rsidR="00A93D6D" w:rsidRPr="00A93D6D" w:rsidRDefault="00A93D6D" w:rsidP="00F77FEF">
      <w:pPr>
        <w:ind w:left="720"/>
        <w:rPr>
          <w:rFonts w:asciiTheme="minorHAnsi" w:hAnsiTheme="minorHAnsi" w:cstheme="minorHAnsi"/>
          <w:sz w:val="22"/>
          <w:szCs w:val="22"/>
        </w:rPr>
      </w:pPr>
    </w:p>
    <w:p w14:paraId="66B33FA2" w14:textId="7EF9ECBB" w:rsidR="00F77FEF" w:rsidRPr="00A93D6D" w:rsidRDefault="00A93D6D" w:rsidP="00F77FEF">
      <w:pPr>
        <w:ind w:left="720"/>
        <w:rPr>
          <w:rFonts w:asciiTheme="minorHAnsi" w:hAnsiTheme="minorHAnsi" w:cstheme="minorHAnsi"/>
          <w:sz w:val="22"/>
          <w:szCs w:val="22"/>
        </w:rPr>
      </w:pPr>
      <w:r w:rsidRPr="00A93D6D">
        <w:rPr>
          <w:rFonts w:asciiTheme="minorHAnsi" w:hAnsiTheme="minorHAnsi" w:cstheme="minorHAnsi"/>
          <w:sz w:val="22"/>
          <w:szCs w:val="22"/>
        </w:rPr>
        <w:t>[4] Richardson, T., Jansen, M., Turton, W. &amp; Bell, L. (2017). The Relationship Between Bipolar Disorder and Financial Difficulties: A Qualitative Examination of Patient’s Views</w:t>
      </w:r>
      <w:r w:rsidRPr="00A93D6D">
        <w:rPr>
          <w:rFonts w:asciiTheme="minorHAnsi" w:hAnsiTheme="minorHAnsi" w:cstheme="minorHAnsi"/>
          <w:b/>
          <w:bCs/>
          <w:sz w:val="22"/>
          <w:szCs w:val="22"/>
        </w:rPr>
        <w:t>.</w:t>
      </w:r>
      <w:r w:rsidRPr="00A93D6D">
        <w:rPr>
          <w:rFonts w:asciiTheme="minorHAnsi" w:hAnsiTheme="minorHAnsi" w:cstheme="minorHAnsi"/>
          <w:sz w:val="22"/>
          <w:szCs w:val="22"/>
        </w:rPr>
        <w:t xml:space="preserve"> </w:t>
      </w:r>
      <w:r w:rsidRPr="00A93D6D">
        <w:rPr>
          <w:rFonts w:asciiTheme="minorHAnsi" w:hAnsiTheme="minorHAnsi" w:cstheme="minorHAnsi"/>
          <w:i/>
          <w:iCs/>
          <w:sz w:val="22"/>
          <w:szCs w:val="22"/>
        </w:rPr>
        <w:t xml:space="preserve">Clinical Psychology Forum, </w:t>
      </w:r>
      <w:r w:rsidRPr="00A93D6D">
        <w:rPr>
          <w:rFonts w:asciiTheme="minorHAnsi" w:hAnsiTheme="minorHAnsi" w:cstheme="minorHAnsi"/>
          <w:sz w:val="22"/>
          <w:szCs w:val="22"/>
        </w:rPr>
        <w:t>295, 2-6.</w:t>
      </w:r>
    </w:p>
    <w:p w14:paraId="3170CD06" w14:textId="4F763605" w:rsidR="00A93D6D" w:rsidRPr="00A93D6D" w:rsidRDefault="00A93D6D" w:rsidP="00F77FEF">
      <w:pPr>
        <w:ind w:left="720"/>
        <w:rPr>
          <w:rFonts w:asciiTheme="minorHAnsi" w:hAnsiTheme="minorHAnsi" w:cstheme="minorHAnsi"/>
          <w:sz w:val="22"/>
          <w:szCs w:val="22"/>
        </w:rPr>
      </w:pPr>
    </w:p>
    <w:p w14:paraId="05034BAA" w14:textId="54FBB15A" w:rsidR="00A93D6D" w:rsidRPr="00A93D6D" w:rsidRDefault="00A93D6D" w:rsidP="00F77FEF">
      <w:pPr>
        <w:ind w:left="720"/>
        <w:rPr>
          <w:rFonts w:asciiTheme="minorHAnsi" w:hAnsiTheme="minorHAnsi" w:cstheme="minorHAnsi"/>
          <w:sz w:val="22"/>
          <w:szCs w:val="22"/>
        </w:rPr>
      </w:pPr>
      <w:r w:rsidRPr="00A93D6D">
        <w:rPr>
          <w:rFonts w:asciiTheme="minorHAnsi" w:hAnsiTheme="minorHAnsi" w:cstheme="minorHAnsi"/>
          <w:sz w:val="22"/>
          <w:szCs w:val="22"/>
        </w:rPr>
        <w:t xml:space="preserve">[5] Richardson, T., Elliott, P.A. &amp; Roberts, R. (2013). The Relationship between Debt and Mental and Physical Health: A Systematic Review and Meta-Analysis. </w:t>
      </w:r>
      <w:r w:rsidRPr="00A93D6D">
        <w:rPr>
          <w:rFonts w:asciiTheme="minorHAnsi" w:hAnsiTheme="minorHAnsi" w:cstheme="minorHAnsi"/>
          <w:i/>
          <w:iCs/>
          <w:sz w:val="22"/>
          <w:szCs w:val="22"/>
        </w:rPr>
        <w:t>Clinical Psychology Review</w:t>
      </w:r>
      <w:r w:rsidRPr="00A93D6D">
        <w:rPr>
          <w:rFonts w:asciiTheme="minorHAnsi" w:hAnsiTheme="minorHAnsi" w:cstheme="minorHAnsi"/>
          <w:sz w:val="22"/>
          <w:szCs w:val="22"/>
        </w:rPr>
        <w:t>, 33, 1148-1162.</w:t>
      </w:r>
    </w:p>
    <w:p w14:paraId="41D1D755" w14:textId="2A3EB4A4" w:rsidR="00A93D6D" w:rsidRPr="00A93D6D" w:rsidRDefault="00A93D6D" w:rsidP="00A93D6D">
      <w:pPr>
        <w:rPr>
          <w:rFonts w:asciiTheme="minorHAnsi" w:hAnsiTheme="minorHAnsi" w:cstheme="minorHAnsi"/>
          <w:sz w:val="22"/>
          <w:szCs w:val="22"/>
        </w:rPr>
      </w:pPr>
    </w:p>
    <w:p w14:paraId="42A4CC79" w14:textId="5ECC4D01" w:rsidR="00A93D6D" w:rsidRPr="00A93D6D" w:rsidRDefault="00A93D6D" w:rsidP="00F77FEF">
      <w:pPr>
        <w:ind w:left="720"/>
        <w:rPr>
          <w:rFonts w:asciiTheme="minorHAnsi" w:hAnsiTheme="minorHAnsi" w:cstheme="minorHAnsi"/>
          <w:sz w:val="22"/>
          <w:szCs w:val="22"/>
        </w:rPr>
      </w:pPr>
      <w:r w:rsidRPr="00A93D6D">
        <w:rPr>
          <w:rFonts w:asciiTheme="minorHAnsi" w:hAnsiTheme="minorHAnsi" w:cstheme="minorHAnsi"/>
          <w:sz w:val="22"/>
          <w:szCs w:val="22"/>
        </w:rPr>
        <w:t>[6] Merlyn Holkar and Polly Mackenzie 2016. Understanding the link between money and mental health. Money and Mental Health Policy Institute.</w:t>
      </w:r>
    </w:p>
    <w:bookmarkEnd w:id="196"/>
    <w:p w14:paraId="5414DE05" w14:textId="2D94182E" w:rsidR="00785510" w:rsidRDefault="00785510" w:rsidP="00F77FEF">
      <w:pPr>
        <w:ind w:left="720"/>
        <w:rPr>
          <w:rFonts w:asciiTheme="minorHAnsi" w:hAnsiTheme="minorHAnsi"/>
          <w:color w:val="000000"/>
          <w:sz w:val="22"/>
          <w:szCs w:val="22"/>
        </w:rPr>
      </w:pPr>
    </w:p>
    <w:p w14:paraId="00B3DB13" w14:textId="542AD262" w:rsidR="004C105B" w:rsidRPr="00880566" w:rsidRDefault="004C105B" w:rsidP="0065238D">
      <w:pPr>
        <w:pStyle w:val="Heading1"/>
        <w:numPr>
          <w:ilvl w:val="0"/>
          <w:numId w:val="5"/>
        </w:numPr>
        <w:rPr>
          <w:sz w:val="22"/>
          <w:szCs w:val="22"/>
        </w:rPr>
      </w:pPr>
      <w:bookmarkStart w:id="197" w:name="_Toc65500183"/>
      <w:r w:rsidRPr="00880566">
        <w:rPr>
          <w:sz w:val="22"/>
          <w:szCs w:val="22"/>
        </w:rPr>
        <w:t>Confidentiality, Privacy and Data Management</w:t>
      </w:r>
      <w:bookmarkEnd w:id="197"/>
      <w:r w:rsidRPr="00880566">
        <w:rPr>
          <w:sz w:val="22"/>
          <w:szCs w:val="22"/>
        </w:rPr>
        <w:t xml:space="preserve"> </w:t>
      </w:r>
    </w:p>
    <w:p w14:paraId="282DE01B" w14:textId="53E8165F" w:rsidR="00A9237C" w:rsidRDefault="00784D97" w:rsidP="00676C92">
      <w:pPr>
        <w:ind w:left="720"/>
        <w:rPr>
          <w:rFonts w:asciiTheme="minorHAnsi" w:hAnsiTheme="minorHAnsi" w:cstheme="minorHAnsi"/>
          <w:b/>
          <w:sz w:val="22"/>
          <w:szCs w:val="22"/>
        </w:rPr>
      </w:pPr>
      <w:r w:rsidRPr="003226C0">
        <w:rPr>
          <w:rFonts w:asciiTheme="minorHAnsi" w:hAnsiTheme="minorHAnsi" w:cstheme="minorHAnsi"/>
          <w:b/>
          <w:sz w:val="22"/>
          <w:szCs w:val="22"/>
        </w:rPr>
        <w:t xml:space="preserve">IMPORTANT: </w:t>
      </w:r>
      <w:r w:rsidR="00A9237C" w:rsidRPr="003226C0">
        <w:rPr>
          <w:rFonts w:asciiTheme="minorHAnsi" w:hAnsiTheme="minorHAnsi" w:cstheme="minorHAnsi"/>
          <w:b/>
          <w:sz w:val="22"/>
          <w:szCs w:val="22"/>
        </w:rPr>
        <w:t xml:space="preserve">The following section is required </w:t>
      </w:r>
      <w:r w:rsidR="00A01F3F" w:rsidRPr="003226C0">
        <w:rPr>
          <w:rFonts w:asciiTheme="minorHAnsi" w:hAnsiTheme="minorHAnsi" w:cstheme="minorHAnsi"/>
          <w:b/>
          <w:sz w:val="22"/>
          <w:szCs w:val="22"/>
        </w:rPr>
        <w:t xml:space="preserve">for all locations EXCEPT Penn State Health and the College of Medicine.  Penn State Health and College of Medicine should skip this section and complete </w:t>
      </w:r>
      <w:r w:rsidR="00DB7277">
        <w:rPr>
          <w:rFonts w:asciiTheme="minorHAnsi" w:hAnsiTheme="minorHAnsi" w:cstheme="minorHAnsi"/>
          <w:b/>
          <w:sz w:val="22"/>
          <w:szCs w:val="22"/>
        </w:rPr>
        <w:t>“</w:t>
      </w:r>
      <w:r w:rsidR="00A01F3F" w:rsidRPr="003226C0">
        <w:rPr>
          <w:rFonts w:asciiTheme="minorHAnsi" w:hAnsiTheme="minorHAnsi" w:cstheme="minorHAnsi"/>
          <w:b/>
          <w:sz w:val="22"/>
          <w:szCs w:val="22"/>
        </w:rPr>
        <w:t xml:space="preserve">HRP-598 </w:t>
      </w:r>
      <w:r w:rsidR="00492154" w:rsidRPr="003226C0">
        <w:rPr>
          <w:rFonts w:asciiTheme="minorHAnsi" w:hAnsiTheme="minorHAnsi" w:cstheme="minorHAnsi"/>
          <w:b/>
          <w:sz w:val="22"/>
          <w:szCs w:val="22"/>
        </w:rPr>
        <w:t>Research Data Plan Review Form.”</w:t>
      </w:r>
      <w:r w:rsidR="00A9237C" w:rsidRPr="003226C0">
        <w:rPr>
          <w:rFonts w:asciiTheme="minorHAnsi" w:hAnsiTheme="minorHAnsi" w:cstheme="minorHAnsi"/>
          <w:b/>
          <w:sz w:val="22"/>
          <w:szCs w:val="22"/>
        </w:rPr>
        <w:t xml:space="preserve"> </w:t>
      </w:r>
      <w:r w:rsidR="0026784F" w:rsidRPr="003226C0">
        <w:rPr>
          <w:rFonts w:asciiTheme="minorHAnsi" w:hAnsiTheme="minorHAnsi" w:cstheme="minorHAnsi"/>
          <w:b/>
          <w:sz w:val="22"/>
          <w:szCs w:val="22"/>
        </w:rPr>
        <w:t xml:space="preserve">In order to avoid redundancy, for this section state “See the Research Data Plan Review Form” if you are conducting Penn State Health research. Delete all other sub-sections of section </w:t>
      </w:r>
      <w:r w:rsidR="00670D76" w:rsidRPr="00DB7277">
        <w:rPr>
          <w:rFonts w:asciiTheme="minorHAnsi" w:hAnsiTheme="minorHAnsi" w:cstheme="minorHAnsi"/>
          <w:b/>
          <w:sz w:val="22"/>
          <w:szCs w:val="22"/>
        </w:rPr>
        <w:t>2</w:t>
      </w:r>
      <w:r w:rsidR="00525F96" w:rsidRPr="00DB7277">
        <w:rPr>
          <w:rFonts w:asciiTheme="minorHAnsi" w:hAnsiTheme="minorHAnsi" w:cstheme="minorHAnsi"/>
          <w:b/>
          <w:sz w:val="22"/>
          <w:szCs w:val="22"/>
        </w:rPr>
        <w:t>2</w:t>
      </w:r>
      <w:r w:rsidR="0026784F" w:rsidRPr="003226C0">
        <w:rPr>
          <w:rFonts w:asciiTheme="minorHAnsi" w:hAnsiTheme="minorHAnsi" w:cstheme="minorHAnsi"/>
          <w:b/>
          <w:sz w:val="22"/>
          <w:szCs w:val="22"/>
        </w:rPr>
        <w:t>.</w:t>
      </w:r>
    </w:p>
    <w:p w14:paraId="5D3237AF" w14:textId="77777777" w:rsidR="00676C92" w:rsidRPr="003226C0" w:rsidRDefault="00676C92" w:rsidP="00676C92">
      <w:pPr>
        <w:ind w:left="720"/>
        <w:rPr>
          <w:rFonts w:asciiTheme="minorHAnsi" w:hAnsiTheme="minorHAnsi" w:cstheme="minorHAnsi"/>
          <w:b/>
          <w:sz w:val="22"/>
          <w:szCs w:val="22"/>
        </w:rPr>
      </w:pPr>
    </w:p>
    <w:p w14:paraId="127CEDFB" w14:textId="3B165A85" w:rsidR="00785510"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r w:rsidRPr="00FA5655">
        <w:rPr>
          <w:rFonts w:asciiTheme="minorHAnsi" w:hAnsiTheme="minorHAnsi"/>
          <w:b/>
          <w:sz w:val="22"/>
          <w:szCs w:val="22"/>
          <w:u w:val="single"/>
        </w:rPr>
        <w:t xml:space="preserve">For research being conducted at Penn State </w:t>
      </w:r>
      <w:r w:rsidR="00D2644D">
        <w:rPr>
          <w:rFonts w:asciiTheme="minorHAnsi" w:hAnsiTheme="minorHAnsi"/>
          <w:b/>
          <w:sz w:val="22"/>
          <w:szCs w:val="22"/>
          <w:u w:val="single"/>
        </w:rPr>
        <w:t>Health</w:t>
      </w:r>
      <w:r w:rsidRPr="00FA5655">
        <w:rPr>
          <w:rFonts w:asciiTheme="minorHAnsi" w:hAnsiTheme="minorHAnsi"/>
          <w:b/>
          <w:sz w:val="22"/>
          <w:szCs w:val="22"/>
          <w:u w:val="single"/>
        </w:rPr>
        <w:t xml:space="preserve"> or by Penn State </w:t>
      </w:r>
      <w:r w:rsidR="00D2644D">
        <w:rPr>
          <w:rFonts w:asciiTheme="minorHAnsi" w:hAnsiTheme="minorHAnsi"/>
          <w:b/>
          <w:sz w:val="22"/>
          <w:szCs w:val="22"/>
          <w:u w:val="single"/>
        </w:rPr>
        <w:t>Health</w:t>
      </w:r>
      <w:r w:rsidRPr="00FA5655">
        <w:rPr>
          <w:rFonts w:asciiTheme="minorHAnsi" w:hAnsiTheme="minorHAnsi"/>
          <w:b/>
          <w:sz w:val="22"/>
          <w:szCs w:val="22"/>
          <w:u w:val="single"/>
        </w:rPr>
        <w:t xml:space="preserve"> researchers only</w:t>
      </w:r>
      <w:r>
        <w:rPr>
          <w:rFonts w:asciiTheme="minorHAnsi" w:hAnsiTheme="minorHAnsi"/>
          <w:b/>
          <w:sz w:val="22"/>
          <w:szCs w:val="22"/>
        </w:rPr>
        <w:t>:</w:t>
      </w:r>
      <w:r w:rsidRPr="00736306">
        <w:rPr>
          <w:rFonts w:asciiTheme="minorHAnsi" w:hAnsiTheme="minorHAnsi"/>
          <w:b/>
          <w:sz w:val="22"/>
          <w:szCs w:val="22"/>
        </w:rPr>
        <w:t xml:space="preserve"> </w:t>
      </w:r>
      <w:r>
        <w:rPr>
          <w:rFonts w:asciiTheme="minorHAnsi" w:hAnsiTheme="minorHAnsi"/>
          <w:b/>
          <w:sz w:val="22"/>
          <w:szCs w:val="22"/>
        </w:rPr>
        <w:t>T</w:t>
      </w:r>
      <w:r w:rsidRPr="00736306">
        <w:rPr>
          <w:rFonts w:asciiTheme="minorHAnsi" w:hAnsiTheme="minorHAnsi"/>
          <w:b/>
          <w:sz w:val="22"/>
          <w:szCs w:val="22"/>
        </w:rPr>
        <w:t>he researc</w:t>
      </w:r>
      <w:r>
        <w:rPr>
          <w:rFonts w:asciiTheme="minorHAnsi" w:hAnsiTheme="minorHAnsi"/>
          <w:b/>
          <w:sz w:val="22"/>
          <w:szCs w:val="22"/>
        </w:rPr>
        <w:t>h</w:t>
      </w:r>
      <w:r w:rsidRPr="00736306">
        <w:rPr>
          <w:rFonts w:asciiTheme="minorHAnsi" w:hAnsiTheme="minorHAnsi"/>
          <w:b/>
          <w:sz w:val="22"/>
          <w:szCs w:val="22"/>
        </w:rPr>
        <w:t xml:space="preserve"> data security and integrity plan is submitted using “HRP-598 – Research Data Plan Review Form</w:t>
      </w:r>
      <w:r w:rsidR="00784D97">
        <w:rPr>
          <w:rFonts w:asciiTheme="minorHAnsi" w:hAnsiTheme="minorHAnsi"/>
          <w:b/>
          <w:sz w:val="22"/>
          <w:szCs w:val="22"/>
        </w:rPr>
        <w:t>.</w:t>
      </w:r>
      <w:r w:rsidRPr="00736306">
        <w:rPr>
          <w:rFonts w:asciiTheme="minorHAnsi" w:hAnsiTheme="minorHAnsi"/>
          <w:b/>
          <w:sz w:val="22"/>
          <w:szCs w:val="22"/>
        </w:rPr>
        <w:t xml:space="preserve">”  </w:t>
      </w:r>
    </w:p>
    <w:p w14:paraId="5DC28322" w14:textId="77777777" w:rsidR="00785510" w:rsidRPr="0073630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p>
    <w:p w14:paraId="0A2D9E19" w14:textId="78F8AC78" w:rsidR="00785510" w:rsidRPr="0073630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r w:rsidRPr="00736306">
        <w:rPr>
          <w:rFonts w:asciiTheme="minorHAnsi" w:hAnsiTheme="minorHAnsi"/>
          <w:b/>
          <w:sz w:val="22"/>
          <w:szCs w:val="22"/>
        </w:rPr>
        <w:t>Refer to Penn State College of Medicine IRB’s “Standard Operating Procedure Addendum: Security and Integrity of Human Research Data</w:t>
      </w:r>
      <w:r w:rsidR="00DF554D">
        <w:rPr>
          <w:rFonts w:asciiTheme="minorHAnsi" w:hAnsiTheme="minorHAnsi"/>
          <w:b/>
          <w:sz w:val="22"/>
          <w:szCs w:val="22"/>
        </w:rPr>
        <w:t>,</w:t>
      </w:r>
      <w:r w:rsidRPr="00736306">
        <w:rPr>
          <w:rFonts w:asciiTheme="minorHAnsi" w:hAnsiTheme="minorHAnsi"/>
          <w:b/>
          <w:sz w:val="22"/>
          <w:szCs w:val="22"/>
        </w:rPr>
        <w:t xml:space="preserve">” which is available on the IRB’s website. </w:t>
      </w:r>
      <w:r w:rsidRPr="00FA5655">
        <w:rPr>
          <w:rFonts w:asciiTheme="minorHAnsi" w:hAnsiTheme="minorHAnsi"/>
          <w:b/>
          <w:sz w:val="22"/>
          <w:szCs w:val="22"/>
        </w:rPr>
        <w:t xml:space="preserve">In order to avoid redundancy, for this section state “See the Research Data Plan Review Form” if you are conducting Penn State </w:t>
      </w:r>
      <w:r w:rsidR="00DF554D">
        <w:rPr>
          <w:rFonts w:asciiTheme="minorHAnsi" w:hAnsiTheme="minorHAnsi"/>
          <w:b/>
          <w:sz w:val="22"/>
          <w:szCs w:val="22"/>
        </w:rPr>
        <w:t>Health</w:t>
      </w:r>
      <w:r w:rsidRPr="00FA5655">
        <w:rPr>
          <w:rFonts w:asciiTheme="minorHAnsi" w:hAnsiTheme="minorHAnsi"/>
          <w:b/>
          <w:sz w:val="22"/>
          <w:szCs w:val="22"/>
        </w:rPr>
        <w:t xml:space="preserve"> research. </w:t>
      </w:r>
      <w:r w:rsidRPr="00736306">
        <w:rPr>
          <w:rFonts w:asciiTheme="minorHAnsi" w:hAnsiTheme="minorHAnsi"/>
          <w:b/>
          <w:sz w:val="22"/>
          <w:szCs w:val="22"/>
          <w:u w:val="single"/>
        </w:rPr>
        <w:t xml:space="preserve">Delete all sub-sections of section </w:t>
      </w:r>
      <w:r w:rsidR="00670D76">
        <w:rPr>
          <w:rFonts w:asciiTheme="minorHAnsi" w:hAnsiTheme="minorHAnsi"/>
          <w:b/>
          <w:sz w:val="22"/>
          <w:szCs w:val="22"/>
          <w:u w:val="single"/>
        </w:rPr>
        <w:t>2</w:t>
      </w:r>
      <w:r w:rsidR="00DB7277">
        <w:rPr>
          <w:rFonts w:asciiTheme="minorHAnsi" w:hAnsiTheme="minorHAnsi"/>
          <w:b/>
          <w:sz w:val="22"/>
          <w:szCs w:val="22"/>
          <w:u w:val="single"/>
        </w:rPr>
        <w:t>2</w:t>
      </w:r>
      <w:r w:rsidRPr="00736306">
        <w:rPr>
          <w:rFonts w:asciiTheme="minorHAnsi" w:hAnsiTheme="minorHAnsi"/>
          <w:b/>
          <w:sz w:val="22"/>
          <w:szCs w:val="22"/>
          <w:u w:val="single"/>
        </w:rPr>
        <w:t>.</w:t>
      </w:r>
      <w:r w:rsidRPr="00736306">
        <w:rPr>
          <w:rFonts w:asciiTheme="minorHAnsi" w:hAnsiTheme="minorHAnsi"/>
          <w:b/>
          <w:sz w:val="22"/>
          <w:szCs w:val="22"/>
        </w:rPr>
        <w:t xml:space="preserve"> </w:t>
      </w:r>
    </w:p>
    <w:p w14:paraId="1316EA65" w14:textId="77777777" w:rsidR="00785510" w:rsidRPr="0088056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14:paraId="712AD8D7" w14:textId="77777777" w:rsidR="00785510" w:rsidRPr="0088056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b/>
          <w:sz w:val="22"/>
          <w:szCs w:val="22"/>
          <w:u w:val="single"/>
        </w:rPr>
        <w:t>For all other research</w:t>
      </w:r>
      <w:r>
        <w:rPr>
          <w:rFonts w:asciiTheme="minorHAnsi" w:hAnsiTheme="minorHAnsi"/>
          <w:sz w:val="22"/>
          <w:szCs w:val="22"/>
        </w:rPr>
        <w:t>:</w:t>
      </w:r>
      <w:r w:rsidRPr="00880566">
        <w:rPr>
          <w:rFonts w:asciiTheme="minorHAnsi" w:hAnsiTheme="minorHAnsi"/>
          <w:sz w:val="22"/>
          <w:szCs w:val="22"/>
        </w:rPr>
        <w:t xml:space="preserve"> </w:t>
      </w:r>
      <w:r>
        <w:rPr>
          <w:rFonts w:asciiTheme="minorHAnsi" w:hAnsiTheme="minorHAnsi"/>
          <w:sz w:val="22"/>
          <w:szCs w:val="22"/>
        </w:rPr>
        <w:t xml:space="preserve">complete the following section.  Please refer to </w:t>
      </w:r>
      <w:hyperlink r:id="rId25" w:anchor="C" w:history="1">
        <w:r w:rsidRPr="0095332A">
          <w:rPr>
            <w:rStyle w:val="Hyperlink"/>
            <w:rFonts w:asciiTheme="minorHAnsi" w:hAnsiTheme="minorHAnsi"/>
            <w:sz w:val="22"/>
            <w:szCs w:val="22"/>
          </w:rPr>
          <w:t>PSU Policy AD95</w:t>
        </w:r>
      </w:hyperlink>
      <w:r>
        <w:rPr>
          <w:rFonts w:asciiTheme="minorHAnsi" w:hAnsiTheme="minorHAns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 </w:t>
      </w:r>
      <w:hyperlink r:id="rId26" w:history="1">
        <w:r w:rsidRPr="00880566">
          <w:rPr>
            <w:rStyle w:val="Hyperlink"/>
            <w:rFonts w:asciiTheme="minorHAnsi" w:hAnsiTheme="minorHAnsi"/>
          </w:rPr>
          <w:t>security@psu.edu</w:t>
        </w:r>
      </w:hyperlink>
      <w:r>
        <w:t xml:space="preserve">. </w:t>
      </w:r>
    </w:p>
    <w:p w14:paraId="39F85F95" w14:textId="77777777" w:rsidR="00AC659C" w:rsidRDefault="00AC659C" w:rsidP="00785510">
      <w:pPr>
        <w:rPr>
          <w:rFonts w:asciiTheme="minorHAnsi" w:hAnsiTheme="minorHAnsi"/>
          <w:color w:val="000000"/>
          <w:sz w:val="22"/>
          <w:szCs w:val="22"/>
        </w:rPr>
      </w:pPr>
    </w:p>
    <w:p w14:paraId="519EBEBA" w14:textId="61A08E54" w:rsidR="00785510" w:rsidRPr="004B76C3" w:rsidRDefault="00785510" w:rsidP="0065238D">
      <w:pPr>
        <w:pStyle w:val="Heading2"/>
        <w:numPr>
          <w:ilvl w:val="1"/>
          <w:numId w:val="5"/>
        </w:numPr>
        <w:tabs>
          <w:tab w:val="clear" w:pos="1440"/>
          <w:tab w:val="num" w:pos="900"/>
        </w:tabs>
        <w:ind w:left="900" w:hanging="630"/>
        <w:rPr>
          <w:rFonts w:asciiTheme="minorHAnsi" w:hAnsiTheme="minorHAnsi" w:cstheme="minorHAnsi"/>
        </w:rPr>
      </w:pPr>
      <w:r w:rsidRPr="004B76C3">
        <w:rPr>
          <w:rFonts w:asciiTheme="minorHAnsi" w:hAnsiTheme="minorHAnsi" w:cstheme="minorHAnsi"/>
        </w:rPr>
        <w:t>Which of the following identifiers will be recorded for the research project? Check all that apply. If none of</w:t>
      </w:r>
      <w:r w:rsidR="008371E5">
        <w:rPr>
          <w:rFonts w:asciiTheme="minorHAnsi" w:hAnsiTheme="minorHAnsi" w:cstheme="minorHAnsi"/>
        </w:rPr>
        <w:t xml:space="preserve"> </w:t>
      </w:r>
      <w:r w:rsidRPr="004B76C3">
        <w:rPr>
          <w:rFonts w:asciiTheme="minorHAnsi" w:hAnsiTheme="minorHAnsi" w:cstheme="minorHAnsi"/>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9B07CB"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736306" w:rsidRDefault="00785510" w:rsidP="002A5DB8">
            <w:pPr>
              <w:rPr>
                <w:rFonts w:asciiTheme="minorHAnsi" w:hAnsiTheme="minorHAnsi" w:cs="Arial"/>
              </w:rPr>
            </w:pPr>
          </w:p>
          <w:p w14:paraId="0E161305" w14:textId="77777777" w:rsidR="00785510" w:rsidRPr="00736306" w:rsidRDefault="00785510" w:rsidP="002A5DB8">
            <w:pPr>
              <w:rPr>
                <w:rFonts w:asciiTheme="minorHAnsi" w:hAnsiTheme="minorHAnsi" w:cs="Arial"/>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736306" w:rsidRDefault="00785510" w:rsidP="002A5DB8">
            <w:pPr>
              <w:rPr>
                <w:rFonts w:asciiTheme="minorHAnsi" w:hAnsiTheme="minorHAnsi" w:cs="Arial"/>
              </w:rPr>
            </w:pPr>
            <w:r w:rsidRPr="00736306">
              <w:rPr>
                <w:rFonts w:asciiTheme="minorHAnsi" w:hAnsiTheme="minorHAnsi" w:cs="Arial"/>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736306" w:rsidRDefault="00785510" w:rsidP="002A5DB8">
            <w:pPr>
              <w:rPr>
                <w:rFonts w:asciiTheme="minorHAnsi" w:hAnsiTheme="minorHAnsi" w:cs="Arial"/>
              </w:rPr>
            </w:pPr>
            <w:r w:rsidRPr="00736306">
              <w:rPr>
                <w:rFonts w:asciiTheme="minorHAnsi" w:hAnsiTheme="minorHAnsi" w:cs="Arial"/>
              </w:rPr>
              <w:t xml:space="preserve">Electronic </w:t>
            </w:r>
          </w:p>
          <w:p w14:paraId="3F9C8539" w14:textId="77777777" w:rsidR="00785510" w:rsidRPr="00736306" w:rsidRDefault="00785510" w:rsidP="002A5DB8">
            <w:pPr>
              <w:rPr>
                <w:rFonts w:asciiTheme="minorHAnsi" w:hAnsiTheme="minorHAnsi" w:cs="Arial"/>
              </w:rPr>
            </w:pPr>
            <w:r w:rsidRPr="00736306">
              <w:rPr>
                <w:rFonts w:asciiTheme="minorHAnsi" w:hAnsiTheme="minorHAnsi" w:cs="Arial"/>
              </w:rPr>
              <w:t xml:space="preserve">Stored </w:t>
            </w:r>
          </w:p>
          <w:p w14:paraId="72AFB3BF" w14:textId="77777777" w:rsidR="00785510" w:rsidRPr="00736306" w:rsidRDefault="00785510" w:rsidP="002A5DB8">
            <w:pPr>
              <w:rPr>
                <w:rFonts w:asciiTheme="minorHAnsi" w:hAnsiTheme="minorHAnsi" w:cs="Arial"/>
              </w:rPr>
            </w:pPr>
            <w:r w:rsidRPr="00736306">
              <w:rPr>
                <w:rFonts w:asciiTheme="minorHAnsi" w:hAnsiTheme="minorHAnsi" w:cs="Arial"/>
              </w:rPr>
              <w:t xml:space="preserve">Data </w:t>
            </w:r>
          </w:p>
        </w:tc>
      </w:tr>
      <w:tr w:rsidR="00785510" w:rsidRPr="009B07CB"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736306" w:rsidRDefault="00785510" w:rsidP="002A5DB8">
            <w:pPr>
              <w:rPr>
                <w:rFonts w:asciiTheme="minorHAnsi" w:hAnsiTheme="minorHAnsi" w:cs="Arial"/>
              </w:rPr>
            </w:pPr>
            <w:r w:rsidRPr="00736306">
              <w:rPr>
                <w:rFonts w:asciiTheme="minorHAnsi" w:hAnsiTheme="minorHAnsi" w:cs="Arial"/>
              </w:rPr>
              <w:t>Names and/or initials</w:t>
            </w:r>
            <w:r>
              <w:rPr>
                <w:rFonts w:asciiTheme="minorHAnsi" w:hAnsiTheme="minorHAnsi" w:cs="Arial"/>
              </w:rPr>
              <w:t xml:space="preserve">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736306" w:rsidRDefault="00785510" w:rsidP="002A5DB8">
            <w:pPr>
              <w:rPr>
                <w:rFonts w:asciiTheme="minorHAnsi" w:hAnsiTheme="minorHAnsi" w:cs="Arial"/>
              </w:rPr>
            </w:pPr>
            <w:r w:rsidRPr="00736306">
              <w:rPr>
                <w:rFonts w:asciiTheme="minorHAnsi" w:hAnsiTheme="minorHAnsi" w:cs="Arial"/>
                <w:color w:val="000000"/>
              </w:rPr>
              <w:lastRenderedPageBreak/>
              <w:t xml:space="preserve">All geographic subdivisions smaller than a State, including street address, city, </w:t>
            </w:r>
            <w:commentRangeStart w:id="198"/>
            <w:r w:rsidRPr="00736306">
              <w:rPr>
                <w:rFonts w:asciiTheme="minorHAnsi" w:hAnsiTheme="minorHAnsi" w:cs="Arial"/>
                <w:color w:val="000000"/>
              </w:rPr>
              <w:t>county</w:t>
            </w:r>
            <w:commentRangeEnd w:id="198"/>
            <w:r w:rsidR="00415902">
              <w:rPr>
                <w:rStyle w:val="CommentReference"/>
              </w:rPr>
              <w:commentReference w:id="198"/>
            </w:r>
            <w:r w:rsidRPr="00736306">
              <w:rPr>
                <w:rFonts w:asciiTheme="minorHAnsi" w:hAnsiTheme="minorHAnsi" w:cs="Arial"/>
                <w:color w:val="000000"/>
              </w:rPr>
              <w:t>,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0A2A848C" w:rsidR="00785510" w:rsidRPr="00736306" w:rsidRDefault="00415902" w:rsidP="002A5DB8">
            <w:pPr>
              <w:rPr>
                <w:rFonts w:asciiTheme="minorHAnsi" w:hAnsiTheme="minorHAnsi"/>
              </w:rPr>
            </w:pP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separate"/>
            </w:r>
            <w:r>
              <w:rPr>
                <w:rFonts w:asciiTheme="minorHAnsi" w:hAnsiTheme="minorHAnsi" w:cs="Arial"/>
              </w:rPr>
              <w:fldChar w:fldCharType="end"/>
            </w:r>
            <w:r w:rsidR="00785510" w:rsidRPr="00736306">
              <w:rPr>
                <w:rFonts w:asciiTheme="minorHAnsi" w:hAnsiTheme="minorHAnsi" w:cs="Arial"/>
              </w:rPr>
              <w:t xml:space="preserve"> </w:t>
            </w:r>
          </w:p>
        </w:tc>
      </w:tr>
      <w:tr w:rsidR="00785510" w:rsidRPr="009B07CB"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736306" w:rsidRDefault="00785510" w:rsidP="002A5DB8">
            <w:pPr>
              <w:rPr>
                <w:rFonts w:asciiTheme="minorHAnsi" w:hAnsiTheme="minorHAnsi" w:cs="Arial"/>
              </w:rPr>
            </w:pPr>
            <w:r w:rsidRPr="00736306">
              <w:rPr>
                <w:rFonts w:asciiTheme="minorHAnsi" w:hAnsiTheme="minorHAnsi" w:cs="Arial"/>
              </w:rPr>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736306" w:rsidRDefault="00785510" w:rsidP="002A5DB8">
            <w:pPr>
              <w:rPr>
                <w:rFonts w:asciiTheme="minorHAnsi" w:hAnsiTheme="minorHAnsi" w:cs="Arial"/>
              </w:rPr>
            </w:pPr>
            <w:r w:rsidRPr="00736306">
              <w:rPr>
                <w:rFonts w:asciiTheme="minorHAnsi" w:hAnsiTheme="minorHAnsi" w:cs="Arial"/>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736306" w:rsidRDefault="00785510" w:rsidP="002A5DB8">
            <w:pPr>
              <w:rPr>
                <w:rFonts w:asciiTheme="minorHAnsi" w:hAnsiTheme="minorHAnsi" w:cs="Arial"/>
              </w:rPr>
            </w:pPr>
            <w:r w:rsidRPr="00736306">
              <w:rPr>
                <w:rFonts w:asciiTheme="minorHAnsi" w:hAnsiTheme="minorHAnsi" w:cs="Arial"/>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736306" w:rsidRDefault="00785510" w:rsidP="002A5DB8">
            <w:pPr>
              <w:rPr>
                <w:rFonts w:asciiTheme="minorHAnsi" w:hAnsiTheme="minorHAnsi" w:cs="Arial"/>
              </w:rPr>
            </w:pPr>
            <w:r w:rsidRPr="00736306">
              <w:rPr>
                <w:rFonts w:asciiTheme="minorHAnsi" w:hAnsiTheme="minorHAnsi" w:cs="Arial"/>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736306" w:rsidRDefault="00785510" w:rsidP="002A5DB8">
            <w:pPr>
              <w:rPr>
                <w:rFonts w:asciiTheme="minorHAnsi" w:hAnsiTheme="minorHAnsi" w:cs="Arial"/>
              </w:rPr>
            </w:pPr>
            <w:r w:rsidRPr="00736306">
              <w:rPr>
                <w:rFonts w:asciiTheme="minorHAnsi" w:hAnsiTheme="minorHAnsi" w:cs="Arial"/>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736306" w:rsidRDefault="00785510" w:rsidP="002A5DB8">
            <w:pPr>
              <w:rPr>
                <w:rFonts w:asciiTheme="minorHAnsi" w:hAnsiTheme="minorHAnsi" w:cs="Arial"/>
              </w:rPr>
            </w:pPr>
            <w:r w:rsidRPr="00736306">
              <w:rPr>
                <w:rFonts w:asciiTheme="minorHAnsi" w:hAnsiTheme="minorHAnsi" w:cs="Arial"/>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736306" w:rsidRDefault="00785510" w:rsidP="002A5DB8">
            <w:pPr>
              <w:rPr>
                <w:rFonts w:asciiTheme="minorHAnsi" w:hAnsiTheme="minorHAnsi" w:cs="Arial"/>
              </w:rPr>
            </w:pPr>
            <w:r w:rsidRPr="00736306">
              <w:rPr>
                <w:rFonts w:asciiTheme="minorHAnsi" w:hAnsiTheme="minorHAnsi" w:cs="Arial"/>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736306" w:rsidRDefault="00785510" w:rsidP="002A5DB8">
            <w:pPr>
              <w:rPr>
                <w:rFonts w:asciiTheme="minorHAnsi" w:hAnsiTheme="minorHAnsi" w:cs="Arial"/>
              </w:rPr>
            </w:pPr>
            <w:r w:rsidRPr="00736306">
              <w:rPr>
                <w:rFonts w:asciiTheme="minorHAnsi" w:hAnsiTheme="minorHAnsi" w:cs="Arial"/>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736306" w:rsidRDefault="00785510" w:rsidP="002A5DB8">
            <w:pPr>
              <w:rPr>
                <w:rFonts w:asciiTheme="minorHAnsi" w:hAnsiTheme="minorHAnsi" w:cs="Arial"/>
              </w:rPr>
            </w:pPr>
            <w:r w:rsidRPr="00736306">
              <w:rPr>
                <w:rFonts w:asciiTheme="minorHAnsi" w:hAnsiTheme="minorHAnsi" w:cs="Arial"/>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736306" w:rsidRDefault="00785510" w:rsidP="002A5DB8">
            <w:pPr>
              <w:rPr>
                <w:rFonts w:asciiTheme="minorHAnsi" w:hAnsiTheme="minorHAnsi" w:cs="Arial"/>
              </w:rPr>
            </w:pPr>
            <w:r w:rsidRPr="00736306">
              <w:rPr>
                <w:rFonts w:asciiTheme="minorHAnsi" w:hAnsiTheme="minorHAnsi" w:cs="Arial"/>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r>
      <w:tr w:rsidR="00785510" w:rsidRPr="009B07CB"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736306" w:rsidRDefault="00785510" w:rsidP="002A5DB8">
            <w:pPr>
              <w:rPr>
                <w:rFonts w:asciiTheme="minorHAnsi" w:hAnsiTheme="minorHAnsi" w:cs="Arial"/>
              </w:rPr>
            </w:pPr>
            <w:r w:rsidRPr="00736306">
              <w:rPr>
                <w:rFonts w:asciiTheme="minorHAnsi" w:hAnsiTheme="minorHAnsi" w:cs="Arial"/>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r>
      <w:tr w:rsidR="00785510" w:rsidRPr="009B07CB"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736306" w:rsidRDefault="00785510" w:rsidP="002A5DB8">
            <w:pPr>
              <w:rPr>
                <w:rFonts w:asciiTheme="minorHAnsi" w:hAnsiTheme="minorHAnsi" w:cs="Arial"/>
              </w:rPr>
            </w:pPr>
            <w:r w:rsidRPr="00736306">
              <w:rPr>
                <w:rFonts w:asciiTheme="minorHAnsi" w:hAnsiTheme="minorHAnsi" w:cs="Arial"/>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r>
      <w:tr w:rsidR="00785510" w:rsidRPr="009B07CB"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736306" w:rsidRDefault="00785510" w:rsidP="002A5DB8">
            <w:pPr>
              <w:rPr>
                <w:rFonts w:asciiTheme="minorHAnsi" w:hAnsiTheme="minorHAnsi" w:cs="Arial"/>
              </w:rPr>
            </w:pPr>
            <w:r w:rsidRPr="00736306">
              <w:rPr>
                <w:rFonts w:asciiTheme="minorHAnsi" w:hAnsiTheme="minorHAnsi" w:cs="Arial"/>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p>
        </w:tc>
      </w:tr>
    </w:tbl>
    <w:p w14:paraId="67256C01" w14:textId="77777777" w:rsidR="00785510" w:rsidRPr="00880566" w:rsidRDefault="00785510" w:rsidP="00785510">
      <w:pPr>
        <w:pStyle w:val="NormalWeb"/>
        <w:spacing w:before="0" w:beforeAutospacing="0" w:after="0" w:afterAutospacing="0"/>
        <w:ind w:left="360"/>
        <w:rPr>
          <w:rFonts w:asciiTheme="minorHAnsi" w:hAnsiTheme="minorHAnsi" w:cs="Arial"/>
          <w:sz w:val="22"/>
          <w:szCs w:val="22"/>
        </w:rPr>
      </w:pPr>
    </w:p>
    <w:p w14:paraId="11B6FCDA" w14:textId="77777777" w:rsidR="00785510" w:rsidRPr="004B76C3" w:rsidRDefault="00785510" w:rsidP="0065238D">
      <w:pPr>
        <w:pStyle w:val="Heading2"/>
        <w:numPr>
          <w:ilvl w:val="1"/>
          <w:numId w:val="5"/>
        </w:numPr>
        <w:rPr>
          <w:rFonts w:asciiTheme="minorHAnsi" w:hAnsiTheme="minorHAnsi" w:cstheme="minorHAnsi"/>
        </w:rPr>
      </w:pPr>
      <w:r w:rsidRPr="004B76C3">
        <w:rPr>
          <w:rFonts w:asciiTheme="minorHAnsi" w:hAnsiTheme="minorHAnsi" w:cstheme="minorHAnsi"/>
        </w:rPr>
        <w:t>If storing paper records of research data, answer the following questions:</w:t>
      </w:r>
    </w:p>
    <w:p w14:paraId="340F04BF" w14:textId="05263618" w:rsidR="00785510" w:rsidRPr="004B76C3" w:rsidRDefault="00785510" w:rsidP="0065238D">
      <w:pPr>
        <w:pStyle w:val="Heading3"/>
        <w:numPr>
          <w:ilvl w:val="3"/>
          <w:numId w:val="5"/>
        </w:numPr>
        <w:rPr>
          <w:rFonts w:asciiTheme="minorHAnsi" w:hAnsiTheme="minorHAnsi" w:cstheme="minorHAnsi"/>
        </w:rPr>
      </w:pPr>
      <w:r w:rsidRPr="004B76C3">
        <w:rPr>
          <w:rFonts w:asciiTheme="minorHAnsi" w:hAnsiTheme="minorHAnsi" w:cstheme="minorHAnsi"/>
        </w:rPr>
        <w:t>Where will the paper records, including copies of signed consent forms, associated with this research study will be stored?</w:t>
      </w:r>
    </w:p>
    <w:p w14:paraId="3F35ED27" w14:textId="3DC76049" w:rsidR="00785510" w:rsidRDefault="0042594B" w:rsidP="004B76C3">
      <w:pPr>
        <w:pStyle w:val="NormalWeb"/>
        <w:spacing w:before="0" w:beforeAutospacing="0" w:after="0" w:afterAutospacing="0"/>
        <w:ind w:left="1440" w:firstLine="720"/>
        <w:rPr>
          <w:rFonts w:asciiTheme="minorHAnsi" w:hAnsiTheme="minorHAnsi" w:cs="Arial"/>
          <w:spacing w:val="-3"/>
          <w:sz w:val="22"/>
          <w:szCs w:val="22"/>
        </w:rPr>
      </w:pPr>
      <w:r>
        <w:rPr>
          <w:rFonts w:asciiTheme="minorHAnsi" w:hAnsiTheme="minorHAnsi" w:cs="Arial"/>
          <w:spacing w:val="-3"/>
          <w:sz w:val="22"/>
          <w:szCs w:val="22"/>
        </w:rPr>
        <w:fldChar w:fldCharType="begin">
          <w:ffData>
            <w:name w:val=""/>
            <w:enabled/>
            <w:calcOnExit w:val="0"/>
            <w:textInput>
              <w:default w:val="No paper copies of survey data will be used in the study."/>
            </w:textInput>
          </w:ffData>
        </w:fldChar>
      </w:r>
      <w:r>
        <w:rPr>
          <w:rFonts w:asciiTheme="minorHAnsi" w:hAnsiTheme="minorHAnsi" w:cs="Arial"/>
          <w:spacing w:val="-3"/>
          <w:sz w:val="22"/>
          <w:szCs w:val="22"/>
        </w:rPr>
        <w:instrText xml:space="preserve"> FORMTEXT </w:instrText>
      </w:r>
      <w:r>
        <w:rPr>
          <w:rFonts w:asciiTheme="minorHAnsi" w:hAnsiTheme="minorHAnsi" w:cs="Arial"/>
          <w:spacing w:val="-3"/>
          <w:sz w:val="22"/>
          <w:szCs w:val="22"/>
        </w:rPr>
      </w:r>
      <w:r>
        <w:rPr>
          <w:rFonts w:asciiTheme="minorHAnsi" w:hAnsiTheme="minorHAnsi" w:cs="Arial"/>
          <w:spacing w:val="-3"/>
          <w:sz w:val="22"/>
          <w:szCs w:val="22"/>
        </w:rPr>
        <w:fldChar w:fldCharType="separate"/>
      </w:r>
      <w:r>
        <w:rPr>
          <w:rFonts w:asciiTheme="minorHAnsi" w:hAnsiTheme="minorHAnsi" w:cs="Arial"/>
          <w:noProof/>
          <w:spacing w:val="-3"/>
          <w:sz w:val="22"/>
          <w:szCs w:val="22"/>
        </w:rPr>
        <w:t>No paper copies of survey data will be used in the study.</w:t>
      </w:r>
      <w:r>
        <w:rPr>
          <w:rFonts w:asciiTheme="minorHAnsi" w:hAnsiTheme="minorHAnsi" w:cs="Arial"/>
          <w:spacing w:val="-3"/>
          <w:sz w:val="22"/>
          <w:szCs w:val="22"/>
        </w:rPr>
        <w:fldChar w:fldCharType="end"/>
      </w:r>
    </w:p>
    <w:p w14:paraId="12D7BBE0" w14:textId="77777777" w:rsidR="00785510" w:rsidRPr="004B76C3" w:rsidRDefault="00785510" w:rsidP="0065238D">
      <w:pPr>
        <w:pStyle w:val="Heading3"/>
        <w:numPr>
          <w:ilvl w:val="3"/>
          <w:numId w:val="5"/>
        </w:numPr>
      </w:pPr>
      <w:r w:rsidRPr="004B76C3">
        <w:rPr>
          <w:rFonts w:asciiTheme="minorHAnsi" w:hAnsiTheme="minorHAnsi" w:cstheme="minorHAnsi"/>
        </w:rPr>
        <w:t xml:space="preserve">How will the paper records be secured? </w:t>
      </w:r>
    </w:p>
    <w:p w14:paraId="794F3785" w14:textId="7AD83B8F" w:rsidR="00785510" w:rsidRDefault="0042594B" w:rsidP="004B76C3">
      <w:pPr>
        <w:pStyle w:val="NormalWeb"/>
        <w:spacing w:before="0" w:beforeAutospacing="0" w:after="0" w:afterAutospacing="0"/>
        <w:ind w:left="720" w:firstLine="1440"/>
        <w:rPr>
          <w:rFonts w:asciiTheme="minorHAnsi" w:hAnsiTheme="minorHAnsi" w:cs="Arial"/>
          <w:b/>
          <w:spacing w:val="-3"/>
          <w:sz w:val="22"/>
          <w:szCs w:val="22"/>
        </w:rPr>
      </w:pPr>
      <w:r>
        <w:rPr>
          <w:rFonts w:asciiTheme="minorHAnsi" w:hAnsiTheme="minorHAnsi" w:cs="Arial"/>
          <w:b/>
          <w:spacing w:val="-3"/>
          <w:sz w:val="22"/>
          <w:szCs w:val="22"/>
        </w:rPr>
        <w:t>n/a</w:t>
      </w:r>
    </w:p>
    <w:p w14:paraId="6F11DD87" w14:textId="239B8C7E" w:rsidR="00785510" w:rsidRPr="006629D5" w:rsidRDefault="00785510" w:rsidP="0065238D">
      <w:pPr>
        <w:pStyle w:val="Heading3"/>
        <w:numPr>
          <w:ilvl w:val="3"/>
          <w:numId w:val="5"/>
        </w:numPr>
      </w:pPr>
      <w:r w:rsidRPr="006629D5">
        <w:rPr>
          <w:rFonts w:asciiTheme="minorHAnsi" w:hAnsiTheme="minorHAnsi" w:cs="Arial"/>
          <w:szCs w:val="22"/>
        </w:rPr>
        <w:t>How will access to the paper records be restricted to authorized project personnel?</w:t>
      </w:r>
    </w:p>
    <w:p w14:paraId="1B6C79C2" w14:textId="3D89EA0B" w:rsidR="00785510" w:rsidRPr="00880566" w:rsidRDefault="0042594B" w:rsidP="0042594B">
      <w:pPr>
        <w:pStyle w:val="NormalWeb"/>
        <w:spacing w:before="0" w:beforeAutospacing="0" w:after="0" w:afterAutospacing="0"/>
        <w:ind w:left="2160"/>
        <w:rPr>
          <w:rFonts w:asciiTheme="minorHAnsi" w:hAnsiTheme="minorHAnsi" w:cs="Arial"/>
          <w:b/>
          <w:spacing w:val="-3"/>
          <w:sz w:val="22"/>
          <w:szCs w:val="22"/>
        </w:rPr>
      </w:pPr>
      <w:r>
        <w:rPr>
          <w:rFonts w:asciiTheme="minorHAnsi" w:hAnsiTheme="minorHAnsi" w:cs="Arial"/>
          <w:sz w:val="22"/>
          <w:szCs w:val="22"/>
        </w:rPr>
        <w:t>n/a</w:t>
      </w:r>
    </w:p>
    <w:p w14:paraId="2B87C8BE" w14:textId="2174259D" w:rsidR="00785510" w:rsidRDefault="00785510" w:rsidP="00785510">
      <w:pPr>
        <w:pStyle w:val="NormalWeb"/>
        <w:spacing w:before="0" w:beforeAutospacing="0" w:after="0" w:afterAutospacing="0"/>
        <w:ind w:left="1440"/>
        <w:rPr>
          <w:rFonts w:asciiTheme="minorHAnsi" w:hAnsiTheme="minorHAnsi" w:cs="Arial"/>
          <w:b/>
          <w:sz w:val="22"/>
          <w:szCs w:val="22"/>
        </w:rPr>
      </w:pPr>
    </w:p>
    <w:p w14:paraId="7549C2E9" w14:textId="589FCD4E" w:rsidR="00B377A9" w:rsidRPr="00FB3975" w:rsidRDefault="00785510" w:rsidP="0065238D">
      <w:pPr>
        <w:pStyle w:val="Heading2"/>
        <w:numPr>
          <w:ilvl w:val="1"/>
          <w:numId w:val="5"/>
        </w:numPr>
        <w:spacing w:before="0" w:after="0"/>
        <w:rPr>
          <w:rFonts w:asciiTheme="minorHAnsi" w:hAnsiTheme="minorHAnsi" w:cs="Arial"/>
          <w:szCs w:val="22"/>
        </w:rPr>
      </w:pPr>
      <w:r w:rsidRPr="00FB3975">
        <w:rPr>
          <w:rFonts w:asciiTheme="minorHAnsi" w:hAnsiTheme="minorHAnsi" w:cstheme="minorHAnsi"/>
        </w:rPr>
        <w:t>If storing electronic records of research data, indicate where the electronic data associated with this research study will be stored. Check all that apply.</w:t>
      </w:r>
      <w:r w:rsidRPr="00FB3975">
        <w:rPr>
          <w:rFonts w:asciiTheme="minorHAnsi" w:hAnsiTheme="minorHAnsi" w:cs="Arial"/>
          <w:szCs w:val="22"/>
        </w:rPr>
        <w:t xml:space="preserve">      </w:t>
      </w:r>
      <w:r w:rsidRPr="00FB3975">
        <w:rPr>
          <w:rFonts w:asciiTheme="minorHAnsi" w:hAnsiTheme="minorHAnsi" w:cs="Arial"/>
          <w:szCs w:val="22"/>
        </w:rPr>
        <w:tab/>
        <w:t xml:space="preserve"> </w:t>
      </w:r>
      <w:r w:rsidRPr="00FB3975">
        <w:rPr>
          <w:rFonts w:asciiTheme="minorHAnsi" w:hAnsiTheme="minorHAnsi" w:cs="Arial"/>
          <w:szCs w:val="22"/>
        </w:rPr>
        <w:tab/>
      </w:r>
    </w:p>
    <w:p w14:paraId="238F0D54" w14:textId="32641F80" w:rsidR="00FB3975" w:rsidRPr="00880566" w:rsidRDefault="0042594B" w:rsidP="00FB3975">
      <w:pPr>
        <w:pStyle w:val="NormalWeb"/>
        <w:spacing w:before="0" w:beforeAutospacing="0" w:after="0" w:afterAutospacing="0"/>
        <w:ind w:left="2160" w:hanging="360"/>
        <w:rPr>
          <w:rFonts w:asciiTheme="minorHAnsi" w:hAnsiTheme="minorHAnsi" w:cs="Arial"/>
          <w:sz w:val="22"/>
          <w:szCs w:val="22"/>
        </w:rPr>
      </w:pPr>
      <w:r>
        <w:rPr>
          <w:rFonts w:asciiTheme="minorHAnsi" w:hAnsiTheme="minorHAnsi" w:cs="Arial"/>
          <w:sz w:val="22"/>
          <w:szCs w:val="22"/>
        </w:rPr>
        <w:fldChar w:fldCharType="begin">
          <w:ffData>
            <w:name w:val="Check435"/>
            <w:enabled/>
            <w:calcOnExit w:val="0"/>
            <w:checkBox>
              <w:sizeAuto/>
              <w:default w:val="1"/>
            </w:checkBox>
          </w:ffData>
        </w:fldChar>
      </w:r>
      <w:bookmarkStart w:id="199" w:name="Check435"/>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bookmarkEnd w:id="199"/>
      <w:r w:rsidR="00FB3975" w:rsidRPr="00880566">
        <w:rPr>
          <w:rFonts w:asciiTheme="minorHAnsi" w:hAnsiTheme="minorHAnsi" w:cs="Arial"/>
          <w:sz w:val="22"/>
          <w:szCs w:val="22"/>
        </w:rPr>
        <w:t xml:space="preserve"> </w:t>
      </w:r>
      <w:r w:rsidR="00FB3975" w:rsidRPr="00FB3975">
        <w:rPr>
          <w:rFonts w:asciiTheme="minorHAnsi" w:hAnsiTheme="minorHAnsi" w:cs="Arial"/>
          <w:sz w:val="22"/>
          <w:szCs w:val="22"/>
        </w:rPr>
        <w:t>Penn State-provided database application.  Check which of the following database applications are being used (check all that apply):</w:t>
      </w:r>
    </w:p>
    <w:p w14:paraId="1FD827AD" w14:textId="77777777" w:rsidR="00785510" w:rsidRPr="00880566" w:rsidRDefault="00785510" w:rsidP="00785510">
      <w:pPr>
        <w:pStyle w:val="NormalWeb"/>
        <w:spacing w:before="0" w:beforeAutospacing="0" w:after="0" w:afterAutospacing="0"/>
        <w:ind w:left="1800" w:firstLine="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Pr>
          <w:rFonts w:asciiTheme="minorHAnsi" w:hAnsiTheme="minorHAnsi" w:cs="Arial"/>
          <w:sz w:val="22"/>
          <w:szCs w:val="22"/>
        </w:rPr>
        <w:t xml:space="preserve">Penn State </w:t>
      </w:r>
      <w:proofErr w:type="spellStart"/>
      <w:r w:rsidRPr="00880566">
        <w:rPr>
          <w:rFonts w:asciiTheme="minorHAnsi" w:hAnsiTheme="minorHAnsi" w:cs="Arial"/>
          <w:sz w:val="22"/>
          <w:szCs w:val="22"/>
        </w:rPr>
        <w:t>REDCap</w:t>
      </w:r>
      <w:proofErr w:type="spellEnd"/>
      <w:r w:rsidRPr="00880566">
        <w:rPr>
          <w:rFonts w:asciiTheme="minorHAnsi" w:hAnsiTheme="minorHAnsi" w:cs="Arial"/>
          <w:sz w:val="22"/>
          <w:szCs w:val="22"/>
        </w:rPr>
        <w:t xml:space="preserve">  </w:t>
      </w:r>
    </w:p>
    <w:p w14:paraId="4276E7CC" w14:textId="6CAD1C24" w:rsidR="00785510" w:rsidRPr="00880566" w:rsidRDefault="0042594B" w:rsidP="00785510">
      <w:pPr>
        <w:pStyle w:val="NormalWeb"/>
        <w:spacing w:before="0" w:beforeAutospacing="0" w:after="0" w:afterAutospacing="0"/>
        <w:ind w:left="1440" w:firstLine="72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Other – Specify - provided and approved database application: </w:t>
      </w:r>
    </w:p>
    <w:p w14:paraId="66A74FAE" w14:textId="1DA9131B" w:rsidR="00785510" w:rsidRPr="00880566" w:rsidRDefault="0042594B" w:rsidP="00785510">
      <w:pPr>
        <w:pStyle w:val="NormalWeb"/>
        <w:spacing w:before="0" w:beforeAutospacing="0" w:after="0" w:afterAutospacing="0"/>
        <w:ind w:left="2160" w:firstLine="720"/>
        <w:rPr>
          <w:rFonts w:asciiTheme="minorHAnsi" w:hAnsiTheme="minorHAnsi" w:cs="Arial"/>
          <w:sz w:val="22"/>
          <w:szCs w:val="22"/>
        </w:rPr>
      </w:pPr>
      <w:r>
        <w:rPr>
          <w:rFonts w:asciiTheme="minorHAnsi" w:hAnsiTheme="minorHAnsi" w:cs="Arial"/>
          <w:b/>
          <w:spacing w:val="-3"/>
          <w:sz w:val="22"/>
          <w:szCs w:val="22"/>
        </w:rPr>
        <w:t>Penn State OneDrive</w:t>
      </w:r>
    </w:p>
    <w:p w14:paraId="3BA8A67F" w14:textId="77777777" w:rsidR="00785510" w:rsidRPr="00880566" w:rsidRDefault="00785510" w:rsidP="00785510">
      <w:pPr>
        <w:pStyle w:val="NormalWeb"/>
        <w:spacing w:before="0" w:beforeAutospacing="0" w:after="0" w:afterAutospacing="0"/>
        <w:ind w:left="720"/>
        <w:rPr>
          <w:rFonts w:asciiTheme="minorHAnsi" w:hAnsiTheme="minorHAnsi" w:cs="Arial"/>
          <w:sz w:val="22"/>
          <w:szCs w:val="22"/>
        </w:rPr>
      </w:pPr>
      <w:r>
        <w:rPr>
          <w:rFonts w:asciiTheme="minorHAnsi" w:hAnsiTheme="minorHAnsi" w:cs="Arial"/>
          <w:sz w:val="22"/>
          <w:szCs w:val="22"/>
        </w:rPr>
        <w:t xml:space="preserve">      </w:t>
      </w:r>
      <w:r>
        <w:rPr>
          <w:rFonts w:asciiTheme="minorHAnsi" w:hAnsiTheme="minorHAnsi" w:cs="Arial"/>
          <w:sz w:val="22"/>
          <w:szCs w:val="22"/>
        </w:rPr>
        <w:tab/>
      </w:r>
      <w:r>
        <w:rPr>
          <w:rFonts w:asciiTheme="minorHAnsi" w:hAnsiTheme="minorHAnsi" w:cs="Arial"/>
          <w:sz w:val="22"/>
          <w:szCs w:val="22"/>
        </w:rPr>
        <w:tab/>
      </w: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Pr>
          <w:rFonts w:asciiTheme="minorHAnsi" w:hAnsiTheme="minorHAnsi" w:cs="Arial"/>
          <w:sz w:val="22"/>
          <w:szCs w:val="22"/>
        </w:rPr>
        <w:t xml:space="preserve">Penn State, College, or Department </w:t>
      </w:r>
      <w:r w:rsidRPr="00880566">
        <w:rPr>
          <w:rFonts w:asciiTheme="minorHAnsi" w:hAnsiTheme="minorHAnsi" w:cs="Arial"/>
          <w:sz w:val="22"/>
          <w:szCs w:val="22"/>
        </w:rPr>
        <w:t xml:space="preserve">IT file server </w:t>
      </w:r>
    </w:p>
    <w:p w14:paraId="4B21B7B1" w14:textId="5BE31AAD" w:rsidR="00FB3975" w:rsidRDefault="00785510" w:rsidP="00FB3975">
      <w:pPr>
        <w:pStyle w:val="NormalWeb"/>
        <w:spacing w:before="0" w:beforeAutospacing="0" w:after="0" w:afterAutospacing="0"/>
        <w:ind w:left="720" w:hanging="360"/>
        <w:rPr>
          <w:rFonts w:asciiTheme="minorHAnsi" w:hAnsiTheme="minorHAnsi" w:cs="Arial"/>
          <w:sz w:val="22"/>
          <w:szCs w:val="22"/>
        </w:rPr>
      </w:pPr>
      <w:r>
        <w:rPr>
          <w:rFonts w:asciiTheme="minorHAnsi" w:hAnsiTheme="minorHAnsi" w:cs="Arial"/>
          <w:sz w:val="22"/>
          <w:szCs w:val="22"/>
        </w:rPr>
        <w:tab/>
        <w:t xml:space="preserve">       </w:t>
      </w:r>
      <w:r>
        <w:rPr>
          <w:rFonts w:asciiTheme="minorHAnsi" w:hAnsiTheme="minorHAnsi" w:cs="Arial"/>
          <w:sz w:val="22"/>
          <w:szCs w:val="22"/>
        </w:rPr>
        <w:tab/>
      </w:r>
      <w:r>
        <w:rPr>
          <w:rFonts w:asciiTheme="minorHAnsi" w:hAnsiTheme="minorHAnsi" w:cs="Arial"/>
          <w:sz w:val="22"/>
          <w:szCs w:val="22"/>
        </w:rPr>
        <w:tab/>
      </w: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Box.psu.edu</w:t>
      </w:r>
      <w:r>
        <w:rPr>
          <w:rFonts w:asciiTheme="minorHAnsi" w:hAnsiTheme="minorHAnsi" w:cs="Arial"/>
          <w:sz w:val="22"/>
          <w:szCs w:val="22"/>
        </w:rPr>
        <w:t xml:space="preserve"> </w:t>
      </w:r>
      <w:r w:rsidRPr="007809D9">
        <w:rPr>
          <w:rFonts w:asciiTheme="minorHAnsi" w:hAnsiTheme="minorHAnsi" w:cs="Arial"/>
          <w:sz w:val="22"/>
          <w:szCs w:val="22"/>
        </w:rPr>
        <w:t>(</w:t>
      </w:r>
      <w:bookmarkStart w:id="200" w:name="_Hlk65251204"/>
      <w:bookmarkStart w:id="201" w:name="_Hlk65238832"/>
      <w:r w:rsidR="003827DC" w:rsidRPr="00BA44E9">
        <w:rPr>
          <w:rFonts w:cstheme="minorHAnsi"/>
        </w:rPr>
        <w:t>To</w:t>
      </w:r>
      <w:r w:rsidR="003827DC" w:rsidRPr="00935AC0">
        <w:rPr>
          <w:rFonts w:asciiTheme="minorHAnsi" w:hAnsiTheme="minorHAnsi" w:cstheme="minorHAnsi"/>
          <w:sz w:val="22"/>
          <w:szCs w:val="22"/>
        </w:rPr>
        <w:t xml:space="preserve"> be retired Sept. 2021; see </w:t>
      </w:r>
      <w:hyperlink r:id="rId31" w:history="1">
        <w:r w:rsidR="003827DC" w:rsidRPr="00935AC0">
          <w:rPr>
            <w:rStyle w:val="Hyperlink"/>
            <w:rFonts w:asciiTheme="minorHAnsi" w:hAnsiTheme="minorHAnsi" w:cstheme="minorHAnsi"/>
            <w:sz w:val="22"/>
            <w:szCs w:val="22"/>
          </w:rPr>
          <w:t>https://storage.psu.edu/</w:t>
        </w:r>
      </w:hyperlink>
      <w:bookmarkEnd w:id="200"/>
      <w:bookmarkEnd w:id="201"/>
      <w:r w:rsidRPr="007809D9">
        <w:rPr>
          <w:rFonts w:asciiTheme="minorHAnsi" w:hAnsiTheme="minorHAnsi" w:cs="Arial"/>
          <w:sz w:val="22"/>
          <w:szCs w:val="22"/>
        </w:rPr>
        <w:t>)</w:t>
      </w:r>
      <w:r>
        <w:rPr>
          <w:rFonts w:asciiTheme="minorHAnsi" w:hAnsiTheme="minorHAnsi" w:cs="Arial"/>
          <w:sz w:val="22"/>
          <w:szCs w:val="22"/>
        </w:rPr>
        <w:t xml:space="preserve">      </w:t>
      </w:r>
    </w:p>
    <w:p w14:paraId="61BE62AD" w14:textId="48E094CB" w:rsidR="00785510" w:rsidRPr="00880566" w:rsidRDefault="00FB3975" w:rsidP="00FB3975">
      <w:pPr>
        <w:pStyle w:val="NormalWeb"/>
        <w:spacing w:before="0" w:beforeAutospacing="0" w:after="0" w:afterAutospacing="0"/>
        <w:ind w:left="252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00785510" w:rsidRPr="00880566">
        <w:rPr>
          <w:rFonts w:asciiTheme="minorHAnsi" w:hAnsiTheme="minorHAnsi" w:cs="Arial"/>
          <w:sz w:val="22"/>
          <w:szCs w:val="22"/>
        </w:rPr>
        <w:t xml:space="preserve">Web-based system provided by the sponsor or cooperative group - Specify URL and contact information: </w:t>
      </w:r>
    </w:p>
    <w:p w14:paraId="5FDC754A" w14:textId="77777777" w:rsidR="00785510" w:rsidRPr="007809D9" w:rsidRDefault="00785510" w:rsidP="00785510">
      <w:pPr>
        <w:pStyle w:val="NormalWeb"/>
        <w:spacing w:before="0" w:beforeAutospacing="0" w:after="0" w:afterAutospacing="0"/>
        <w:ind w:left="2160" w:firstLine="720"/>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78C8E0C" w14:textId="40034B80" w:rsidR="00785510" w:rsidRPr="00880566" w:rsidRDefault="00785510" w:rsidP="00785510">
      <w:pPr>
        <w:pStyle w:val="NormalWeb"/>
        <w:spacing w:before="0" w:beforeAutospacing="0" w:after="0" w:afterAutospacing="0"/>
        <w:ind w:left="720"/>
        <w:rPr>
          <w:rFonts w:asciiTheme="minorHAnsi" w:hAnsiTheme="minorHAnsi" w:cs="Arial"/>
          <w:sz w:val="22"/>
          <w:szCs w:val="22"/>
        </w:rPr>
      </w:pPr>
      <w:r>
        <w:rPr>
          <w:rFonts w:asciiTheme="minorHAnsi" w:hAnsiTheme="minorHAnsi" w:cs="Arial"/>
          <w:sz w:val="22"/>
          <w:szCs w:val="22"/>
        </w:rPr>
        <w:t xml:space="preserve">       </w:t>
      </w:r>
      <w:r>
        <w:rPr>
          <w:rFonts w:asciiTheme="minorHAnsi" w:hAnsiTheme="minorHAnsi" w:cs="Arial"/>
          <w:sz w:val="22"/>
          <w:szCs w:val="22"/>
        </w:rPr>
        <w:tab/>
      </w:r>
      <w:r>
        <w:rPr>
          <w:rFonts w:asciiTheme="minorHAnsi" w:hAnsiTheme="minorHAnsi" w:cs="Arial"/>
          <w:sz w:val="22"/>
          <w:szCs w:val="22"/>
        </w:rPr>
        <w:tab/>
      </w: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Other – Specify the database application or server:</w:t>
      </w:r>
    </w:p>
    <w:p w14:paraId="563226FE" w14:textId="77777777" w:rsidR="00785510" w:rsidRPr="00880566" w:rsidRDefault="00785510" w:rsidP="00785510">
      <w:pPr>
        <w:pStyle w:val="NormalWeb"/>
        <w:spacing w:before="0" w:beforeAutospacing="0" w:after="0" w:afterAutospacing="0"/>
        <w:ind w:left="2160" w:firstLine="720"/>
        <w:rPr>
          <w:rFonts w:asciiTheme="minorHAnsi" w:hAnsiTheme="minorHAnsi" w:cs="Arial"/>
          <w:b/>
          <w:spacing w:val="-3"/>
          <w:sz w:val="22"/>
          <w:szCs w:val="22"/>
        </w:rPr>
      </w:pPr>
      <w:r w:rsidRPr="00880566">
        <w:rPr>
          <w:rFonts w:asciiTheme="minorHAnsi" w:hAnsiTheme="minorHAnsi" w:cs="Arial"/>
          <w:b/>
          <w:spacing w:val="-3"/>
          <w:sz w:val="22"/>
          <w:szCs w:val="22"/>
        </w:rPr>
        <w:lastRenderedPageBreak/>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5D0EC6CC" w14:textId="77777777" w:rsidR="00785510" w:rsidRPr="00880566" w:rsidRDefault="00785510" w:rsidP="00785510">
      <w:pPr>
        <w:pStyle w:val="NormalWeb"/>
        <w:spacing w:before="0" w:beforeAutospacing="0" w:after="0" w:afterAutospacing="0"/>
        <w:ind w:left="2520"/>
        <w:rPr>
          <w:rFonts w:asciiTheme="minorHAnsi" w:hAnsiTheme="minorHAnsi" w:cs="Arial"/>
          <w:sz w:val="22"/>
          <w:szCs w:val="22"/>
        </w:rPr>
      </w:pPr>
      <w:r w:rsidRPr="00880566">
        <w:rPr>
          <w:rFonts w:asciiTheme="minorHAnsi" w:hAnsiTheme="minorHAnsi" w:cs="Arial"/>
          <w:sz w:val="22"/>
          <w:szCs w:val="22"/>
        </w:rPr>
        <w:t>Provide details about the data security features</w:t>
      </w:r>
      <w:r>
        <w:rPr>
          <w:rFonts w:asciiTheme="minorHAnsi" w:hAnsiTheme="minorHAnsi" w:cs="Arial"/>
          <w:sz w:val="22"/>
          <w:szCs w:val="22"/>
        </w:rPr>
        <w:t xml:space="preserve"> or attach security documentation provided by sponsor or group</w:t>
      </w:r>
      <w:r w:rsidRPr="00880566">
        <w:rPr>
          <w:rFonts w:asciiTheme="minorHAnsi" w:hAnsiTheme="minorHAnsi" w:cs="Arial"/>
          <w:sz w:val="22"/>
          <w:szCs w:val="22"/>
        </w:rPr>
        <w:t>:</w:t>
      </w:r>
    </w:p>
    <w:p w14:paraId="1AED68DD" w14:textId="77777777" w:rsidR="00785510" w:rsidRPr="00880566" w:rsidRDefault="00785510" w:rsidP="00785510">
      <w:pPr>
        <w:pStyle w:val="NormalWeb"/>
        <w:spacing w:before="0" w:beforeAutospacing="0" w:after="0" w:afterAutospacing="0"/>
        <w:ind w:left="2160" w:firstLine="720"/>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0DC9737" w14:textId="77777777" w:rsidR="00785510" w:rsidRDefault="00785510" w:rsidP="00785510">
      <w:pPr>
        <w:pStyle w:val="NormalWeb"/>
        <w:spacing w:before="0" w:beforeAutospacing="0" w:after="0" w:afterAutospacing="0"/>
        <w:rPr>
          <w:rFonts w:asciiTheme="minorHAnsi" w:hAnsiTheme="minorHAnsi" w:cs="Arial"/>
          <w:b/>
          <w:sz w:val="22"/>
          <w:szCs w:val="22"/>
        </w:rPr>
      </w:pPr>
    </w:p>
    <w:p w14:paraId="49A1E3E9" w14:textId="77777777" w:rsidR="00785510" w:rsidRPr="00E167A4"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Theme="minorHAnsi" w:hAnsiTheme="minorHAnsi"/>
          <w:sz w:val="22"/>
          <w:szCs w:val="22"/>
        </w:rPr>
      </w:pPr>
      <w:r>
        <w:rPr>
          <w:rFonts w:asciiTheme="minorHAnsi" w:hAnsiTheme="minorHAnsi"/>
          <w:sz w:val="22"/>
          <w:szCs w:val="22"/>
        </w:rPr>
        <w:t xml:space="preserve">If there is a list/key that links indirect identifiers (code numbers, participant IDs, etc.) to direct identifiers, that list must </w:t>
      </w:r>
      <w:r>
        <w:rPr>
          <w:rFonts w:asciiTheme="minorHAnsi" w:hAnsiTheme="minorHAnsi"/>
          <w:sz w:val="22"/>
          <w:szCs w:val="22"/>
          <w:u w:val="single"/>
        </w:rPr>
        <w:t>not</w:t>
      </w:r>
      <w:r>
        <w:rPr>
          <w:rFonts w:asciiTheme="minorHAnsi" w:hAnsiTheme="minorHAnsi"/>
          <w:sz w:val="22"/>
          <w:szCs w:val="22"/>
        </w:rPr>
        <w:t xml:space="preserve"> be comingled (</w:t>
      </w:r>
      <w:r w:rsidRPr="00DB7277">
        <w:rPr>
          <w:rFonts w:asciiTheme="minorHAnsi" w:hAnsiTheme="minorHAnsi"/>
          <w:sz w:val="22"/>
          <w:szCs w:val="22"/>
        </w:rPr>
        <w:t>i.e.,</w:t>
      </w:r>
      <w:r>
        <w:rPr>
          <w:rFonts w:asciiTheme="minorHAnsi" w:hAnsiTheme="minorHAnsi"/>
          <w:sz w:val="22"/>
          <w:szCs w:val="22"/>
        </w:rPr>
        <w:t xml:space="preserve"> stored in the same location) as the identifiable data, including copies of signed informed consent forms. Additionally, access to that list/key must be restricted to authorized project personnel.</w:t>
      </w:r>
    </w:p>
    <w:p w14:paraId="62B12DB2" w14:textId="740C59C3" w:rsidR="00785510" w:rsidRDefault="00785510" w:rsidP="00785510">
      <w:pPr>
        <w:pStyle w:val="NormalWeb"/>
        <w:spacing w:before="0" w:beforeAutospacing="0" w:after="0" w:afterAutospacing="0"/>
        <w:rPr>
          <w:rFonts w:asciiTheme="minorHAnsi" w:hAnsiTheme="minorHAnsi" w:cs="Arial"/>
          <w:b/>
          <w:sz w:val="22"/>
          <w:szCs w:val="22"/>
        </w:rPr>
      </w:pPr>
    </w:p>
    <w:p w14:paraId="4232ED84" w14:textId="77777777" w:rsidR="00785510" w:rsidRPr="00FB3975" w:rsidRDefault="00785510" w:rsidP="0065238D">
      <w:pPr>
        <w:pStyle w:val="Heading2"/>
        <w:numPr>
          <w:ilvl w:val="1"/>
          <w:numId w:val="5"/>
        </w:numPr>
        <w:rPr>
          <w:rFonts w:asciiTheme="minorHAnsi" w:hAnsiTheme="minorHAnsi" w:cstheme="minorHAnsi"/>
        </w:rPr>
      </w:pPr>
      <w:r w:rsidRPr="00FB3975">
        <w:rPr>
          <w:rFonts w:asciiTheme="minorHAnsi" w:hAnsiTheme="minorHAnsi" w:cstheme="minorHAnsi"/>
        </w:rPr>
        <w:t xml:space="preserve">Is there a list/key that links code numbers to identifiers? </w:t>
      </w:r>
    </w:p>
    <w:p w14:paraId="36CEB15A" w14:textId="77777777" w:rsidR="00785510" w:rsidRDefault="00785510" w:rsidP="00785510">
      <w:pPr>
        <w:pStyle w:val="NormalWeb"/>
        <w:spacing w:before="0" w:beforeAutospacing="0" w:after="0" w:afterAutospacing="0"/>
        <w:ind w:left="1440"/>
        <w:jc w:val="both"/>
        <w:rPr>
          <w:rFonts w:asciiTheme="minorHAnsi" w:hAnsiTheme="minorHAnsi" w:cs="Arial"/>
          <w:sz w:val="22"/>
          <w:szCs w:val="22"/>
        </w:rPr>
      </w:pPr>
      <w:r w:rsidRPr="007C3F60">
        <w:rPr>
          <w:rFonts w:asciiTheme="minorHAnsi" w:hAnsiTheme="minorHAnsi" w:cs="Arial"/>
          <w:sz w:val="22"/>
          <w:szCs w:val="22"/>
        </w:rPr>
        <w:fldChar w:fldCharType="begin">
          <w:ffData>
            <w:name w:val="Check435"/>
            <w:enabled/>
            <w:calcOnExit w:val="0"/>
            <w:checkBox>
              <w:sizeAuto/>
              <w:default w:val="0"/>
            </w:checkBox>
          </w:ffData>
        </w:fldChar>
      </w:r>
      <w:r w:rsidRPr="007C3F60">
        <w:rPr>
          <w:rFonts w:asciiTheme="minorHAnsi" w:hAnsiTheme="minorHAnsi" w:cs="Arial"/>
          <w:sz w:val="22"/>
          <w:szCs w:val="22"/>
        </w:rPr>
        <w:instrText xml:space="preserve"> FORMCHECKBOX </w:instrText>
      </w:r>
      <w:r w:rsidRPr="007C3F60">
        <w:rPr>
          <w:rFonts w:asciiTheme="minorHAnsi" w:hAnsiTheme="minorHAnsi" w:cs="Arial"/>
          <w:sz w:val="22"/>
          <w:szCs w:val="22"/>
        </w:rPr>
      </w:r>
      <w:r w:rsidRPr="007C3F60">
        <w:rPr>
          <w:rFonts w:asciiTheme="minorHAnsi" w:hAnsiTheme="minorHAnsi" w:cs="Arial"/>
          <w:sz w:val="22"/>
          <w:szCs w:val="22"/>
        </w:rPr>
        <w:fldChar w:fldCharType="separate"/>
      </w:r>
      <w:r w:rsidRPr="007C3F60">
        <w:rPr>
          <w:rFonts w:asciiTheme="minorHAnsi" w:hAnsiTheme="minorHAnsi" w:cs="Arial"/>
          <w:sz w:val="22"/>
          <w:szCs w:val="22"/>
        </w:rPr>
        <w:fldChar w:fldCharType="end"/>
      </w:r>
      <w:r w:rsidRPr="007C3F60">
        <w:rPr>
          <w:rFonts w:asciiTheme="minorHAnsi" w:hAnsiTheme="minorHAnsi" w:cs="Arial"/>
          <w:sz w:val="22"/>
          <w:szCs w:val="22"/>
        </w:rPr>
        <w:t xml:space="preserve">  Yes</w:t>
      </w:r>
      <w:r>
        <w:rPr>
          <w:rFonts w:asciiTheme="minorHAnsi" w:hAnsiTheme="minorHAnsi" w:cs="Arial"/>
          <w:sz w:val="22"/>
          <w:szCs w:val="22"/>
        </w:rPr>
        <w:t xml:space="preserve"> - explain how the list that links the code to identifiers is stored separately from coded data:</w:t>
      </w:r>
    </w:p>
    <w:p w14:paraId="32769FB7" w14:textId="77777777" w:rsidR="00785510" w:rsidRDefault="00785510" w:rsidP="00785510">
      <w:pPr>
        <w:pStyle w:val="NormalWeb"/>
        <w:spacing w:before="0" w:beforeAutospacing="0" w:after="0" w:afterAutospacing="0"/>
        <w:ind w:left="4500" w:hanging="2340"/>
        <w:rPr>
          <w:rFonts w:asciiTheme="minorHAnsi" w:hAnsiTheme="minorHAnsi" w:cs="Arial"/>
          <w:b/>
          <w:spacing w:val="-3"/>
          <w:sz w:val="22"/>
          <w:szCs w:val="22"/>
        </w:rPr>
      </w:pPr>
      <w:r w:rsidRPr="007C3F60">
        <w:rPr>
          <w:rFonts w:asciiTheme="minorHAnsi" w:hAnsiTheme="minorHAnsi" w:cs="Arial"/>
          <w:b/>
          <w:spacing w:val="-3"/>
          <w:sz w:val="22"/>
          <w:szCs w:val="22"/>
        </w:rPr>
        <w:fldChar w:fldCharType="begin">
          <w:ffData>
            <w:name w:val=""/>
            <w:enabled/>
            <w:calcOnExit w:val="0"/>
            <w:textInput/>
          </w:ffData>
        </w:fldChar>
      </w:r>
      <w:r w:rsidRPr="007C3F60">
        <w:rPr>
          <w:rFonts w:asciiTheme="minorHAnsi" w:hAnsiTheme="minorHAnsi" w:cs="Arial"/>
          <w:b/>
          <w:spacing w:val="-3"/>
          <w:sz w:val="22"/>
          <w:szCs w:val="22"/>
        </w:rPr>
        <w:instrText xml:space="preserve"> FORMTEXT </w:instrText>
      </w:r>
      <w:r w:rsidRPr="007C3F60">
        <w:rPr>
          <w:rFonts w:asciiTheme="minorHAnsi" w:hAnsiTheme="minorHAnsi" w:cs="Arial"/>
          <w:b/>
          <w:spacing w:val="-3"/>
          <w:sz w:val="22"/>
          <w:szCs w:val="22"/>
        </w:rPr>
      </w:r>
      <w:r w:rsidRPr="007C3F60">
        <w:rPr>
          <w:rFonts w:asciiTheme="minorHAnsi" w:hAnsiTheme="minorHAnsi" w:cs="Arial"/>
          <w:b/>
          <w:spacing w:val="-3"/>
          <w:sz w:val="22"/>
          <w:szCs w:val="22"/>
        </w:rPr>
        <w:fldChar w:fldCharType="separate"/>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spacing w:val="-3"/>
          <w:sz w:val="22"/>
          <w:szCs w:val="22"/>
        </w:rPr>
        <w:fldChar w:fldCharType="end"/>
      </w:r>
    </w:p>
    <w:p w14:paraId="0BD9F70A" w14:textId="77777777" w:rsidR="00785510" w:rsidRPr="007C3F60" w:rsidRDefault="00785510" w:rsidP="00785510">
      <w:pPr>
        <w:pStyle w:val="NormalWeb"/>
        <w:spacing w:before="0" w:beforeAutospacing="0" w:after="0" w:afterAutospacing="0"/>
        <w:rPr>
          <w:rFonts w:asciiTheme="minorHAnsi" w:hAnsiTheme="minorHAnsi" w:cs="Arial"/>
          <w:b/>
          <w:spacing w:val="-3"/>
          <w:sz w:val="22"/>
          <w:szCs w:val="22"/>
        </w:rPr>
      </w:pPr>
    </w:p>
    <w:p w14:paraId="43E70004" w14:textId="4B0292B8" w:rsidR="00785510" w:rsidRDefault="0042594B" w:rsidP="00785510">
      <w:pPr>
        <w:pStyle w:val="NormalWeb"/>
        <w:spacing w:before="0" w:beforeAutospacing="0" w:after="0" w:afterAutospacing="0"/>
        <w:ind w:left="1080" w:firstLine="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7C3F60">
        <w:rPr>
          <w:rFonts w:asciiTheme="minorHAnsi" w:hAnsiTheme="minorHAnsi" w:cs="Arial"/>
          <w:sz w:val="22"/>
          <w:szCs w:val="22"/>
        </w:rPr>
        <w:t xml:space="preserve"> Not applicable, there is no list that links code numbers to identifiers</w:t>
      </w:r>
      <w:r w:rsidR="00785510">
        <w:rPr>
          <w:rFonts w:asciiTheme="minorHAnsi" w:hAnsiTheme="minorHAnsi" w:cs="Arial"/>
          <w:sz w:val="22"/>
          <w:szCs w:val="22"/>
        </w:rPr>
        <w:t xml:space="preserve">. Skip to section </w:t>
      </w:r>
      <w:r w:rsidR="00FB3975" w:rsidRPr="00DB7277">
        <w:rPr>
          <w:rFonts w:asciiTheme="minorHAnsi" w:hAnsiTheme="minorHAnsi" w:cs="Arial"/>
          <w:sz w:val="22"/>
          <w:szCs w:val="22"/>
        </w:rPr>
        <w:t>22.</w:t>
      </w:r>
      <w:r w:rsidR="000B0089" w:rsidRPr="00DB7277">
        <w:rPr>
          <w:rFonts w:asciiTheme="minorHAnsi" w:hAnsiTheme="minorHAnsi" w:cs="Arial"/>
          <w:sz w:val="22"/>
          <w:szCs w:val="22"/>
        </w:rPr>
        <w:t>6</w:t>
      </w:r>
      <w:r w:rsidR="00FB3975">
        <w:rPr>
          <w:rFonts w:asciiTheme="minorHAnsi" w:hAnsiTheme="minorHAnsi" w:cs="Arial"/>
          <w:sz w:val="22"/>
          <w:szCs w:val="22"/>
        </w:rPr>
        <w:t>.</w:t>
      </w:r>
    </w:p>
    <w:p w14:paraId="0FF87AF0"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p>
    <w:p w14:paraId="4A9108BA" w14:textId="77777777" w:rsidR="00785510" w:rsidRPr="000B0089" w:rsidRDefault="00785510" w:rsidP="0065238D">
      <w:pPr>
        <w:pStyle w:val="Heading2"/>
        <w:numPr>
          <w:ilvl w:val="1"/>
          <w:numId w:val="5"/>
        </w:numPr>
        <w:rPr>
          <w:rFonts w:asciiTheme="minorHAnsi" w:hAnsiTheme="minorHAnsi" w:cstheme="minorHAnsi"/>
        </w:rPr>
      </w:pPr>
      <w:r w:rsidRPr="000B0089">
        <w:rPr>
          <w:rFonts w:asciiTheme="minorHAnsi" w:hAnsiTheme="minorHAnsi" w:cstheme="minorHAnsi"/>
        </w:rPr>
        <w:t>Is there a list of people who have access to the list/key?</w:t>
      </w:r>
    </w:p>
    <w:p w14:paraId="3908A29C"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p>
    <w:p w14:paraId="1B5308C0"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r>
        <w:rPr>
          <w:rFonts w:asciiTheme="minorHAnsi" w:hAnsiTheme="minorHAnsi" w:cs="Arial"/>
          <w:sz w:val="22"/>
          <w:szCs w:val="22"/>
        </w:rPr>
        <w:fldChar w:fldCharType="begin">
          <w:ffData>
            <w:name w:val="Check436"/>
            <w:enabled/>
            <w:calcOnExit w:val="0"/>
            <w:checkBox>
              <w:sizeAuto/>
              <w:default w:val="0"/>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Pr>
          <w:rFonts w:asciiTheme="minorHAnsi" w:hAnsiTheme="minorHAnsi" w:cs="Arial"/>
          <w:sz w:val="22"/>
          <w:szCs w:val="22"/>
        </w:rPr>
        <w:t xml:space="preserve">  Yes – explain how access to that list </w:t>
      </w:r>
      <w:proofErr w:type="gramStart"/>
      <w:r>
        <w:rPr>
          <w:rFonts w:asciiTheme="minorHAnsi" w:hAnsiTheme="minorHAnsi" w:cs="Arial"/>
          <w:sz w:val="22"/>
          <w:szCs w:val="22"/>
        </w:rPr>
        <w:t>is restricted and why certain persons</w:t>
      </w:r>
      <w:proofErr w:type="gramEnd"/>
      <w:r>
        <w:rPr>
          <w:rFonts w:asciiTheme="minorHAnsi" w:hAnsiTheme="minorHAnsi" w:cs="Arial"/>
          <w:sz w:val="22"/>
          <w:szCs w:val="22"/>
        </w:rPr>
        <w:t xml:space="preserve"> require access.</w:t>
      </w:r>
    </w:p>
    <w:p w14:paraId="5B836B91"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fldChar w:fldCharType="begin">
          <w:ffData>
            <w:name w:val="Text2"/>
            <w:enabled/>
            <w:calcOnExit w:val="0"/>
            <w:textInput/>
          </w:ffData>
        </w:fldChar>
      </w:r>
      <w:r>
        <w:rPr>
          <w:rFonts w:asciiTheme="minorHAnsi" w:hAnsiTheme="minorHAnsi" w:cs="Arial"/>
          <w:sz w:val="22"/>
          <w:szCs w:val="22"/>
        </w:rPr>
        <w:instrText xml:space="preserve"> FORMTEXT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sz w:val="22"/>
          <w:szCs w:val="22"/>
        </w:rPr>
        <w:fldChar w:fldCharType="end"/>
      </w:r>
    </w:p>
    <w:p w14:paraId="5BC26DE5"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p>
    <w:p w14:paraId="4CFECA53" w14:textId="6EE99968" w:rsidR="00785510" w:rsidRDefault="0042594B" w:rsidP="00785510">
      <w:pPr>
        <w:pStyle w:val="NormalWeb"/>
        <w:spacing w:before="0" w:beforeAutospacing="0" w:after="0" w:afterAutospacing="0"/>
        <w:ind w:left="1080" w:firstLine="360"/>
        <w:rPr>
          <w:rFonts w:asciiTheme="minorHAnsi" w:hAnsiTheme="minorHAnsi" w:cs="Arial"/>
          <w:sz w:val="22"/>
          <w:szCs w:val="22"/>
        </w:rPr>
      </w:pPr>
      <w:r>
        <w:rPr>
          <w:rFonts w:asciiTheme="minorHAnsi" w:hAnsiTheme="minorHAnsi" w:cs="Arial"/>
          <w:sz w:val="22"/>
          <w:szCs w:val="22"/>
        </w:rPr>
        <w:fldChar w:fldCharType="begin">
          <w:ffData>
            <w:name w:val="Check437"/>
            <w:enabled/>
            <w:calcOnExit w:val="0"/>
            <w:checkBox>
              <w:sizeAuto/>
              <w:default w:val="0"/>
            </w:checkBox>
          </w:ffData>
        </w:fldChar>
      </w:r>
      <w:bookmarkStart w:id="202" w:name="Check437"/>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bookmarkEnd w:id="202"/>
      <w:r w:rsidR="00785510">
        <w:rPr>
          <w:rFonts w:asciiTheme="minorHAnsi" w:hAnsiTheme="minorHAnsi" w:cs="Arial"/>
          <w:sz w:val="22"/>
          <w:szCs w:val="22"/>
        </w:rPr>
        <w:t xml:space="preserve">  No – explain why not:</w:t>
      </w:r>
    </w:p>
    <w:p w14:paraId="65A4ADB6" w14:textId="77777777" w:rsidR="00785510" w:rsidRPr="007C3F60" w:rsidRDefault="00785510" w:rsidP="00785510">
      <w:pPr>
        <w:pStyle w:val="NormalWeb"/>
        <w:spacing w:before="0" w:beforeAutospacing="0" w:after="0" w:afterAutospacing="0"/>
        <w:ind w:left="1080" w:firstLine="360"/>
        <w:rPr>
          <w:rFonts w:asciiTheme="minorHAnsi" w:hAnsiTheme="minorHAnsi" w:cs="Arial"/>
          <w:b/>
          <w:spacing w:val="-3"/>
          <w:sz w:val="22"/>
          <w:szCs w:val="22"/>
        </w:rPr>
      </w:pPr>
      <w:r>
        <w:rPr>
          <w:rFonts w:asciiTheme="minorHAnsi" w:hAnsiTheme="minorHAnsi" w:cs="Arial"/>
          <w:sz w:val="22"/>
          <w:szCs w:val="22"/>
        </w:rPr>
        <w:tab/>
      </w:r>
      <w:r>
        <w:rPr>
          <w:rFonts w:asciiTheme="minorHAnsi" w:hAnsiTheme="minorHAnsi" w:cs="Arial"/>
          <w:sz w:val="22"/>
          <w:szCs w:val="22"/>
        </w:rPr>
        <w:fldChar w:fldCharType="begin">
          <w:ffData>
            <w:name w:val="Text1"/>
            <w:enabled/>
            <w:calcOnExit w:val="0"/>
            <w:textInput/>
          </w:ffData>
        </w:fldChar>
      </w:r>
      <w:r>
        <w:rPr>
          <w:rFonts w:asciiTheme="minorHAnsi" w:hAnsiTheme="minorHAnsi" w:cs="Arial"/>
          <w:sz w:val="22"/>
          <w:szCs w:val="22"/>
        </w:rPr>
        <w:instrText xml:space="preserve"> FORMTEXT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sz w:val="22"/>
          <w:szCs w:val="22"/>
        </w:rPr>
        <w:fldChar w:fldCharType="end"/>
      </w:r>
    </w:p>
    <w:p w14:paraId="79A91DF8" w14:textId="77777777" w:rsidR="00785510" w:rsidRPr="007C3F60" w:rsidRDefault="00785510" w:rsidP="00785510">
      <w:pPr>
        <w:pStyle w:val="NormalWeb"/>
        <w:spacing w:before="0" w:beforeAutospacing="0" w:after="0" w:afterAutospacing="0"/>
        <w:ind w:left="1260"/>
        <w:rPr>
          <w:rFonts w:asciiTheme="minorHAnsi" w:hAnsiTheme="minorHAnsi" w:cs="Arial"/>
          <w:b/>
          <w:sz w:val="22"/>
          <w:szCs w:val="22"/>
        </w:rPr>
      </w:pPr>
    </w:p>
    <w:p w14:paraId="67EFA0C9" w14:textId="77777777" w:rsidR="00785510" w:rsidRPr="00FB3975" w:rsidRDefault="00785510" w:rsidP="0065238D">
      <w:pPr>
        <w:pStyle w:val="Heading2"/>
        <w:numPr>
          <w:ilvl w:val="1"/>
          <w:numId w:val="5"/>
        </w:numPr>
        <w:rPr>
          <w:rFonts w:asciiTheme="minorHAnsi" w:hAnsiTheme="minorHAnsi" w:cstheme="minorHAnsi"/>
        </w:rPr>
      </w:pPr>
      <w:r w:rsidRPr="00FB3975">
        <w:rPr>
          <w:rFonts w:asciiTheme="minorHAnsi" w:hAnsiTheme="minorHAnsi" w:cstheme="minorHAnsi"/>
        </w:rPr>
        <w:t>Describe the mechanism in place to ensure only approved research personnel have access to the stored research data (electronic and paper).</w:t>
      </w:r>
    </w:p>
    <w:p w14:paraId="6EF83C39" w14:textId="6FD7132F" w:rsidR="00785510" w:rsidRPr="007C3F60" w:rsidRDefault="0042594B" w:rsidP="00785510">
      <w:pPr>
        <w:pStyle w:val="NormalWeb"/>
        <w:spacing w:before="0" w:beforeAutospacing="0" w:after="0" w:afterAutospacing="0"/>
        <w:ind w:left="4500" w:hanging="30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7C3F60">
        <w:rPr>
          <w:rFonts w:asciiTheme="minorHAnsi" w:hAnsiTheme="minorHAnsi" w:cs="Arial"/>
          <w:sz w:val="22"/>
          <w:szCs w:val="22"/>
        </w:rPr>
        <w:t xml:space="preserve">  Password-protected files</w:t>
      </w:r>
    </w:p>
    <w:p w14:paraId="442B448D" w14:textId="5B911D3A" w:rsidR="00785510" w:rsidRPr="007C3F60" w:rsidRDefault="0042594B" w:rsidP="00785510">
      <w:pPr>
        <w:pStyle w:val="NormalWeb"/>
        <w:spacing w:before="0" w:beforeAutospacing="0" w:after="0" w:afterAutospacing="0"/>
        <w:ind w:left="4500" w:hanging="30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7C3F60">
        <w:rPr>
          <w:rFonts w:asciiTheme="minorHAnsi" w:hAnsiTheme="minorHAnsi" w:cs="Arial"/>
          <w:sz w:val="22"/>
          <w:szCs w:val="22"/>
        </w:rPr>
        <w:t xml:space="preserve">  Role-based security </w:t>
      </w:r>
    </w:p>
    <w:p w14:paraId="4AF1BA27" w14:textId="77777777" w:rsidR="00785510" w:rsidRPr="007C3F60" w:rsidRDefault="00785510" w:rsidP="00785510">
      <w:pPr>
        <w:pStyle w:val="NormalWeb"/>
        <w:spacing w:before="0" w:beforeAutospacing="0" w:after="0" w:afterAutospacing="0"/>
        <w:ind w:left="1440"/>
        <w:rPr>
          <w:rFonts w:asciiTheme="minorHAnsi" w:hAnsiTheme="minorHAnsi" w:cs="Arial"/>
          <w:sz w:val="22"/>
          <w:szCs w:val="22"/>
        </w:rPr>
      </w:pPr>
      <w:r w:rsidRPr="007C3F60">
        <w:rPr>
          <w:rFonts w:asciiTheme="minorHAnsi" w:hAnsiTheme="minorHAnsi" w:cs="Arial"/>
          <w:sz w:val="22"/>
          <w:szCs w:val="22"/>
        </w:rPr>
        <w:fldChar w:fldCharType="begin">
          <w:ffData>
            <w:name w:val="Check435"/>
            <w:enabled/>
            <w:calcOnExit w:val="0"/>
            <w:checkBox>
              <w:sizeAuto/>
              <w:default w:val="0"/>
            </w:checkBox>
          </w:ffData>
        </w:fldChar>
      </w:r>
      <w:r w:rsidRPr="007C3F60">
        <w:rPr>
          <w:rFonts w:asciiTheme="minorHAnsi" w:hAnsiTheme="minorHAnsi" w:cs="Arial"/>
          <w:sz w:val="22"/>
          <w:szCs w:val="22"/>
        </w:rPr>
        <w:instrText xml:space="preserve"> FORMCHECKBOX </w:instrText>
      </w:r>
      <w:r w:rsidRPr="007C3F60">
        <w:rPr>
          <w:rFonts w:asciiTheme="minorHAnsi" w:hAnsiTheme="minorHAnsi" w:cs="Arial"/>
          <w:sz w:val="22"/>
          <w:szCs w:val="22"/>
        </w:rPr>
      </w:r>
      <w:r w:rsidRPr="007C3F60">
        <w:rPr>
          <w:rFonts w:asciiTheme="minorHAnsi" w:hAnsiTheme="minorHAnsi" w:cs="Arial"/>
          <w:sz w:val="22"/>
          <w:szCs w:val="22"/>
        </w:rPr>
        <w:fldChar w:fldCharType="separate"/>
      </w:r>
      <w:r w:rsidRPr="007C3F60">
        <w:rPr>
          <w:rFonts w:asciiTheme="minorHAnsi" w:hAnsiTheme="minorHAnsi" w:cs="Arial"/>
          <w:sz w:val="22"/>
          <w:szCs w:val="22"/>
        </w:rPr>
        <w:fldChar w:fldCharType="end"/>
      </w:r>
      <w:r w:rsidRPr="007C3F60">
        <w:rPr>
          <w:rFonts w:asciiTheme="minorHAnsi" w:hAnsiTheme="minorHAnsi" w:cs="Arial"/>
          <w:sz w:val="22"/>
          <w:szCs w:val="22"/>
        </w:rPr>
        <w:t xml:space="preserve">  </w:t>
      </w:r>
      <w:r>
        <w:rPr>
          <w:rFonts w:asciiTheme="minorHAnsi" w:hAnsiTheme="minorHAnsi" w:cs="Arial"/>
          <w:sz w:val="22"/>
          <w:szCs w:val="22"/>
        </w:rPr>
        <w:t xml:space="preserve">Specify all other </w:t>
      </w:r>
      <w:r w:rsidRPr="007C3F60">
        <w:rPr>
          <w:rFonts w:asciiTheme="minorHAnsi" w:hAnsiTheme="minorHAnsi" w:cs="Arial"/>
          <w:sz w:val="22"/>
          <w:szCs w:val="22"/>
        </w:rPr>
        <w:t>mechanism</w:t>
      </w:r>
      <w:r>
        <w:rPr>
          <w:rFonts w:asciiTheme="minorHAnsi" w:hAnsiTheme="minorHAnsi" w:cs="Arial"/>
          <w:sz w:val="22"/>
          <w:szCs w:val="22"/>
        </w:rPr>
        <w:t>s</w:t>
      </w:r>
      <w:r w:rsidRPr="007C3F60">
        <w:rPr>
          <w:rFonts w:asciiTheme="minorHAnsi" w:hAnsiTheme="minorHAnsi" w:cs="Arial"/>
          <w:sz w:val="22"/>
          <w:szCs w:val="22"/>
        </w:rPr>
        <w:t xml:space="preserve"> used to ensure only permitted users have access to the stored research data.</w:t>
      </w:r>
    </w:p>
    <w:p w14:paraId="367F3758" w14:textId="77777777" w:rsidR="00785510" w:rsidRPr="00880566" w:rsidRDefault="00785510" w:rsidP="00785510">
      <w:pPr>
        <w:pStyle w:val="NormalWeb"/>
        <w:spacing w:before="0" w:beforeAutospacing="0" w:after="0" w:afterAutospacing="0"/>
        <w:ind w:left="1440" w:firstLine="720"/>
        <w:rPr>
          <w:rFonts w:asciiTheme="minorHAnsi" w:hAnsiTheme="minorHAnsi" w:cs="Arial"/>
          <w:b/>
          <w:spacing w:val="-3"/>
          <w:sz w:val="22"/>
          <w:szCs w:val="22"/>
        </w:rPr>
      </w:pPr>
      <w:r w:rsidRPr="007C3F60">
        <w:rPr>
          <w:rFonts w:asciiTheme="minorHAnsi" w:hAnsiTheme="minorHAnsi" w:cs="Arial"/>
          <w:b/>
          <w:spacing w:val="-3"/>
          <w:sz w:val="22"/>
          <w:szCs w:val="22"/>
        </w:rPr>
        <w:fldChar w:fldCharType="begin">
          <w:ffData>
            <w:name w:val=""/>
            <w:enabled/>
            <w:calcOnExit w:val="0"/>
            <w:textInput/>
          </w:ffData>
        </w:fldChar>
      </w:r>
      <w:r w:rsidRPr="007C3F60">
        <w:rPr>
          <w:rFonts w:asciiTheme="minorHAnsi" w:hAnsiTheme="minorHAnsi" w:cs="Arial"/>
          <w:b/>
          <w:spacing w:val="-3"/>
          <w:sz w:val="22"/>
          <w:szCs w:val="22"/>
        </w:rPr>
        <w:instrText xml:space="preserve"> FORMTEXT </w:instrText>
      </w:r>
      <w:r w:rsidRPr="007C3F60">
        <w:rPr>
          <w:rFonts w:asciiTheme="minorHAnsi" w:hAnsiTheme="minorHAnsi" w:cs="Arial"/>
          <w:b/>
          <w:spacing w:val="-3"/>
          <w:sz w:val="22"/>
          <w:szCs w:val="22"/>
        </w:rPr>
      </w:r>
      <w:r w:rsidRPr="007C3F60">
        <w:rPr>
          <w:rFonts w:asciiTheme="minorHAnsi" w:hAnsiTheme="minorHAnsi" w:cs="Arial"/>
          <w:b/>
          <w:spacing w:val="-3"/>
          <w:sz w:val="22"/>
          <w:szCs w:val="22"/>
        </w:rPr>
        <w:fldChar w:fldCharType="separate"/>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noProof/>
          <w:spacing w:val="-3"/>
          <w:sz w:val="22"/>
          <w:szCs w:val="22"/>
        </w:rPr>
        <w:t> </w:t>
      </w:r>
      <w:r w:rsidRPr="007C3F60">
        <w:rPr>
          <w:rFonts w:asciiTheme="minorHAnsi" w:hAnsiTheme="minorHAnsi" w:cs="Arial"/>
          <w:b/>
          <w:spacing w:val="-3"/>
          <w:sz w:val="22"/>
          <w:szCs w:val="22"/>
        </w:rPr>
        <w:fldChar w:fldCharType="end"/>
      </w:r>
    </w:p>
    <w:p w14:paraId="497B0841" w14:textId="77777777" w:rsidR="00785510" w:rsidRDefault="00785510" w:rsidP="00785510">
      <w:pPr>
        <w:pStyle w:val="NormalWeb"/>
        <w:spacing w:before="0" w:beforeAutospacing="0" w:after="0" w:afterAutospacing="0"/>
        <w:rPr>
          <w:rFonts w:asciiTheme="minorHAnsi" w:hAnsiTheme="minorHAnsi" w:cs="Arial"/>
          <w:b/>
          <w:sz w:val="22"/>
          <w:szCs w:val="22"/>
        </w:rPr>
      </w:pPr>
    </w:p>
    <w:p w14:paraId="0FF884ED" w14:textId="77777777" w:rsidR="00785510" w:rsidRPr="00536482"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Theme="minorHAnsi" w:hAnsiTheme="minorHAnsi"/>
          <w:sz w:val="22"/>
          <w:szCs w:val="22"/>
        </w:rPr>
      </w:pPr>
      <w:r>
        <w:rPr>
          <w:rFonts w:asciiTheme="minorHAnsi" w:hAnsiTheme="minorHAnsi"/>
          <w:sz w:val="22"/>
          <w:szCs w:val="22"/>
        </w:rPr>
        <w:t xml:space="preserve">The use of mobile devices or wireless activity trackers to collect identifiable research data must be approved by the Office of Information Security. Before completing this section, please contact </w:t>
      </w:r>
      <w:hyperlink r:id="rId32" w:history="1">
        <w:r w:rsidRPr="00633660">
          <w:rPr>
            <w:rStyle w:val="Hyperlink"/>
            <w:rFonts w:asciiTheme="minorHAnsi" w:hAnsiTheme="minorHAnsi"/>
            <w:sz w:val="22"/>
            <w:szCs w:val="22"/>
          </w:rPr>
          <w:t>security@psu.edu</w:t>
        </w:r>
      </w:hyperlink>
      <w:r>
        <w:rPr>
          <w:rFonts w:asciiTheme="minorHAnsi" w:hAnsiTheme="minorHAnsi"/>
          <w:sz w:val="22"/>
          <w:szCs w:val="22"/>
        </w:rPr>
        <w:t xml:space="preserve"> to confirm approval.</w:t>
      </w:r>
    </w:p>
    <w:p w14:paraId="4C102D5F" w14:textId="77777777" w:rsidR="00785510" w:rsidRPr="00880566" w:rsidRDefault="00785510" w:rsidP="00785510">
      <w:pPr>
        <w:pStyle w:val="NormalWeb"/>
        <w:spacing w:before="0" w:beforeAutospacing="0" w:after="0" w:afterAutospacing="0"/>
        <w:rPr>
          <w:rFonts w:asciiTheme="minorHAnsi" w:hAnsiTheme="minorHAnsi" w:cs="Arial"/>
          <w:b/>
          <w:sz w:val="22"/>
          <w:szCs w:val="22"/>
        </w:rPr>
      </w:pPr>
    </w:p>
    <w:p w14:paraId="23A974F9" w14:textId="77777777" w:rsidR="00785510" w:rsidRPr="00FB3975" w:rsidRDefault="00785510" w:rsidP="0065238D">
      <w:pPr>
        <w:pStyle w:val="Heading2"/>
        <w:numPr>
          <w:ilvl w:val="1"/>
          <w:numId w:val="5"/>
        </w:numPr>
        <w:rPr>
          <w:rFonts w:asciiTheme="minorHAnsi" w:hAnsiTheme="minorHAnsi" w:cstheme="minorHAnsi"/>
        </w:rPr>
      </w:pPr>
      <w:r w:rsidRPr="00FB3975">
        <w:rPr>
          <w:rFonts w:asciiTheme="minorHAnsi" w:hAnsiTheme="minorHAnsi" w:cstheme="minorHAnsi"/>
        </w:rPr>
        <w:t xml:space="preserve">Will any research data (such as survey data) be collected on a mobile device, such as an electronic tablet, cell phone, or wireless activity tracker? </w:t>
      </w:r>
    </w:p>
    <w:p w14:paraId="36F937AB" w14:textId="77777777" w:rsidR="00785510" w:rsidRPr="00880566" w:rsidRDefault="00785510" w:rsidP="00A15047">
      <w:pPr>
        <w:pStyle w:val="NormalWeb"/>
        <w:spacing w:before="0" w:beforeAutospacing="0" w:after="0" w:afterAutospacing="0"/>
        <w:ind w:left="1395" w:firstLine="75"/>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No</w:t>
      </w:r>
    </w:p>
    <w:p w14:paraId="11D97257" w14:textId="0F07E4E7" w:rsidR="00785510" w:rsidRDefault="0042594B" w:rsidP="00A15047">
      <w:pPr>
        <w:pStyle w:val="NormalWeb"/>
        <w:spacing w:before="0" w:beforeAutospacing="0" w:after="0" w:afterAutospacing="0"/>
        <w:ind w:left="1395" w:firstLine="75"/>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Yes</w:t>
      </w:r>
      <w:r w:rsidR="00785510">
        <w:rPr>
          <w:rFonts w:asciiTheme="minorHAnsi" w:hAnsiTheme="minorHAnsi" w:cs="Arial"/>
          <w:sz w:val="22"/>
          <w:szCs w:val="22"/>
        </w:rPr>
        <w:t xml:space="preserve"> - </w:t>
      </w:r>
      <w:r w:rsidR="00785510" w:rsidRPr="00880566">
        <w:rPr>
          <w:rFonts w:asciiTheme="minorHAnsi" w:hAnsiTheme="minorHAnsi" w:cs="Arial"/>
          <w:sz w:val="22"/>
          <w:szCs w:val="22"/>
        </w:rPr>
        <w:t>answer the following questions:</w:t>
      </w:r>
    </w:p>
    <w:p w14:paraId="5E043790" w14:textId="061DD00A" w:rsidR="00785510" w:rsidRPr="00C41F0C" w:rsidRDefault="00785510" w:rsidP="0065238D">
      <w:pPr>
        <w:pStyle w:val="Heading3"/>
        <w:numPr>
          <w:ilvl w:val="3"/>
          <w:numId w:val="5"/>
        </w:numPr>
        <w:rPr>
          <w:rFonts w:asciiTheme="minorHAnsi" w:hAnsiTheme="minorHAnsi" w:cstheme="minorHAnsi"/>
        </w:rPr>
      </w:pPr>
      <w:r w:rsidRPr="00C41F0C">
        <w:rPr>
          <w:rFonts w:asciiTheme="minorHAnsi" w:hAnsiTheme="minorHAnsi" w:cstheme="minorHAnsi"/>
        </w:rPr>
        <w:t>Specify the provider of the mobile devices(s)</w:t>
      </w:r>
    </w:p>
    <w:p w14:paraId="62D485D9" w14:textId="77777777" w:rsidR="00785510" w:rsidRPr="001B6783" w:rsidRDefault="00785510" w:rsidP="00A15047">
      <w:pPr>
        <w:pStyle w:val="NormalWeb"/>
        <w:spacing w:before="0" w:beforeAutospacing="0" w:after="0" w:afterAutospacing="0"/>
        <w:ind w:left="2835"/>
        <w:rPr>
          <w:rFonts w:asciiTheme="minorHAnsi" w:hAnsiTheme="minorHAnsi" w:cs="Arial"/>
          <w:sz w:val="22"/>
          <w:szCs w:val="22"/>
        </w:rPr>
      </w:pPr>
      <w:r w:rsidRPr="001B6783">
        <w:rPr>
          <w:rFonts w:asciiTheme="minorHAnsi" w:hAnsiTheme="minorHAnsi" w:cs="Arial"/>
          <w:sz w:val="22"/>
          <w:szCs w:val="22"/>
        </w:rPr>
        <w:fldChar w:fldCharType="begin">
          <w:ffData>
            <w:name w:val="Check435"/>
            <w:enabled/>
            <w:calcOnExit w:val="0"/>
            <w:checkBox>
              <w:sizeAuto/>
              <w:default w:val="0"/>
            </w:checkBox>
          </w:ffData>
        </w:fldChar>
      </w:r>
      <w:r w:rsidRPr="001B6783">
        <w:rPr>
          <w:rFonts w:asciiTheme="minorHAnsi" w:hAnsiTheme="minorHAnsi" w:cs="Arial"/>
          <w:sz w:val="22"/>
          <w:szCs w:val="22"/>
        </w:rPr>
        <w:instrText xml:space="preserve"> FORMCHECKBOX </w:instrText>
      </w:r>
      <w:r w:rsidRPr="001B6783">
        <w:rPr>
          <w:rFonts w:asciiTheme="minorHAnsi" w:hAnsiTheme="minorHAnsi" w:cs="Arial"/>
          <w:sz w:val="22"/>
          <w:szCs w:val="22"/>
        </w:rPr>
      </w:r>
      <w:r w:rsidRPr="001B6783">
        <w:rPr>
          <w:rFonts w:asciiTheme="minorHAnsi" w:hAnsiTheme="minorHAnsi" w:cs="Arial"/>
          <w:sz w:val="22"/>
          <w:szCs w:val="22"/>
        </w:rPr>
        <w:fldChar w:fldCharType="separate"/>
      </w:r>
      <w:r w:rsidRPr="001B6783">
        <w:rPr>
          <w:rFonts w:asciiTheme="minorHAnsi" w:hAnsiTheme="minorHAnsi" w:cs="Arial"/>
          <w:sz w:val="22"/>
          <w:szCs w:val="22"/>
        </w:rPr>
        <w:fldChar w:fldCharType="end"/>
      </w:r>
      <w:r w:rsidRPr="001B6783">
        <w:rPr>
          <w:rFonts w:asciiTheme="minorHAnsi" w:hAnsiTheme="minorHAnsi" w:cs="Arial"/>
          <w:sz w:val="22"/>
          <w:szCs w:val="22"/>
        </w:rPr>
        <w:t xml:space="preserve"> Supplied by the sponsor</w:t>
      </w:r>
    </w:p>
    <w:p w14:paraId="0E1FBD50" w14:textId="77777777" w:rsidR="00785510" w:rsidRPr="001B6783" w:rsidRDefault="00785510" w:rsidP="00A15047">
      <w:pPr>
        <w:pStyle w:val="NormalWeb"/>
        <w:spacing w:before="0" w:beforeAutospacing="0" w:after="0" w:afterAutospacing="0"/>
        <w:ind w:left="2835"/>
        <w:rPr>
          <w:rFonts w:asciiTheme="minorHAnsi" w:hAnsiTheme="minorHAnsi" w:cs="Arial"/>
          <w:sz w:val="22"/>
          <w:szCs w:val="22"/>
        </w:rPr>
      </w:pPr>
      <w:r w:rsidRPr="001B6783">
        <w:rPr>
          <w:rFonts w:asciiTheme="minorHAnsi" w:hAnsiTheme="minorHAnsi" w:cs="Arial"/>
          <w:sz w:val="22"/>
          <w:szCs w:val="22"/>
        </w:rPr>
        <w:fldChar w:fldCharType="begin">
          <w:ffData>
            <w:name w:val="Check435"/>
            <w:enabled/>
            <w:calcOnExit w:val="0"/>
            <w:checkBox>
              <w:sizeAuto/>
              <w:default w:val="0"/>
            </w:checkBox>
          </w:ffData>
        </w:fldChar>
      </w:r>
      <w:r w:rsidRPr="001B6783">
        <w:rPr>
          <w:rFonts w:asciiTheme="minorHAnsi" w:hAnsiTheme="minorHAnsi" w:cs="Arial"/>
          <w:sz w:val="22"/>
          <w:szCs w:val="22"/>
        </w:rPr>
        <w:instrText xml:space="preserve"> FORMCHECKBOX </w:instrText>
      </w:r>
      <w:r w:rsidRPr="001B6783">
        <w:rPr>
          <w:rFonts w:asciiTheme="minorHAnsi" w:hAnsiTheme="minorHAnsi" w:cs="Arial"/>
          <w:sz w:val="22"/>
          <w:szCs w:val="22"/>
        </w:rPr>
      </w:r>
      <w:r w:rsidRPr="001B6783">
        <w:rPr>
          <w:rFonts w:asciiTheme="minorHAnsi" w:hAnsiTheme="minorHAnsi" w:cs="Arial"/>
          <w:sz w:val="22"/>
          <w:szCs w:val="22"/>
        </w:rPr>
        <w:fldChar w:fldCharType="separate"/>
      </w:r>
      <w:r w:rsidRPr="001B6783">
        <w:rPr>
          <w:rFonts w:asciiTheme="minorHAnsi" w:hAnsiTheme="minorHAnsi" w:cs="Arial"/>
          <w:sz w:val="22"/>
          <w:szCs w:val="22"/>
        </w:rPr>
        <w:fldChar w:fldCharType="end"/>
      </w:r>
      <w:r w:rsidRPr="001B6783">
        <w:rPr>
          <w:rFonts w:asciiTheme="minorHAnsi" w:hAnsiTheme="minorHAnsi" w:cs="Arial"/>
          <w:sz w:val="22"/>
          <w:szCs w:val="22"/>
        </w:rPr>
        <w:t xml:space="preserve"> </w:t>
      </w:r>
      <w:r>
        <w:rPr>
          <w:rFonts w:asciiTheme="minorHAnsi" w:hAnsiTheme="minorHAnsi" w:cs="Arial"/>
          <w:sz w:val="22"/>
          <w:szCs w:val="22"/>
        </w:rPr>
        <w:t>Penn State</w:t>
      </w:r>
      <w:r w:rsidRPr="001B6783">
        <w:rPr>
          <w:rFonts w:asciiTheme="minorHAnsi" w:hAnsiTheme="minorHAnsi" w:cs="Arial"/>
          <w:sz w:val="22"/>
          <w:szCs w:val="22"/>
        </w:rPr>
        <w:t xml:space="preserve"> owned device</w:t>
      </w:r>
    </w:p>
    <w:p w14:paraId="72AE539E" w14:textId="4C0A8E0F" w:rsidR="00785510" w:rsidRPr="001B6783" w:rsidRDefault="0042594B" w:rsidP="00A15047">
      <w:pPr>
        <w:pStyle w:val="NormalWeb"/>
        <w:spacing w:before="0" w:beforeAutospacing="0" w:after="0" w:afterAutospacing="0"/>
        <w:ind w:left="2835"/>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1B6783">
        <w:rPr>
          <w:rFonts w:asciiTheme="minorHAnsi" w:hAnsiTheme="minorHAnsi" w:cs="Arial"/>
          <w:sz w:val="22"/>
          <w:szCs w:val="22"/>
        </w:rPr>
        <w:t xml:space="preserve"> A personal device</w:t>
      </w:r>
    </w:p>
    <w:p w14:paraId="24CABF06" w14:textId="77777777" w:rsidR="00785510" w:rsidRPr="001B6783" w:rsidRDefault="00785510" w:rsidP="00A15047">
      <w:pPr>
        <w:pStyle w:val="NormalWeb"/>
        <w:spacing w:before="0" w:beforeAutospacing="0" w:after="0" w:afterAutospacing="0"/>
        <w:ind w:left="3195" w:hanging="360"/>
        <w:rPr>
          <w:rFonts w:asciiTheme="minorHAnsi" w:hAnsiTheme="minorHAnsi" w:cs="Arial"/>
          <w:sz w:val="22"/>
          <w:szCs w:val="22"/>
        </w:rPr>
      </w:pPr>
      <w:r w:rsidRPr="001B6783">
        <w:rPr>
          <w:rFonts w:asciiTheme="minorHAnsi" w:hAnsiTheme="minorHAnsi" w:cs="Arial"/>
          <w:sz w:val="22"/>
          <w:szCs w:val="22"/>
        </w:rPr>
        <w:fldChar w:fldCharType="begin">
          <w:ffData>
            <w:name w:val="Check435"/>
            <w:enabled/>
            <w:calcOnExit w:val="0"/>
            <w:checkBox>
              <w:sizeAuto/>
              <w:default w:val="0"/>
            </w:checkBox>
          </w:ffData>
        </w:fldChar>
      </w:r>
      <w:r w:rsidRPr="001B6783">
        <w:rPr>
          <w:rFonts w:asciiTheme="minorHAnsi" w:hAnsiTheme="minorHAnsi" w:cs="Arial"/>
          <w:sz w:val="22"/>
          <w:szCs w:val="22"/>
        </w:rPr>
        <w:instrText xml:space="preserve"> FORMCHECKBOX </w:instrText>
      </w:r>
      <w:r w:rsidRPr="001B6783">
        <w:rPr>
          <w:rFonts w:asciiTheme="minorHAnsi" w:hAnsiTheme="minorHAnsi" w:cs="Arial"/>
          <w:sz w:val="22"/>
          <w:szCs w:val="22"/>
        </w:rPr>
      </w:r>
      <w:r w:rsidRPr="001B6783">
        <w:rPr>
          <w:rFonts w:asciiTheme="minorHAnsi" w:hAnsiTheme="minorHAnsi" w:cs="Arial"/>
          <w:sz w:val="22"/>
          <w:szCs w:val="22"/>
        </w:rPr>
        <w:fldChar w:fldCharType="separate"/>
      </w:r>
      <w:r w:rsidRPr="001B6783">
        <w:rPr>
          <w:rFonts w:asciiTheme="minorHAnsi" w:hAnsiTheme="minorHAnsi" w:cs="Arial"/>
          <w:sz w:val="22"/>
          <w:szCs w:val="22"/>
        </w:rPr>
        <w:fldChar w:fldCharType="end"/>
      </w:r>
      <w:r w:rsidRPr="001B6783">
        <w:rPr>
          <w:rFonts w:asciiTheme="minorHAnsi" w:hAnsiTheme="minorHAnsi" w:cs="Arial"/>
          <w:sz w:val="22"/>
          <w:szCs w:val="22"/>
        </w:rPr>
        <w:t xml:space="preserve"> Other – Please specify source: </w:t>
      </w:r>
      <w:r w:rsidRPr="001B6783">
        <w:rPr>
          <w:rFonts w:asciiTheme="minorHAnsi" w:hAnsiTheme="minorHAnsi" w:cs="Arial"/>
          <w:spacing w:val="-3"/>
          <w:sz w:val="22"/>
          <w:szCs w:val="22"/>
        </w:rPr>
        <w:fldChar w:fldCharType="begin">
          <w:ffData>
            <w:name w:val=""/>
            <w:enabled/>
            <w:calcOnExit w:val="0"/>
            <w:textInput/>
          </w:ffData>
        </w:fldChar>
      </w:r>
      <w:r w:rsidRPr="001B6783">
        <w:rPr>
          <w:rFonts w:asciiTheme="minorHAnsi" w:hAnsiTheme="minorHAnsi" w:cs="Arial"/>
          <w:spacing w:val="-3"/>
          <w:sz w:val="22"/>
          <w:szCs w:val="22"/>
        </w:rPr>
        <w:instrText xml:space="preserve"> FORMTEXT </w:instrText>
      </w:r>
      <w:r w:rsidRPr="001B6783">
        <w:rPr>
          <w:rFonts w:asciiTheme="minorHAnsi" w:hAnsiTheme="minorHAnsi" w:cs="Arial"/>
          <w:spacing w:val="-3"/>
          <w:sz w:val="22"/>
          <w:szCs w:val="22"/>
        </w:rPr>
      </w:r>
      <w:r w:rsidRPr="001B6783">
        <w:rPr>
          <w:rFonts w:asciiTheme="minorHAnsi" w:hAnsiTheme="minorHAnsi" w:cs="Arial"/>
          <w:spacing w:val="-3"/>
          <w:sz w:val="22"/>
          <w:szCs w:val="22"/>
        </w:rPr>
        <w:fldChar w:fldCharType="separate"/>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spacing w:val="-3"/>
          <w:sz w:val="22"/>
          <w:szCs w:val="22"/>
        </w:rPr>
        <w:fldChar w:fldCharType="end"/>
      </w:r>
    </w:p>
    <w:p w14:paraId="110F0EF1" w14:textId="77777777" w:rsidR="00785510" w:rsidRDefault="00785510" w:rsidP="00A15047">
      <w:pPr>
        <w:pStyle w:val="NormalWeb"/>
        <w:spacing w:before="0" w:beforeAutospacing="0" w:after="0" w:afterAutospacing="0"/>
        <w:ind w:left="1395"/>
        <w:rPr>
          <w:rFonts w:asciiTheme="minorHAnsi" w:hAnsiTheme="minorHAnsi" w:cs="Arial"/>
          <w:sz w:val="22"/>
          <w:szCs w:val="22"/>
        </w:rPr>
      </w:pPr>
    </w:p>
    <w:p w14:paraId="09BCEB27" w14:textId="6AE9D5A6" w:rsidR="00785510" w:rsidRPr="00C41F0C" w:rsidRDefault="00785510" w:rsidP="0065238D">
      <w:pPr>
        <w:pStyle w:val="NormalWeb"/>
        <w:numPr>
          <w:ilvl w:val="3"/>
          <w:numId w:val="5"/>
        </w:numPr>
        <w:spacing w:before="0" w:beforeAutospacing="0" w:after="0" w:afterAutospacing="0"/>
        <w:rPr>
          <w:rFonts w:asciiTheme="minorHAnsi" w:hAnsiTheme="minorHAnsi" w:cstheme="minorHAnsi"/>
          <w:sz w:val="22"/>
          <w:szCs w:val="22"/>
        </w:rPr>
      </w:pPr>
      <w:r w:rsidRPr="00C41F0C">
        <w:rPr>
          <w:rStyle w:val="Heading3Char"/>
          <w:rFonts w:asciiTheme="minorHAnsi" w:hAnsiTheme="minorHAnsi" w:cstheme="minorHAnsi"/>
        </w:rPr>
        <w:lastRenderedPageBreak/>
        <w:t xml:space="preserve">Specify the type(s) of mobile device(s) that will be used to capture </w:t>
      </w:r>
      <w:proofErr w:type="gramStart"/>
      <w:r w:rsidRPr="00C41F0C">
        <w:rPr>
          <w:rStyle w:val="Heading3Char"/>
          <w:rFonts w:asciiTheme="minorHAnsi" w:hAnsiTheme="minorHAnsi" w:cstheme="minorHAnsi"/>
        </w:rPr>
        <w:t>data</w:t>
      </w:r>
      <w:proofErr w:type="gramEnd"/>
      <w:r w:rsidRPr="00C41F0C">
        <w:rPr>
          <w:rStyle w:val="Heading3Char"/>
          <w:rFonts w:asciiTheme="minorHAnsi" w:hAnsiTheme="minorHAnsi" w:cstheme="minorHAnsi"/>
        </w:rPr>
        <w:t xml:space="preserve"> and all identifiers captured on the mobile device(s). Please list all devices, and if more than one, the identifiers to be collected on each.</w:t>
      </w:r>
    </w:p>
    <w:p w14:paraId="2F95E21A" w14:textId="15948B5F" w:rsidR="00785510" w:rsidRPr="00880566" w:rsidRDefault="0042594B" w:rsidP="00A15047">
      <w:pPr>
        <w:pStyle w:val="NormalWeb"/>
        <w:spacing w:before="0" w:beforeAutospacing="0" w:after="0" w:afterAutospacing="0"/>
        <w:ind w:left="2475"/>
        <w:rPr>
          <w:rFonts w:asciiTheme="minorHAnsi" w:hAnsiTheme="minorHAnsi" w:cs="Arial"/>
          <w:sz w:val="22"/>
          <w:szCs w:val="22"/>
        </w:rPr>
      </w:pPr>
      <w:r>
        <w:rPr>
          <w:rFonts w:asciiTheme="minorHAnsi" w:hAnsiTheme="minorHAnsi" w:cs="Arial"/>
          <w:b/>
          <w:spacing w:val="-3"/>
          <w:sz w:val="22"/>
          <w:szCs w:val="22"/>
        </w:rPr>
        <w:fldChar w:fldCharType="begin">
          <w:ffData>
            <w:name w:val=""/>
            <w:enabled/>
            <w:calcOnExit w:val="0"/>
            <w:textInput>
              <w:default w:val="Respondents will use a personal computer, tablet, or smartphone of their choosing to access the online survey and provide responses.  "/>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Respondents will use a personal computer, tablet, or smartphone of their choosing to access the online survey and provide responses.  </w:t>
      </w:r>
      <w:r>
        <w:rPr>
          <w:rFonts w:asciiTheme="minorHAnsi" w:hAnsiTheme="minorHAnsi" w:cs="Arial"/>
          <w:b/>
          <w:spacing w:val="-3"/>
          <w:sz w:val="22"/>
          <w:szCs w:val="22"/>
        </w:rPr>
        <w:fldChar w:fldCharType="end"/>
      </w:r>
    </w:p>
    <w:p w14:paraId="240FDC5C" w14:textId="77777777" w:rsidR="00785510" w:rsidRPr="00C41F0C" w:rsidRDefault="00785510" w:rsidP="0065238D">
      <w:pPr>
        <w:pStyle w:val="Heading3"/>
        <w:numPr>
          <w:ilvl w:val="3"/>
          <w:numId w:val="5"/>
        </w:numPr>
        <w:rPr>
          <w:rFonts w:asciiTheme="minorHAnsi" w:hAnsiTheme="minorHAnsi" w:cstheme="minorHAnsi"/>
        </w:rPr>
      </w:pPr>
      <w:r w:rsidRPr="00C41F0C">
        <w:rPr>
          <w:rFonts w:asciiTheme="minorHAnsi" w:hAnsiTheme="minorHAnsi" w:cstheme="minorHAnsi"/>
        </w:rPr>
        <w:t xml:space="preserve">Specify the type of data collected on the mobile devices(s). </w:t>
      </w:r>
    </w:p>
    <w:p w14:paraId="0F8571E4" w14:textId="44533D76" w:rsidR="00785510" w:rsidRDefault="0042594B" w:rsidP="00A15047">
      <w:pPr>
        <w:pStyle w:val="NormalWeb"/>
        <w:spacing w:before="0" w:beforeAutospacing="0" w:after="0" w:afterAutospacing="0"/>
        <w:ind w:left="2475"/>
        <w:rPr>
          <w:rFonts w:asciiTheme="minorHAnsi" w:hAnsiTheme="minorHAnsi" w:cs="Arial"/>
          <w:b/>
          <w:spacing w:val="-3"/>
          <w:sz w:val="22"/>
          <w:szCs w:val="22"/>
        </w:rPr>
      </w:pPr>
      <w:r>
        <w:rPr>
          <w:rFonts w:asciiTheme="minorHAnsi" w:hAnsiTheme="minorHAnsi" w:cs="Arial"/>
          <w:b/>
          <w:spacing w:val="-3"/>
          <w:sz w:val="22"/>
          <w:szCs w:val="22"/>
        </w:rPr>
        <w:fldChar w:fldCharType="begin">
          <w:ffData>
            <w:name w:val=""/>
            <w:enabled/>
            <w:calcOnExit w:val="0"/>
            <w:textInput>
              <w:default w:val="Only the responses to survey questions will be collected using their mobile device.  No personal identifiers will be asked throughout this survey. No information, identifiable or otherwise, will be collected from their mobile devices outside of the survey"/>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Only the responses to survey questions will be collected using their mobile device.  No personal identifiers will be asked throughout this survey. No information, identifiable or otherwise, will be collected from their mobile devices outside of the survey</w:t>
      </w:r>
      <w:r>
        <w:rPr>
          <w:rFonts w:asciiTheme="minorHAnsi" w:hAnsiTheme="minorHAnsi" w:cs="Arial"/>
          <w:b/>
          <w:spacing w:val="-3"/>
          <w:sz w:val="22"/>
          <w:szCs w:val="22"/>
        </w:rPr>
        <w:fldChar w:fldCharType="end"/>
      </w:r>
    </w:p>
    <w:p w14:paraId="7CA68400" w14:textId="77777777" w:rsidR="009A424C" w:rsidRDefault="009A424C" w:rsidP="00A15047">
      <w:pPr>
        <w:pStyle w:val="NormalWeb"/>
        <w:spacing w:before="0" w:beforeAutospacing="0" w:after="0" w:afterAutospacing="0"/>
        <w:ind w:left="2475"/>
        <w:rPr>
          <w:rFonts w:asciiTheme="minorHAnsi" w:hAnsiTheme="minorHAnsi" w:cs="Arial"/>
          <w:b/>
          <w:spacing w:val="-3"/>
          <w:sz w:val="22"/>
          <w:szCs w:val="22"/>
        </w:rPr>
      </w:pPr>
    </w:p>
    <w:p w14:paraId="0D6F01B6" w14:textId="77777777" w:rsidR="00785510" w:rsidRPr="00C41F0C" w:rsidRDefault="00785510" w:rsidP="0065238D">
      <w:pPr>
        <w:pStyle w:val="Heading3"/>
        <w:numPr>
          <w:ilvl w:val="3"/>
          <w:numId w:val="5"/>
        </w:numPr>
        <w:rPr>
          <w:rFonts w:asciiTheme="minorHAnsi" w:hAnsiTheme="minorHAnsi" w:cstheme="minorHAnsi"/>
        </w:rPr>
      </w:pPr>
      <w:r w:rsidRPr="00C41F0C">
        <w:rPr>
          <w:rFonts w:asciiTheme="minorHAnsi" w:hAnsiTheme="minorHAnsi" w:cstheme="minorHAnsi"/>
        </w:rPr>
        <w:t>Specify the application or website used to collect the data from the mobile device, if applicable.</w:t>
      </w:r>
    </w:p>
    <w:p w14:paraId="76A15A56" w14:textId="7BD645AD" w:rsidR="00785510" w:rsidRDefault="0042594B" w:rsidP="00A15047">
      <w:pPr>
        <w:pStyle w:val="NormalWeb"/>
        <w:spacing w:before="0" w:beforeAutospacing="0" w:after="0" w:afterAutospacing="0"/>
        <w:ind w:left="2475"/>
        <w:rPr>
          <w:rFonts w:asciiTheme="minorHAnsi" w:hAnsiTheme="minorHAnsi" w:cs="Arial"/>
          <w:b/>
          <w:spacing w:val="-3"/>
          <w:sz w:val="22"/>
          <w:szCs w:val="22"/>
        </w:rPr>
      </w:pPr>
      <w:r>
        <w:rPr>
          <w:rFonts w:asciiTheme="minorHAnsi" w:hAnsiTheme="minorHAnsi" w:cs="Arial"/>
          <w:b/>
          <w:spacing w:val="-3"/>
          <w:sz w:val="22"/>
          <w:szCs w:val="22"/>
        </w:rPr>
        <w:fldChar w:fldCharType="begin">
          <w:ffData>
            <w:name w:val=""/>
            <w:enabled/>
            <w:calcOnExit w:val="0"/>
            <w:textInput>
              <w:default w:val="Survey data will be collected through PSU Qualtrics and then stored in a secured PSU OneDrive folder, accessible only to the study team."/>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Survey data will be collected through PSU Qualtrics and then stored in a secured PSU OneDrive folder, accessible only to the study team.</w:t>
      </w:r>
      <w:r>
        <w:rPr>
          <w:rFonts w:asciiTheme="minorHAnsi" w:hAnsiTheme="minorHAnsi" w:cs="Arial"/>
          <w:b/>
          <w:spacing w:val="-3"/>
          <w:sz w:val="22"/>
          <w:szCs w:val="22"/>
        </w:rPr>
        <w:fldChar w:fldCharType="end"/>
      </w:r>
    </w:p>
    <w:p w14:paraId="4F147C55" w14:textId="77777777" w:rsidR="009A424C" w:rsidRPr="00880566" w:rsidRDefault="009A424C" w:rsidP="00A15047">
      <w:pPr>
        <w:pStyle w:val="NormalWeb"/>
        <w:spacing w:before="0" w:beforeAutospacing="0" w:after="0" w:afterAutospacing="0"/>
        <w:ind w:left="2475"/>
        <w:rPr>
          <w:rFonts w:asciiTheme="minorHAnsi" w:hAnsiTheme="minorHAnsi" w:cs="Arial"/>
          <w:sz w:val="22"/>
          <w:szCs w:val="22"/>
        </w:rPr>
      </w:pPr>
    </w:p>
    <w:p w14:paraId="2713906D" w14:textId="616503FD" w:rsidR="00785510" w:rsidRPr="00880566" w:rsidRDefault="00785510" w:rsidP="0065238D">
      <w:pPr>
        <w:pStyle w:val="NormalWeb"/>
        <w:numPr>
          <w:ilvl w:val="3"/>
          <w:numId w:val="5"/>
        </w:numPr>
        <w:spacing w:before="0" w:beforeAutospacing="0" w:after="0" w:afterAutospacing="0"/>
        <w:rPr>
          <w:rFonts w:asciiTheme="minorHAnsi" w:hAnsiTheme="minorHAnsi" w:cs="Arial"/>
          <w:sz w:val="22"/>
          <w:szCs w:val="22"/>
        </w:rPr>
      </w:pPr>
      <w:r w:rsidRPr="000B0089">
        <w:rPr>
          <w:rStyle w:val="Heading3Char"/>
          <w:rFonts w:asciiTheme="minorHAnsi" w:hAnsiTheme="minorHAnsi" w:cstheme="minorHAnsi"/>
        </w:rPr>
        <w:t xml:space="preserve">Describe the measures taken to protect the confidentiality of the data collected on mobile device(s). Please address physical security of the device(s), electronic security, and secure transfer of data from device(s) to the previously indicated data/file storage location provided in section </w:t>
      </w:r>
      <w:r w:rsidR="00C41F0C" w:rsidRPr="00DB7277">
        <w:rPr>
          <w:rStyle w:val="Heading3Char"/>
          <w:rFonts w:asciiTheme="minorHAnsi" w:hAnsiTheme="minorHAnsi" w:cstheme="minorHAnsi"/>
        </w:rPr>
        <w:t>22.3</w:t>
      </w:r>
      <w:r w:rsidRPr="00DB7277">
        <w:rPr>
          <w:rFonts w:asciiTheme="minorHAnsi" w:hAnsiTheme="minorHAnsi" w:cs="Arial"/>
          <w:sz w:val="22"/>
          <w:szCs w:val="22"/>
        </w:rPr>
        <w:t>.</w:t>
      </w:r>
    </w:p>
    <w:p w14:paraId="349870C0" w14:textId="1EFBFAB6" w:rsidR="00785510" w:rsidRPr="00880566" w:rsidRDefault="0042594B" w:rsidP="00A15047">
      <w:pPr>
        <w:pStyle w:val="NormalWeb"/>
        <w:spacing w:before="0" w:beforeAutospacing="0" w:after="0" w:afterAutospacing="0"/>
        <w:ind w:left="2475"/>
        <w:rPr>
          <w:rFonts w:asciiTheme="minorHAnsi" w:hAnsiTheme="minorHAnsi" w:cs="Arial"/>
          <w:sz w:val="22"/>
          <w:szCs w:val="22"/>
        </w:rPr>
      </w:pPr>
      <w:r>
        <w:rPr>
          <w:rFonts w:asciiTheme="minorHAnsi" w:hAnsiTheme="minorHAnsi" w:cs="Arial"/>
          <w:b/>
          <w:spacing w:val="-3"/>
          <w:sz w:val="22"/>
          <w:szCs w:val="22"/>
        </w:rPr>
        <w:fldChar w:fldCharType="begin">
          <w:ffData>
            <w:name w:val=""/>
            <w:enabled/>
            <w:calcOnExit w:val="0"/>
            <w:textInput>
              <w:default w:val="Respondents will be advised to access the survey only from the link provided, complete the survey on their own trusted device, and do so in a private location, as to help protect their own confidentiality beyond the efforts of the study team, as noted in "/>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 xml:space="preserve">Respondents will be advised to access the survey only from the link provided, complete the survey on their own trusted device, and do so in a private location, as to help protect their own confidentiality beyond the efforts of the study team, as noted in </w:t>
      </w:r>
      <w:r>
        <w:rPr>
          <w:rFonts w:asciiTheme="minorHAnsi" w:hAnsiTheme="minorHAnsi" w:cs="Arial"/>
          <w:b/>
          <w:spacing w:val="-3"/>
          <w:sz w:val="22"/>
          <w:szCs w:val="22"/>
        </w:rPr>
        <w:fldChar w:fldCharType="end"/>
      </w:r>
    </w:p>
    <w:p w14:paraId="572A56B5" w14:textId="77777777" w:rsidR="00785510" w:rsidRPr="00803B21" w:rsidRDefault="00785510" w:rsidP="0065238D">
      <w:pPr>
        <w:pStyle w:val="NormalWeb"/>
        <w:numPr>
          <w:ilvl w:val="1"/>
          <w:numId w:val="10"/>
        </w:numPr>
        <w:spacing w:before="0" w:beforeAutospacing="0" w:after="0" w:afterAutospacing="0"/>
        <w:ind w:left="-2700"/>
        <w:rPr>
          <w:rFonts w:asciiTheme="minorHAnsi" w:hAnsiTheme="minorHAnsi" w:cs="Arial"/>
          <w:sz w:val="22"/>
          <w:szCs w:val="22"/>
        </w:rPr>
      </w:pPr>
      <w:r w:rsidRPr="00880566">
        <w:rPr>
          <w:rFonts w:asciiTheme="minorHAnsi" w:hAnsiTheme="minorHAnsi" w:cs="Arial"/>
          <w:sz w:val="22"/>
          <w:szCs w:val="22"/>
        </w:rPr>
        <w:t xml:space="preserve">Specify the </w:t>
      </w:r>
    </w:p>
    <w:p w14:paraId="0E4D393F" w14:textId="77777777" w:rsidR="00785510" w:rsidRPr="00352079"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Theme="minorHAnsi" w:hAnsiTheme="minorHAnsi"/>
          <w:sz w:val="22"/>
          <w:szCs w:val="22"/>
        </w:rPr>
      </w:pPr>
      <w:r>
        <w:rPr>
          <w:rFonts w:asciiTheme="minorHAnsi" w:hAnsiTheme="minorHAnsi"/>
          <w:sz w:val="22"/>
          <w:szCs w:val="22"/>
        </w:rPr>
        <w:t>The use of online survey tools and email to collect or send research data containing identifiers that represent more than minimal risk to subjects must be approved by the Office of Information Security. Before completing this section, please contact security@psu.edu.</w:t>
      </w:r>
    </w:p>
    <w:p w14:paraId="4399D10C" w14:textId="77777777" w:rsidR="00785510" w:rsidRPr="00880566" w:rsidRDefault="00785510" w:rsidP="00785510">
      <w:pPr>
        <w:pStyle w:val="NormalWeb"/>
        <w:spacing w:before="0" w:beforeAutospacing="0" w:after="0" w:afterAutospacing="0"/>
        <w:rPr>
          <w:rFonts w:asciiTheme="minorHAnsi" w:hAnsiTheme="minorHAnsi" w:cs="Arial"/>
          <w:sz w:val="22"/>
          <w:szCs w:val="22"/>
        </w:rPr>
      </w:pPr>
    </w:p>
    <w:p w14:paraId="7EF584CF" w14:textId="619A1E36" w:rsidR="00785510" w:rsidRPr="000B0089" w:rsidRDefault="00785510" w:rsidP="0065238D">
      <w:pPr>
        <w:pStyle w:val="Heading2"/>
        <w:numPr>
          <w:ilvl w:val="1"/>
          <w:numId w:val="5"/>
        </w:numPr>
        <w:rPr>
          <w:rFonts w:asciiTheme="minorHAnsi" w:hAnsiTheme="minorHAnsi" w:cstheme="minorHAnsi"/>
        </w:rPr>
      </w:pPr>
      <w:r w:rsidRPr="000B0089">
        <w:rPr>
          <w:rFonts w:asciiTheme="minorHAnsi" w:hAnsiTheme="minorHAnsi" w:cstheme="minorHAnsi"/>
        </w:rPr>
        <w:t>Will any research data be directly entered/sent by subjects over the internet or via email (e.g., data capture using on-line surveys/questionnaires, surveys via email, observation of chat rooms or blogs)?</w:t>
      </w:r>
    </w:p>
    <w:p w14:paraId="2BF4F608" w14:textId="77777777" w:rsidR="00785510" w:rsidRPr="00880566" w:rsidRDefault="00785510" w:rsidP="000B0089">
      <w:pPr>
        <w:pStyle w:val="NormalWeb"/>
        <w:spacing w:before="0" w:beforeAutospacing="0" w:after="0" w:afterAutospacing="0"/>
        <w:ind w:left="1080" w:firstLine="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No</w:t>
      </w:r>
    </w:p>
    <w:p w14:paraId="6F8F5C0F" w14:textId="6F84D6F7" w:rsidR="00785510" w:rsidRPr="00880566" w:rsidRDefault="0042594B" w:rsidP="000B0089">
      <w:pPr>
        <w:pStyle w:val="NormalWeb"/>
        <w:spacing w:before="0" w:beforeAutospacing="0" w:after="0" w:afterAutospacing="0"/>
        <w:ind w:left="720" w:firstLine="72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Yes</w:t>
      </w:r>
      <w:r w:rsidR="00785510">
        <w:rPr>
          <w:rFonts w:asciiTheme="minorHAnsi" w:hAnsiTheme="minorHAnsi" w:cs="Arial"/>
          <w:sz w:val="22"/>
          <w:szCs w:val="22"/>
        </w:rPr>
        <w:t xml:space="preserve"> - </w:t>
      </w:r>
      <w:r w:rsidR="00785510" w:rsidRPr="00880566">
        <w:rPr>
          <w:rFonts w:asciiTheme="minorHAnsi" w:hAnsiTheme="minorHAnsi" w:cs="Arial"/>
          <w:sz w:val="22"/>
          <w:szCs w:val="22"/>
        </w:rPr>
        <w:t>answer the following questions:</w:t>
      </w:r>
    </w:p>
    <w:p w14:paraId="69CB8C67" w14:textId="77777777" w:rsidR="00785510" w:rsidRPr="000B0089" w:rsidRDefault="00785510" w:rsidP="0065238D">
      <w:pPr>
        <w:pStyle w:val="Heading3"/>
        <w:numPr>
          <w:ilvl w:val="3"/>
          <w:numId w:val="5"/>
        </w:numPr>
        <w:rPr>
          <w:rFonts w:asciiTheme="minorHAnsi" w:hAnsiTheme="minorHAnsi" w:cstheme="minorHAnsi"/>
        </w:rPr>
      </w:pPr>
      <w:r w:rsidRPr="000B0089">
        <w:rPr>
          <w:rFonts w:asciiTheme="minorHAnsi" w:hAnsiTheme="minorHAnsi" w:cstheme="minorHAnsi"/>
        </w:rPr>
        <w:t>Specify the identifiers collected over the internet or via email (Including IP addresses if IP addresses will be collected).</w:t>
      </w:r>
    </w:p>
    <w:p w14:paraId="40D64D6B" w14:textId="6B762E61" w:rsidR="00785510" w:rsidRPr="00880566" w:rsidRDefault="0042594B" w:rsidP="000B0089">
      <w:pPr>
        <w:pStyle w:val="NormalWeb"/>
        <w:spacing w:before="0" w:beforeAutospacing="0" w:after="0" w:afterAutospacing="0"/>
        <w:ind w:left="1440" w:firstLine="720"/>
        <w:rPr>
          <w:rFonts w:asciiTheme="minorHAnsi" w:hAnsiTheme="minorHAnsi" w:cs="Arial"/>
          <w:sz w:val="22"/>
          <w:szCs w:val="22"/>
        </w:rPr>
      </w:pPr>
      <w:r>
        <w:rPr>
          <w:rFonts w:asciiTheme="minorHAnsi" w:hAnsiTheme="minorHAnsi" w:cs="Arial"/>
          <w:b/>
          <w:spacing w:val="-3"/>
          <w:sz w:val="22"/>
          <w:szCs w:val="22"/>
        </w:rPr>
        <w:fldChar w:fldCharType="begin">
          <w:ffData>
            <w:name w:val=""/>
            <w:enabled/>
            <w:calcOnExit w:val="0"/>
            <w:textInput>
              <w:default w:val="No identifiers will be collected from respondents."/>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No identifiers will be collected from respondents.</w:t>
      </w:r>
      <w:r>
        <w:rPr>
          <w:rFonts w:asciiTheme="minorHAnsi" w:hAnsiTheme="minorHAnsi" w:cs="Arial"/>
          <w:b/>
          <w:spacing w:val="-3"/>
          <w:sz w:val="22"/>
          <w:szCs w:val="22"/>
        </w:rPr>
        <w:fldChar w:fldCharType="end"/>
      </w:r>
    </w:p>
    <w:p w14:paraId="7864E154" w14:textId="77777777" w:rsidR="00785510" w:rsidRPr="000B0089" w:rsidRDefault="00785510" w:rsidP="0065238D">
      <w:pPr>
        <w:pStyle w:val="Heading3"/>
        <w:numPr>
          <w:ilvl w:val="3"/>
          <w:numId w:val="5"/>
        </w:numPr>
        <w:rPr>
          <w:rFonts w:asciiTheme="minorHAnsi" w:hAnsiTheme="minorHAnsi" w:cstheme="minorHAnsi"/>
        </w:rPr>
      </w:pPr>
      <w:r w:rsidRPr="000B0089">
        <w:rPr>
          <w:rFonts w:asciiTheme="minorHAnsi" w:hAnsiTheme="minorHAnsi" w:cstheme="minorHAnsi"/>
        </w:rPr>
        <w:t>Specify the type of data collected over the internet or via email.</w:t>
      </w:r>
    </w:p>
    <w:p w14:paraId="51253D17" w14:textId="6C0A91E9" w:rsidR="00785510" w:rsidRPr="00880566" w:rsidRDefault="0042594B" w:rsidP="000B0089">
      <w:pPr>
        <w:pStyle w:val="NormalWeb"/>
        <w:spacing w:before="0" w:beforeAutospacing="0" w:after="0" w:afterAutospacing="0"/>
        <w:ind w:left="1440" w:firstLine="720"/>
        <w:rPr>
          <w:rFonts w:asciiTheme="minorHAnsi" w:hAnsiTheme="minorHAnsi" w:cs="Arial"/>
          <w:sz w:val="22"/>
          <w:szCs w:val="22"/>
        </w:rPr>
      </w:pPr>
      <w:r>
        <w:rPr>
          <w:rFonts w:asciiTheme="minorHAnsi" w:hAnsiTheme="minorHAnsi" w:cs="Arial"/>
          <w:b/>
          <w:spacing w:val="-3"/>
          <w:sz w:val="22"/>
          <w:szCs w:val="22"/>
        </w:rPr>
        <w:fldChar w:fldCharType="begin">
          <w:ffData>
            <w:name w:val=""/>
            <w:enabled/>
            <w:calcOnExit w:val="0"/>
            <w:textInput>
              <w:default w:val="Only the self-reported survey responses will be sent from respondents to the study team.  No other data will be collected outside of the survey data.  "/>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Only the self-reported survey responses will be sent from respondents to the study team.  No other data will be collected outside of the survey data.  </w:t>
      </w:r>
      <w:r>
        <w:rPr>
          <w:rFonts w:asciiTheme="minorHAnsi" w:hAnsiTheme="minorHAnsi" w:cs="Arial"/>
          <w:b/>
          <w:spacing w:val="-3"/>
          <w:sz w:val="22"/>
          <w:szCs w:val="22"/>
        </w:rPr>
        <w:fldChar w:fldCharType="end"/>
      </w:r>
    </w:p>
    <w:p w14:paraId="1CA572A6"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t>Describe the measures taken to protect the confidentiality of the data collected?</w:t>
      </w:r>
    </w:p>
    <w:p w14:paraId="122C153C" w14:textId="04DC9E72" w:rsidR="00785510" w:rsidRDefault="0042594B" w:rsidP="002D6856">
      <w:pPr>
        <w:pStyle w:val="NormalWeb"/>
        <w:spacing w:before="0" w:beforeAutospacing="0" w:after="0" w:afterAutospacing="0"/>
        <w:ind w:left="1440" w:firstLine="720"/>
        <w:rPr>
          <w:rFonts w:asciiTheme="minorHAnsi" w:hAnsiTheme="minorHAnsi" w:cs="Arial"/>
          <w:b/>
          <w:spacing w:val="-3"/>
          <w:sz w:val="22"/>
          <w:szCs w:val="22"/>
        </w:rPr>
      </w:pPr>
      <w:r>
        <w:rPr>
          <w:rFonts w:asciiTheme="minorHAnsi" w:hAnsiTheme="minorHAnsi" w:cs="Arial"/>
          <w:b/>
          <w:spacing w:val="-3"/>
          <w:sz w:val="22"/>
          <w:szCs w:val="22"/>
        </w:rPr>
        <w:fldChar w:fldCharType="begin">
          <w:ffData>
            <w:name w:val=""/>
            <w:enabled/>
            <w:calcOnExit w:val="0"/>
            <w:textInput>
              <w:default w:val="The survey is written as to not collect any personally identifiable information from respondents. Resulting data will then be stored in secure files, accessible only to the immediate study  team, as to further protect confidentiality of de-identified, ano"/>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The survey is written as to not collect any personally identifiable information from respondents. Resulting data will then be stored in secure files, accessible only to the immediate study  team, as to further protect confidentiality of de-identified, ano</w:t>
      </w:r>
      <w:r>
        <w:rPr>
          <w:rFonts w:asciiTheme="minorHAnsi" w:hAnsiTheme="minorHAnsi" w:cs="Arial"/>
          <w:b/>
          <w:spacing w:val="-3"/>
          <w:sz w:val="22"/>
          <w:szCs w:val="22"/>
        </w:rPr>
        <w:fldChar w:fldCharType="end"/>
      </w:r>
    </w:p>
    <w:p w14:paraId="40376AD9"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t>Describe how the research team will access the data once data collection is complete.</w:t>
      </w:r>
    </w:p>
    <w:p w14:paraId="290AEEAF" w14:textId="6C49A39F" w:rsidR="00785510" w:rsidRDefault="0042594B" w:rsidP="002D6856">
      <w:pPr>
        <w:pStyle w:val="NormalWeb"/>
        <w:spacing w:before="0" w:beforeAutospacing="0" w:after="0" w:afterAutospacing="0"/>
        <w:ind w:left="1440" w:firstLine="720"/>
        <w:rPr>
          <w:rFonts w:asciiTheme="minorHAnsi" w:hAnsiTheme="minorHAnsi" w:cs="Arial"/>
          <w:b/>
          <w:spacing w:val="-3"/>
          <w:sz w:val="22"/>
          <w:szCs w:val="22"/>
        </w:rPr>
      </w:pPr>
      <w:r>
        <w:rPr>
          <w:rFonts w:asciiTheme="minorHAnsi" w:hAnsiTheme="minorHAnsi" w:cs="Arial"/>
          <w:b/>
          <w:spacing w:val="-3"/>
          <w:sz w:val="22"/>
          <w:szCs w:val="22"/>
        </w:rPr>
        <w:fldChar w:fldCharType="begin">
          <w:ffData>
            <w:name w:val=""/>
            <w:enabled/>
            <w:calcOnExit w:val="0"/>
            <w:textInput>
              <w:default w:val="Once survey data is collected through PSU Qualtrics, it will be moved and stored in a secure PSU OneDrive file, where it will be accessible to the study team for data analysis.     "/>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Once survey data is collected through PSU Qualtrics, it will be moved and stored in a secure PSU OneDrive file, where it will be accessible to the study team for data analysis.     </w:t>
      </w:r>
      <w:r>
        <w:rPr>
          <w:rFonts w:asciiTheme="minorHAnsi" w:hAnsiTheme="minorHAnsi" w:cs="Arial"/>
          <w:b/>
          <w:spacing w:val="-3"/>
          <w:sz w:val="22"/>
          <w:szCs w:val="22"/>
        </w:rPr>
        <w:fldChar w:fldCharType="end"/>
      </w:r>
    </w:p>
    <w:p w14:paraId="23737FF9"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lastRenderedPageBreak/>
        <w:t xml:space="preserve">If the research involves online surveys, list the name(s) of the service provider(s) that will be used for the survey(s) (e.g., </w:t>
      </w:r>
      <w:proofErr w:type="spellStart"/>
      <w:r w:rsidRPr="002D6856">
        <w:rPr>
          <w:rFonts w:asciiTheme="minorHAnsi" w:hAnsiTheme="minorHAnsi" w:cstheme="minorHAnsi"/>
        </w:rPr>
        <w:t>REDCap</w:t>
      </w:r>
      <w:proofErr w:type="spellEnd"/>
      <w:r w:rsidRPr="002D6856">
        <w:rPr>
          <w:rFonts w:asciiTheme="minorHAnsi" w:hAnsiTheme="minorHAnsi" w:cstheme="minorHAnsi"/>
        </w:rPr>
        <w:t xml:space="preserve">, Penn State licensed Qualtrics, Survey Monkey, </w:t>
      </w:r>
      <w:proofErr w:type="spellStart"/>
      <w:r w:rsidRPr="002D6856">
        <w:rPr>
          <w:rFonts w:asciiTheme="minorHAnsi" w:hAnsiTheme="minorHAnsi" w:cstheme="minorHAnsi"/>
        </w:rPr>
        <w:t>Zoomerang</w:t>
      </w:r>
      <w:proofErr w:type="spellEnd"/>
      <w:r w:rsidRPr="002D6856">
        <w:rPr>
          <w:rFonts w:asciiTheme="minorHAnsi" w:hAnsiTheme="minorHAnsi" w:cstheme="minorHAnsi"/>
        </w:rPr>
        <w:t xml:space="preserve">)? (Note: The IRB strongly recommends the use of </w:t>
      </w:r>
      <w:proofErr w:type="spellStart"/>
      <w:r w:rsidRPr="002D6856">
        <w:rPr>
          <w:rFonts w:asciiTheme="minorHAnsi" w:hAnsiTheme="minorHAnsi" w:cstheme="minorHAnsi"/>
        </w:rPr>
        <w:t>REDCap</w:t>
      </w:r>
      <w:proofErr w:type="spellEnd"/>
      <w:r w:rsidRPr="002D6856">
        <w:rPr>
          <w:rFonts w:asciiTheme="minorHAnsi" w:hAnsiTheme="minorHAnsi" w:cstheme="minorHAnsi"/>
        </w:rPr>
        <w:t xml:space="preserve"> for online surveys that obtain sensitive identifiable human </w:t>
      </w:r>
      <w:proofErr w:type="gramStart"/>
      <w:r w:rsidRPr="002D6856">
        <w:rPr>
          <w:rFonts w:asciiTheme="minorHAnsi" w:hAnsiTheme="minorHAnsi" w:cstheme="minorHAnsi"/>
        </w:rPr>
        <w:t>subjects</w:t>
      </w:r>
      <w:proofErr w:type="gramEnd"/>
      <w:r w:rsidRPr="002D6856">
        <w:rPr>
          <w:rFonts w:asciiTheme="minorHAnsi" w:hAnsiTheme="minorHAnsi" w:cstheme="minorHAnsi"/>
        </w:rPr>
        <w:t xml:space="preserve"> data.)</w:t>
      </w:r>
    </w:p>
    <w:p w14:paraId="2101497A" w14:textId="77777777" w:rsidR="00785510" w:rsidRPr="0061053C" w:rsidRDefault="00785510" w:rsidP="002D6856">
      <w:pPr>
        <w:pStyle w:val="NormalWeb"/>
        <w:spacing w:before="0" w:beforeAutospacing="0" w:after="0" w:afterAutospacing="0"/>
        <w:ind w:left="2250" w:hanging="9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Penn State </w:t>
      </w:r>
      <w:proofErr w:type="spellStart"/>
      <w:r w:rsidRPr="0061053C">
        <w:rPr>
          <w:rFonts w:asciiTheme="minorHAnsi" w:hAnsiTheme="minorHAnsi" w:cstheme="minorHAnsi"/>
          <w:sz w:val="22"/>
          <w:szCs w:val="22"/>
        </w:rPr>
        <w:t>REDCap</w:t>
      </w:r>
      <w:proofErr w:type="spellEnd"/>
    </w:p>
    <w:p w14:paraId="496C94E0" w14:textId="1D54596D" w:rsidR="00785510" w:rsidRPr="0061053C" w:rsidRDefault="0042594B" w:rsidP="002D6856">
      <w:pPr>
        <w:pStyle w:val="NormalWeb"/>
        <w:spacing w:before="0" w:beforeAutospacing="0" w:after="0" w:afterAutospacing="0"/>
        <w:ind w:left="2250" w:hanging="9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61053C">
        <w:rPr>
          <w:rFonts w:asciiTheme="minorHAnsi" w:hAnsiTheme="minorHAnsi" w:cstheme="minorHAnsi"/>
          <w:sz w:val="22"/>
          <w:szCs w:val="22"/>
        </w:rPr>
        <w:t xml:space="preserve"> Penn State Qualtrics (de-identified data only)</w:t>
      </w:r>
    </w:p>
    <w:p w14:paraId="6598411F" w14:textId="77777777" w:rsidR="00785510" w:rsidRPr="0061053C" w:rsidRDefault="00785510" w:rsidP="002D6856">
      <w:pPr>
        <w:pStyle w:val="NormalWeb"/>
        <w:spacing w:before="0" w:beforeAutospacing="0" w:after="0" w:afterAutospacing="0"/>
        <w:ind w:left="2250" w:hanging="9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Other - Please specify:</w:t>
      </w:r>
    </w:p>
    <w:p w14:paraId="1D0723BF" w14:textId="77777777" w:rsidR="00785510" w:rsidRPr="0061053C" w:rsidRDefault="00785510" w:rsidP="002D6856">
      <w:pPr>
        <w:pStyle w:val="NormalWeb"/>
        <w:spacing w:before="0" w:beforeAutospacing="0" w:after="0" w:afterAutospacing="0"/>
        <w:ind w:left="3150" w:hanging="90"/>
        <w:rPr>
          <w:rFonts w:asciiTheme="minorHAnsi" w:hAnsiTheme="minorHAnsi" w:cstheme="minorHAnsi"/>
          <w:b/>
          <w:spacing w:val="-3"/>
          <w:sz w:val="22"/>
          <w:szCs w:val="22"/>
        </w:rPr>
      </w:pPr>
      <w:r w:rsidRPr="0061053C">
        <w:rPr>
          <w:rFonts w:asciiTheme="minorHAnsi" w:hAnsiTheme="minorHAnsi" w:cstheme="minorHAnsi"/>
          <w:sz w:val="22"/>
          <w:szCs w:val="22"/>
        </w:rPr>
        <w:t xml:space="preserve">Application: </w:t>
      </w: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35F315ED" w14:textId="77777777" w:rsidR="00785510" w:rsidRPr="0061053C" w:rsidRDefault="00785510" w:rsidP="002D6856">
      <w:pPr>
        <w:pStyle w:val="NormalWeb"/>
        <w:spacing w:before="0" w:beforeAutospacing="0" w:after="0" w:afterAutospacing="0"/>
        <w:ind w:left="3150" w:hanging="90"/>
        <w:rPr>
          <w:rFonts w:asciiTheme="minorHAnsi" w:hAnsiTheme="minorHAnsi" w:cstheme="minorHAnsi"/>
          <w:b/>
          <w:spacing w:val="-3"/>
          <w:sz w:val="22"/>
          <w:szCs w:val="22"/>
        </w:rPr>
      </w:pPr>
      <w:r w:rsidRPr="0061053C">
        <w:rPr>
          <w:rFonts w:asciiTheme="minorHAnsi" w:hAnsiTheme="minorHAnsi" w:cstheme="minorHAnsi"/>
          <w:sz w:val="22"/>
          <w:szCs w:val="22"/>
        </w:rPr>
        <w:t xml:space="preserve">URL (If applicable): </w:t>
      </w: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r w:rsidRPr="0061053C">
        <w:rPr>
          <w:rFonts w:asciiTheme="minorHAnsi" w:hAnsiTheme="minorHAnsi" w:cstheme="minorHAnsi"/>
          <w:b/>
          <w:spacing w:val="-3"/>
          <w:sz w:val="22"/>
          <w:szCs w:val="22"/>
        </w:rPr>
        <w:t xml:space="preserve"> </w:t>
      </w:r>
    </w:p>
    <w:p w14:paraId="499D0023"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t xml:space="preserve">If the answer above is “Other” contact </w:t>
      </w:r>
      <w:hyperlink r:id="rId33" w:history="1">
        <w:r w:rsidRPr="002D6856">
          <w:rPr>
            <w:rStyle w:val="Hyperlink"/>
            <w:rFonts w:asciiTheme="minorHAnsi" w:hAnsiTheme="minorHAnsi" w:cstheme="minorHAnsi"/>
            <w:spacing w:val="-3"/>
            <w:szCs w:val="22"/>
          </w:rPr>
          <w:t>security@psu.edu</w:t>
        </w:r>
      </w:hyperlink>
      <w:r w:rsidRPr="002D6856">
        <w:rPr>
          <w:rFonts w:asciiTheme="minorHAnsi" w:hAnsiTheme="minorHAnsi" w:cstheme="minorHAnsi"/>
        </w:rPr>
        <w:t xml:space="preserve"> for approval of an alternative data capture method</w:t>
      </w:r>
    </w:p>
    <w:p w14:paraId="271B0CCB" w14:textId="77777777" w:rsidR="00785510" w:rsidRPr="00FF54BD" w:rsidRDefault="00785510" w:rsidP="002D6856">
      <w:pPr>
        <w:pStyle w:val="NormalWeb"/>
        <w:spacing w:before="0" w:beforeAutospacing="0" w:after="0" w:afterAutospacing="0"/>
        <w:ind w:left="1440" w:firstLine="72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53C68590" w14:textId="77777777" w:rsidR="00785510" w:rsidRDefault="00785510" w:rsidP="00785510">
      <w:pPr>
        <w:pStyle w:val="NormalWeb"/>
        <w:spacing w:before="0" w:beforeAutospacing="0" w:after="0" w:afterAutospacing="0"/>
        <w:ind w:left="1440"/>
        <w:rPr>
          <w:rFonts w:asciiTheme="minorHAnsi" w:hAnsiTheme="minorHAnsi" w:cs="Arial"/>
          <w:b/>
          <w:spacing w:val="-3"/>
          <w:sz w:val="22"/>
          <w:szCs w:val="22"/>
        </w:rPr>
      </w:pPr>
    </w:p>
    <w:p w14:paraId="01FEB989" w14:textId="77777777" w:rsidR="00785510" w:rsidRPr="00B34139"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Theme="minorHAnsi" w:hAnsiTheme="minorHAnsi"/>
          <w:sz w:val="22"/>
          <w:szCs w:val="22"/>
        </w:rPr>
      </w:pPr>
      <w:r>
        <w:rPr>
          <w:rFonts w:asciiTheme="minorHAnsi" w:hAnsiTheme="minorHAns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the Office of Information Security at </w:t>
      </w:r>
      <w:hyperlink r:id="rId34" w:history="1">
        <w:r w:rsidRPr="00633660">
          <w:rPr>
            <w:rStyle w:val="Hyperlink"/>
            <w:rFonts w:asciiTheme="minorHAnsi" w:hAnsiTheme="minorHAnsi"/>
            <w:sz w:val="22"/>
            <w:szCs w:val="22"/>
          </w:rPr>
          <w:t>security@psu.edu</w:t>
        </w:r>
      </w:hyperlink>
      <w:r>
        <w:rPr>
          <w:rFonts w:asciiTheme="minorHAnsi" w:hAnsiTheme="minorHAnsi"/>
          <w:sz w:val="22"/>
          <w:szCs w:val="22"/>
        </w:rPr>
        <w:t xml:space="preserve"> to confirm whether these requirements are required.</w:t>
      </w:r>
    </w:p>
    <w:p w14:paraId="2420768B" w14:textId="77777777" w:rsidR="00785510" w:rsidRPr="00880566" w:rsidRDefault="00785510" w:rsidP="0065238D">
      <w:pPr>
        <w:pStyle w:val="NormalWeb"/>
        <w:numPr>
          <w:ilvl w:val="1"/>
          <w:numId w:val="10"/>
        </w:numPr>
        <w:spacing w:before="0" w:beforeAutospacing="0" w:after="0" w:afterAutospacing="0"/>
        <w:ind w:left="-2700"/>
        <w:rPr>
          <w:rFonts w:asciiTheme="minorHAnsi" w:hAnsiTheme="minorHAnsi" w:cs="Arial"/>
          <w:sz w:val="22"/>
          <w:szCs w:val="22"/>
        </w:rPr>
      </w:pPr>
      <w:r w:rsidRPr="00880566">
        <w:rPr>
          <w:rFonts w:asciiTheme="minorHAnsi" w:hAnsiTheme="minorHAnsi" w:cs="Arial"/>
          <w:sz w:val="22"/>
          <w:szCs w:val="22"/>
        </w:rPr>
        <w:t xml:space="preserve">Specify the </w:t>
      </w:r>
    </w:p>
    <w:p w14:paraId="0C7067B3" w14:textId="30899BED" w:rsidR="00785510" w:rsidRPr="002D6856" w:rsidRDefault="00785510" w:rsidP="0065238D">
      <w:pPr>
        <w:pStyle w:val="Heading2"/>
        <w:numPr>
          <w:ilvl w:val="1"/>
          <w:numId w:val="5"/>
        </w:numPr>
        <w:rPr>
          <w:rFonts w:asciiTheme="minorHAnsi" w:hAnsiTheme="minorHAnsi" w:cstheme="minorHAnsi"/>
        </w:rPr>
      </w:pPr>
      <w:r w:rsidRPr="002D6856">
        <w:rPr>
          <w:rFonts w:asciiTheme="minorHAnsi" w:hAnsiTheme="minorHAnsi" w:cstheme="minorHAnsi"/>
        </w:rPr>
        <w:t>Will any type of recordings (e.g., audio or video) or photographs of the subjects be made during this study?</w:t>
      </w:r>
    </w:p>
    <w:p w14:paraId="4F470728" w14:textId="47FC60DD" w:rsidR="00785510" w:rsidRPr="0061053C" w:rsidRDefault="0042594B" w:rsidP="002D6856">
      <w:pPr>
        <w:pStyle w:val="NormalWeb"/>
        <w:spacing w:before="0" w:beforeAutospacing="0" w:after="0" w:afterAutospacing="0"/>
        <w:ind w:left="360" w:firstLine="108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61053C">
        <w:rPr>
          <w:rFonts w:asciiTheme="minorHAnsi" w:hAnsiTheme="minorHAnsi" w:cstheme="minorHAnsi"/>
          <w:sz w:val="22"/>
          <w:szCs w:val="22"/>
        </w:rPr>
        <w:t xml:space="preserve"> No </w:t>
      </w:r>
      <w:r w:rsidR="00785510">
        <w:rPr>
          <w:rFonts w:asciiTheme="minorHAnsi" w:hAnsiTheme="minorHAnsi" w:cstheme="minorHAnsi"/>
          <w:sz w:val="22"/>
          <w:szCs w:val="22"/>
        </w:rPr>
        <w:t>-</w:t>
      </w:r>
      <w:r w:rsidR="00785510" w:rsidRPr="0061053C">
        <w:rPr>
          <w:rFonts w:asciiTheme="minorHAnsi" w:hAnsiTheme="minorHAnsi" w:cstheme="minorHAnsi"/>
          <w:sz w:val="22"/>
          <w:szCs w:val="22"/>
        </w:rPr>
        <w:t xml:space="preserve"> </w:t>
      </w:r>
      <w:r w:rsidR="00785510">
        <w:rPr>
          <w:rFonts w:asciiTheme="minorHAnsi" w:hAnsiTheme="minorHAnsi" w:cstheme="minorHAnsi"/>
          <w:sz w:val="22"/>
          <w:szCs w:val="22"/>
        </w:rPr>
        <w:t xml:space="preserve">skip to section </w:t>
      </w:r>
      <w:r w:rsidR="007C247F" w:rsidRPr="00335583">
        <w:rPr>
          <w:rFonts w:asciiTheme="minorHAnsi" w:hAnsiTheme="minorHAnsi" w:cstheme="minorHAnsi"/>
          <w:sz w:val="22"/>
          <w:szCs w:val="22"/>
        </w:rPr>
        <w:t>2</w:t>
      </w:r>
      <w:r w:rsidR="00335583" w:rsidRPr="00335583">
        <w:rPr>
          <w:rFonts w:asciiTheme="minorHAnsi" w:hAnsiTheme="minorHAnsi" w:cstheme="minorHAnsi"/>
          <w:sz w:val="22"/>
          <w:szCs w:val="22"/>
        </w:rPr>
        <w:t>2</w:t>
      </w:r>
      <w:r w:rsidR="007C247F" w:rsidRPr="00335583">
        <w:rPr>
          <w:rFonts w:asciiTheme="minorHAnsi" w:hAnsiTheme="minorHAnsi" w:cstheme="minorHAnsi"/>
          <w:sz w:val="22"/>
          <w:szCs w:val="22"/>
        </w:rPr>
        <w:t>.10</w:t>
      </w:r>
    </w:p>
    <w:p w14:paraId="72EA6E28" w14:textId="77777777" w:rsidR="00785510" w:rsidRPr="0061053C" w:rsidRDefault="00785510" w:rsidP="002D6856">
      <w:pPr>
        <w:pStyle w:val="NormalWeb"/>
        <w:spacing w:before="0" w:beforeAutospacing="0" w:after="0" w:afterAutospacing="0"/>
        <w:ind w:left="360" w:firstLine="108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Yes - answer the following questions:</w:t>
      </w:r>
    </w:p>
    <w:p w14:paraId="2690F290" w14:textId="46144E48"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What will be used to capture the audio/video/images? Give a brief description of</w:t>
      </w:r>
      <w:r w:rsidR="000D6DE4">
        <w:rPr>
          <w:rFonts w:asciiTheme="minorHAnsi" w:hAnsiTheme="minorHAnsi" w:cstheme="minorHAnsi"/>
        </w:rPr>
        <w:t xml:space="preserve"> </w:t>
      </w:r>
      <w:r w:rsidRPr="000D6DE4">
        <w:rPr>
          <w:rFonts w:asciiTheme="minorHAnsi" w:hAnsiTheme="minorHAnsi" w:cstheme="minorHAnsi"/>
        </w:rPr>
        <w:t>content.</w:t>
      </w:r>
    </w:p>
    <w:p w14:paraId="21B645DF"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Audio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r>
        <w:rPr>
          <w:rFonts w:asciiTheme="minorHAnsi" w:hAnsiTheme="minorHAnsi" w:cstheme="minorHAnsi"/>
          <w:sz w:val="22"/>
          <w:szCs w:val="22"/>
        </w:rPr>
        <w:t xml:space="preserve">the </w:t>
      </w:r>
      <w:r w:rsidRPr="0061053C">
        <w:rPr>
          <w:rFonts w:asciiTheme="minorHAnsi" w:hAnsiTheme="minorHAnsi" w:cstheme="minorHAnsi"/>
          <w:sz w:val="22"/>
          <w:szCs w:val="22"/>
        </w:rPr>
        <w:t>audio recording:</w:t>
      </w:r>
    </w:p>
    <w:p w14:paraId="68A34165"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5A10A12C"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Video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r>
        <w:rPr>
          <w:rFonts w:asciiTheme="minorHAnsi" w:hAnsiTheme="minorHAnsi" w:cstheme="minorHAnsi"/>
          <w:sz w:val="22"/>
          <w:szCs w:val="22"/>
        </w:rPr>
        <w:t>the</w:t>
      </w:r>
      <w:r w:rsidRPr="0061053C">
        <w:rPr>
          <w:rFonts w:asciiTheme="minorHAnsi" w:hAnsiTheme="minorHAnsi" w:cstheme="minorHAnsi"/>
          <w:sz w:val="22"/>
          <w:szCs w:val="22"/>
        </w:rPr>
        <w:t xml:space="preserve"> video recording:</w:t>
      </w:r>
    </w:p>
    <w:p w14:paraId="4B03FAE3"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72BCB180"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Photographs of the subjects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proofErr w:type="gramStart"/>
      <w:r>
        <w:rPr>
          <w:rFonts w:asciiTheme="minorHAnsi" w:hAnsiTheme="minorHAnsi" w:cstheme="minorHAnsi"/>
          <w:sz w:val="22"/>
          <w:szCs w:val="22"/>
        </w:rPr>
        <w:t xml:space="preserve">the </w:t>
      </w:r>
      <w:r w:rsidRPr="0061053C">
        <w:rPr>
          <w:rFonts w:asciiTheme="minorHAnsi" w:hAnsiTheme="minorHAnsi" w:cstheme="minorHAnsi"/>
          <w:sz w:val="22"/>
          <w:szCs w:val="22"/>
        </w:rPr>
        <w:t xml:space="preserve"> photographs</w:t>
      </w:r>
      <w:proofErr w:type="gramEnd"/>
      <w:r w:rsidRPr="0061053C">
        <w:rPr>
          <w:rFonts w:asciiTheme="minorHAnsi" w:hAnsiTheme="minorHAnsi" w:cstheme="minorHAnsi"/>
          <w:sz w:val="22"/>
          <w:szCs w:val="22"/>
        </w:rPr>
        <w:t>:</w:t>
      </w:r>
    </w:p>
    <w:p w14:paraId="4BF26FF0"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2EBD2E85"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3-D Images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r>
        <w:rPr>
          <w:rFonts w:asciiTheme="minorHAnsi" w:hAnsiTheme="minorHAnsi" w:cstheme="minorHAnsi"/>
          <w:sz w:val="22"/>
          <w:szCs w:val="22"/>
        </w:rPr>
        <w:t>the</w:t>
      </w:r>
      <w:r w:rsidRPr="0061053C">
        <w:rPr>
          <w:rFonts w:asciiTheme="minorHAnsi" w:hAnsiTheme="minorHAnsi" w:cstheme="minorHAnsi"/>
          <w:sz w:val="22"/>
          <w:szCs w:val="22"/>
        </w:rPr>
        <w:t xml:space="preserve"> of 3-D images:</w:t>
      </w:r>
    </w:p>
    <w:p w14:paraId="2AAE601C"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r w:rsidRPr="0061053C">
        <w:rPr>
          <w:rFonts w:asciiTheme="minorHAnsi" w:hAnsiTheme="minorHAnsi" w:cstheme="minorHAnsi"/>
          <w:sz w:val="22"/>
          <w:szCs w:val="22"/>
        </w:rPr>
        <w:t xml:space="preserve"> </w:t>
      </w:r>
    </w:p>
    <w:p w14:paraId="7EA9EA0F"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b/>
          <w:spacing w:val="-3"/>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Other - Specify:</w:t>
      </w:r>
      <w:r w:rsidRPr="0061053C">
        <w:rPr>
          <w:rFonts w:asciiTheme="minorHAnsi" w:hAnsiTheme="minorHAnsi" w:cstheme="minorHAnsi"/>
          <w:b/>
          <w:spacing w:val="-3"/>
          <w:sz w:val="22"/>
          <w:szCs w:val="22"/>
        </w:rPr>
        <w:t xml:space="preserve"> </w:t>
      </w:r>
    </w:p>
    <w:p w14:paraId="5785441F"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2E935113"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How will the recordings/photographs/images be stored (electronically or physically)?</w:t>
      </w:r>
    </w:p>
    <w:p w14:paraId="649A0A63" w14:textId="77777777" w:rsidR="00785510" w:rsidRDefault="00785510" w:rsidP="000D6DE4">
      <w:pPr>
        <w:pStyle w:val="NormalWeb"/>
        <w:spacing w:before="0" w:beforeAutospacing="0" w:after="0" w:afterAutospacing="0"/>
        <w:ind w:left="1440" w:firstLine="1080"/>
        <w:rPr>
          <w:rFonts w:asciiTheme="minorHAnsi" w:hAnsiTheme="minorHAnsi" w:cstheme="minorHAnsi"/>
          <w:spacing w:val="-3"/>
          <w:sz w:val="22"/>
          <w:szCs w:val="22"/>
        </w:rPr>
      </w:pPr>
      <w:r>
        <w:rPr>
          <w:rFonts w:asciiTheme="minorHAnsi" w:hAnsiTheme="minorHAnsi" w:cstheme="minorHAnsi"/>
          <w:spacing w:val="-3"/>
          <w:sz w:val="22"/>
          <w:szCs w:val="22"/>
        </w:rPr>
        <w:fldChar w:fldCharType="begin">
          <w:ffData>
            <w:name w:val="Dropdown1"/>
            <w:enabled w:val="0"/>
            <w:calcOnExit w:val="0"/>
            <w:ddList/>
          </w:ffData>
        </w:fldChar>
      </w:r>
      <w:r>
        <w:rPr>
          <w:rFonts w:asciiTheme="minorHAnsi" w:hAnsiTheme="minorHAnsi" w:cstheme="minorHAnsi"/>
          <w:spacing w:val="-3"/>
          <w:sz w:val="22"/>
          <w:szCs w:val="22"/>
        </w:rPr>
        <w:instrText xml:space="preserve"> FORMDROPDOWN </w:instrText>
      </w:r>
      <w:r>
        <w:rPr>
          <w:rFonts w:asciiTheme="minorHAnsi" w:hAnsiTheme="minorHAnsi" w:cstheme="minorHAnsi"/>
          <w:spacing w:val="-3"/>
          <w:sz w:val="22"/>
          <w:szCs w:val="22"/>
        </w:rPr>
      </w:r>
      <w:r>
        <w:rPr>
          <w:rFonts w:asciiTheme="minorHAnsi" w:hAnsiTheme="minorHAnsi" w:cstheme="minorHAnsi"/>
          <w:spacing w:val="-3"/>
          <w:sz w:val="22"/>
          <w:szCs w:val="22"/>
        </w:rPr>
        <w:fldChar w:fldCharType="separate"/>
      </w:r>
      <w:r>
        <w:rPr>
          <w:rFonts w:asciiTheme="minorHAnsi" w:hAnsiTheme="minorHAnsi" w:cstheme="minorHAnsi"/>
          <w:spacing w:val="-3"/>
          <w:sz w:val="22"/>
          <w:szCs w:val="22"/>
        </w:rPr>
        <w:fldChar w:fldCharType="end"/>
      </w:r>
    </w:p>
    <w:p w14:paraId="048D528F"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Where will the recordings/photographs/images be stored?</w:t>
      </w:r>
    </w:p>
    <w:p w14:paraId="3CA4DC37" w14:textId="77777777" w:rsidR="00785510" w:rsidRPr="0061053C" w:rsidRDefault="00785510" w:rsidP="000D6DE4">
      <w:pPr>
        <w:pStyle w:val="NormalWeb"/>
        <w:spacing w:before="0" w:beforeAutospacing="0" w:after="0" w:afterAutospacing="0"/>
        <w:ind w:left="1395" w:firstLine="1125"/>
        <w:rPr>
          <w:rFonts w:asciiTheme="minorHAnsi" w:hAnsiTheme="minorHAnsi" w:cstheme="minorHAnsi"/>
          <w:sz w:val="22"/>
          <w:szCs w:val="22"/>
        </w:rPr>
      </w:pPr>
      <w:r>
        <w:rPr>
          <w:rFonts w:asciiTheme="minorHAnsi" w:hAnsiTheme="minorHAnsi" w:cstheme="minorHAnsi"/>
          <w:sz w:val="22"/>
          <w:szCs w:val="22"/>
        </w:rPr>
        <w:fldChar w:fldCharType="begin">
          <w:ffData>
            <w:name w:val="Text3"/>
            <w:enabled/>
            <w:calcOnExit w:val="0"/>
            <w:textInput/>
          </w:ffData>
        </w:fldChar>
      </w:r>
      <w:r>
        <w:rPr>
          <w:rFonts w:asciiTheme="minorHAnsi" w:hAnsiTheme="minorHAnsi" w:cstheme="minorHAnsi"/>
          <w:sz w:val="22"/>
          <w:szCs w:val="22"/>
        </w:rPr>
        <w:instrText xml:space="preserve"> FORMTEXT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sz w:val="22"/>
          <w:szCs w:val="22"/>
        </w:rPr>
        <w:fldChar w:fldCharType="end"/>
      </w:r>
    </w:p>
    <w:p w14:paraId="1BA10086"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Who will have access to the recordings/photographs/images?</w:t>
      </w:r>
    </w:p>
    <w:p w14:paraId="0A9DE6A8" w14:textId="77777777" w:rsidR="00785510" w:rsidRPr="0061053C" w:rsidRDefault="00785510" w:rsidP="000D6DE4">
      <w:pPr>
        <w:pStyle w:val="NormalWeb"/>
        <w:spacing w:before="0" w:beforeAutospacing="0" w:after="0" w:afterAutospacing="0"/>
        <w:ind w:left="1440" w:firstLine="108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66A66391"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Will any of the recordings be transcribed?</w:t>
      </w:r>
    </w:p>
    <w:p w14:paraId="184695C8"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Not applicable</w:t>
      </w:r>
    </w:p>
    <w:p w14:paraId="66ECE6E8"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No</w:t>
      </w:r>
    </w:p>
    <w:p w14:paraId="29633689"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Yes </w:t>
      </w:r>
      <w:r>
        <w:rPr>
          <w:rFonts w:asciiTheme="minorHAnsi" w:hAnsiTheme="minorHAnsi" w:cstheme="minorHAnsi"/>
          <w:sz w:val="22"/>
          <w:szCs w:val="22"/>
        </w:rPr>
        <w:t>–</w:t>
      </w:r>
      <w:r w:rsidRPr="0061053C">
        <w:rPr>
          <w:rFonts w:asciiTheme="minorHAnsi" w:hAnsiTheme="minorHAnsi" w:cstheme="minorHAnsi"/>
          <w:sz w:val="22"/>
          <w:szCs w:val="22"/>
        </w:rPr>
        <w:t xml:space="preserve"> </w:t>
      </w:r>
      <w:r>
        <w:rPr>
          <w:rFonts w:asciiTheme="minorHAnsi" w:hAnsiTheme="minorHAnsi" w:cstheme="minorHAnsi"/>
          <w:sz w:val="22"/>
          <w:szCs w:val="22"/>
        </w:rPr>
        <w:t xml:space="preserve">indicate </w:t>
      </w:r>
      <w:r w:rsidRPr="0061053C">
        <w:rPr>
          <w:rFonts w:asciiTheme="minorHAnsi" w:hAnsiTheme="minorHAnsi" w:cstheme="minorHAnsi"/>
          <w:sz w:val="22"/>
          <w:szCs w:val="22"/>
        </w:rPr>
        <w:t xml:space="preserve">who will be doing the transcribing? </w:t>
      </w:r>
    </w:p>
    <w:p w14:paraId="5E3000F5"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pacing w:val="-3"/>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72A19303"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lastRenderedPageBreak/>
        <w:t>Will the recordings/photographs be used for purposes other than this research study?</w:t>
      </w:r>
    </w:p>
    <w:p w14:paraId="3B91DC64"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No</w:t>
      </w:r>
    </w:p>
    <w:p w14:paraId="368CA88E" w14:textId="77777777" w:rsidR="001F4703"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Pr="0061053C">
        <w:rPr>
          <w:rFonts w:asciiTheme="minorHAnsi" w:hAnsiTheme="minorHAnsi" w:cstheme="minorHAnsi"/>
          <w:sz w:val="22"/>
          <w:szCs w:val="22"/>
        </w:rPr>
      </w:r>
      <w:r w:rsidRPr="0061053C">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Yes - specify </w:t>
      </w:r>
      <w:r>
        <w:rPr>
          <w:rFonts w:asciiTheme="minorHAnsi" w:hAnsiTheme="minorHAnsi" w:cstheme="minorHAnsi"/>
          <w:sz w:val="22"/>
          <w:szCs w:val="22"/>
        </w:rPr>
        <w:t xml:space="preserve">purpose(s) </w:t>
      </w:r>
      <w:r w:rsidRPr="0061053C">
        <w:rPr>
          <w:rFonts w:asciiTheme="minorHAnsi" w:hAnsiTheme="minorHAnsi" w:cstheme="minorHAnsi"/>
          <w:sz w:val="22"/>
          <w:szCs w:val="22"/>
        </w:rPr>
        <w:t>(e.g., publication, presentations, educational training, future</w:t>
      </w:r>
    </w:p>
    <w:p w14:paraId="5C1FA67A" w14:textId="77777777" w:rsidR="000D6DE4" w:rsidRDefault="00785510" w:rsidP="000D6DE4">
      <w:pPr>
        <w:pStyle w:val="NormalWeb"/>
        <w:spacing w:before="0" w:beforeAutospacing="0" w:after="0" w:afterAutospacing="0"/>
        <w:ind w:left="2160" w:firstLine="270"/>
        <w:rPr>
          <w:rFonts w:asciiTheme="minorHAnsi" w:hAnsiTheme="minorHAnsi" w:cstheme="minorHAnsi"/>
          <w:sz w:val="22"/>
          <w:szCs w:val="22"/>
        </w:rPr>
      </w:pPr>
      <w:r w:rsidRPr="0061053C">
        <w:rPr>
          <w:rFonts w:asciiTheme="minorHAnsi" w:hAnsiTheme="minorHAnsi" w:cstheme="minorHAnsi"/>
          <w:sz w:val="22"/>
          <w:szCs w:val="22"/>
        </w:rPr>
        <w:t xml:space="preserve"> undetermined research):</w:t>
      </w:r>
    </w:p>
    <w:p w14:paraId="2E2DC592" w14:textId="4C546125" w:rsidR="00785510" w:rsidRPr="0061053C" w:rsidRDefault="00785510" w:rsidP="000D6DE4">
      <w:pPr>
        <w:pStyle w:val="NormalWeb"/>
        <w:spacing w:before="0" w:beforeAutospacing="0" w:after="0" w:afterAutospacing="0"/>
        <w:ind w:left="2160" w:firstLine="27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2D0146A2" w14:textId="77777777" w:rsidR="00785510" w:rsidRPr="0061053C" w:rsidRDefault="00785510" w:rsidP="0065238D">
      <w:pPr>
        <w:pStyle w:val="NormalWeb"/>
        <w:numPr>
          <w:ilvl w:val="1"/>
          <w:numId w:val="9"/>
        </w:numPr>
        <w:spacing w:before="0" w:beforeAutospacing="0" w:after="0" w:afterAutospacing="0"/>
        <w:ind w:left="-2700"/>
        <w:rPr>
          <w:rFonts w:asciiTheme="minorHAnsi" w:hAnsiTheme="minorHAnsi" w:cstheme="minorHAnsi"/>
          <w:b/>
          <w:sz w:val="22"/>
          <w:szCs w:val="22"/>
        </w:rPr>
      </w:pPr>
      <w:r w:rsidRPr="0061053C">
        <w:rPr>
          <w:rFonts w:asciiTheme="minorHAnsi" w:hAnsiTheme="minorHAnsi" w:cstheme="minorHAnsi"/>
          <w:sz w:val="22"/>
          <w:szCs w:val="22"/>
        </w:rPr>
        <w:t>What type of r</w:t>
      </w:r>
    </w:p>
    <w:p w14:paraId="40B972D7" w14:textId="679B621C" w:rsidR="001F4703" w:rsidRPr="001F4703" w:rsidRDefault="00785510" w:rsidP="0065238D">
      <w:pPr>
        <w:pStyle w:val="Heading2"/>
        <w:numPr>
          <w:ilvl w:val="1"/>
          <w:numId w:val="5"/>
        </w:numPr>
        <w:rPr>
          <w:rFonts w:asciiTheme="minorHAnsi" w:hAnsiTheme="minorHAnsi" w:cstheme="minorHAnsi"/>
        </w:rPr>
      </w:pPr>
      <w:r w:rsidRPr="001F4703">
        <w:rPr>
          <w:rFonts w:asciiTheme="minorHAnsi" w:hAnsiTheme="minorHAnsi" w:cstheme="minorHAnsi"/>
        </w:rPr>
        <w:t>Certificate of Confidentiality (COC) - Is the research biomedical, behavioral, clinical or other research that is funded by the National Institutes of Health (NIH)?</w:t>
      </w:r>
    </w:p>
    <w:p w14:paraId="6A1090CC" w14:textId="3CB87149" w:rsidR="00785510" w:rsidRPr="00880566" w:rsidRDefault="002C5033" w:rsidP="001F4703">
      <w:pPr>
        <w:pStyle w:val="NormalWeb"/>
        <w:spacing w:before="0" w:beforeAutospacing="0" w:after="0" w:afterAutospacing="0"/>
        <w:ind w:left="1080" w:firstLine="360"/>
        <w:rPr>
          <w:rFonts w:asciiTheme="minorHAnsi" w:hAnsiTheme="minorHAnsi" w:cs="Arial"/>
          <w:sz w:val="22"/>
          <w:szCs w:val="22"/>
        </w:rPr>
      </w:pPr>
      <w:ins w:id="203" w:author="Blair, Johnna" w:date="2023-10-24T14:35:00Z">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ins>
      <w:del w:id="204" w:author="Blair, Johnna" w:date="2023-10-24T14:35:00Z">
        <w:r w:rsidR="00785510" w:rsidRPr="00880566" w:rsidDel="002C5033">
          <w:rPr>
            <w:rFonts w:asciiTheme="minorHAnsi" w:hAnsiTheme="minorHAnsi" w:cs="Arial"/>
            <w:sz w:val="22"/>
            <w:szCs w:val="22"/>
          </w:rPr>
          <w:fldChar w:fldCharType="begin"/>
        </w:r>
        <w:r w:rsidR="00785510" w:rsidRPr="00880566" w:rsidDel="002C5033">
          <w:rPr>
            <w:rFonts w:asciiTheme="minorHAnsi" w:hAnsiTheme="minorHAnsi" w:cs="Arial"/>
            <w:sz w:val="22"/>
            <w:szCs w:val="22"/>
          </w:rPr>
          <w:delInstrText xml:space="preserve"> FORMCHECKBOX </w:delInstrText>
        </w:r>
        <w:r w:rsidR="00785510" w:rsidRPr="00880566" w:rsidDel="002C5033">
          <w:rPr>
            <w:rFonts w:asciiTheme="minorHAnsi" w:hAnsiTheme="minorHAnsi" w:cs="Arial"/>
            <w:sz w:val="22"/>
            <w:szCs w:val="22"/>
          </w:rPr>
          <w:fldChar w:fldCharType="separate"/>
        </w:r>
        <w:r w:rsidR="00785510" w:rsidRPr="00880566" w:rsidDel="002C5033">
          <w:rPr>
            <w:rFonts w:asciiTheme="minorHAnsi" w:hAnsiTheme="minorHAnsi" w:cs="Arial"/>
            <w:sz w:val="22"/>
            <w:szCs w:val="22"/>
          </w:rPr>
          <w:fldChar w:fldCharType="end"/>
        </w:r>
      </w:del>
      <w:r w:rsidR="00785510" w:rsidRPr="00880566">
        <w:rPr>
          <w:rFonts w:asciiTheme="minorHAnsi" w:hAnsiTheme="minorHAnsi" w:cs="Arial"/>
          <w:sz w:val="22"/>
          <w:szCs w:val="22"/>
        </w:rPr>
        <w:t xml:space="preserve"> Yes</w:t>
      </w:r>
      <w:r w:rsidR="00785510">
        <w:rPr>
          <w:rFonts w:asciiTheme="minorHAnsi" w:hAnsiTheme="minorHAnsi" w:cs="Arial"/>
          <w:sz w:val="22"/>
          <w:szCs w:val="22"/>
        </w:rPr>
        <w:t xml:space="preserve"> - c</w:t>
      </w:r>
      <w:r w:rsidR="00785510" w:rsidRPr="00880566">
        <w:rPr>
          <w:rFonts w:asciiTheme="minorHAnsi" w:hAnsiTheme="minorHAnsi" w:cs="Arial"/>
          <w:sz w:val="22"/>
          <w:szCs w:val="22"/>
        </w:rPr>
        <w:t xml:space="preserve">heck </w:t>
      </w:r>
      <w:r w:rsidR="00785510">
        <w:rPr>
          <w:rFonts w:asciiTheme="minorHAnsi" w:hAnsiTheme="minorHAnsi" w:cs="Arial"/>
          <w:sz w:val="22"/>
          <w:szCs w:val="22"/>
        </w:rPr>
        <w:t xml:space="preserve">one of </w:t>
      </w:r>
      <w:r w:rsidR="00785510" w:rsidRPr="00880566">
        <w:rPr>
          <w:rFonts w:asciiTheme="minorHAnsi" w:hAnsiTheme="minorHAnsi" w:cs="Arial"/>
          <w:sz w:val="22"/>
          <w:szCs w:val="22"/>
        </w:rPr>
        <w:t xml:space="preserve">the following: </w:t>
      </w:r>
    </w:p>
    <w:p w14:paraId="3961682D" w14:textId="5E682B82" w:rsidR="001F4703" w:rsidRDefault="002C5033" w:rsidP="001F4703">
      <w:pPr>
        <w:pStyle w:val="NormalWeb"/>
        <w:spacing w:before="0" w:beforeAutospacing="0" w:after="0" w:afterAutospacing="0"/>
        <w:ind w:left="2250"/>
        <w:rPr>
          <w:rFonts w:asciiTheme="minorHAnsi" w:hAnsiTheme="minorHAnsi" w:cs="Arial"/>
          <w:sz w:val="22"/>
          <w:szCs w:val="22"/>
        </w:rPr>
      </w:pPr>
      <w:ins w:id="205" w:author="Blair, Johnna" w:date="2023-10-24T14:35:00Z">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ins>
      <w:del w:id="206" w:author="Blair, Johnna" w:date="2023-10-24T14:35:00Z">
        <w:r w:rsidR="00785510" w:rsidRPr="00880566" w:rsidDel="002C5033">
          <w:rPr>
            <w:rFonts w:asciiTheme="minorHAnsi" w:hAnsiTheme="minorHAnsi" w:cs="Arial"/>
            <w:sz w:val="22"/>
            <w:szCs w:val="22"/>
          </w:rPr>
          <w:fldChar w:fldCharType="begin"/>
        </w:r>
        <w:r w:rsidR="00785510" w:rsidRPr="00880566" w:rsidDel="002C5033">
          <w:rPr>
            <w:rFonts w:asciiTheme="minorHAnsi" w:hAnsiTheme="minorHAnsi" w:cs="Arial"/>
            <w:sz w:val="22"/>
            <w:szCs w:val="22"/>
          </w:rPr>
          <w:delInstrText xml:space="preserve"> FORMCHECKBOX </w:delInstrText>
        </w:r>
        <w:r w:rsidR="00785510" w:rsidRPr="00880566" w:rsidDel="002C5033">
          <w:rPr>
            <w:rFonts w:asciiTheme="minorHAnsi" w:hAnsiTheme="minorHAnsi" w:cs="Arial"/>
            <w:sz w:val="22"/>
            <w:szCs w:val="22"/>
          </w:rPr>
          <w:fldChar w:fldCharType="separate"/>
        </w:r>
        <w:r w:rsidR="00785510" w:rsidRPr="00880566" w:rsidDel="002C5033">
          <w:rPr>
            <w:rFonts w:asciiTheme="minorHAnsi" w:hAnsiTheme="minorHAnsi" w:cs="Arial"/>
            <w:sz w:val="22"/>
            <w:szCs w:val="22"/>
          </w:rPr>
          <w:fldChar w:fldCharType="end"/>
        </w:r>
      </w:del>
      <w:r w:rsidR="00785510" w:rsidRPr="00880566">
        <w:rPr>
          <w:rFonts w:asciiTheme="minorHAnsi" w:hAnsiTheme="minorHAnsi" w:cs="Arial"/>
          <w:sz w:val="22"/>
          <w:szCs w:val="22"/>
        </w:rPr>
        <w:t xml:space="preserve">  The research involves human subjects as defined by the DHHS regulations (See Worksheet </w:t>
      </w:r>
    </w:p>
    <w:p w14:paraId="188FE4B6" w14:textId="072BE0F2" w:rsidR="00785510" w:rsidRPr="00880566" w:rsidRDefault="00785510" w:rsidP="001F4703">
      <w:pPr>
        <w:pStyle w:val="NormalWeb"/>
        <w:spacing w:before="0" w:beforeAutospacing="0" w:after="0" w:afterAutospacing="0"/>
        <w:ind w:left="2610"/>
        <w:rPr>
          <w:rFonts w:asciiTheme="minorHAnsi" w:hAnsiTheme="minorHAnsi" w:cs="Arial"/>
          <w:sz w:val="22"/>
          <w:szCs w:val="22"/>
        </w:rPr>
      </w:pPr>
      <w:r w:rsidRPr="00880566">
        <w:rPr>
          <w:rFonts w:asciiTheme="minorHAnsi" w:hAnsiTheme="minorHAnsi" w:cs="Arial"/>
          <w:sz w:val="22"/>
          <w:szCs w:val="22"/>
        </w:rPr>
        <w:t>HRP-310).</w:t>
      </w:r>
    </w:p>
    <w:p w14:paraId="6345E498" w14:textId="77777777" w:rsidR="00785510" w:rsidRPr="00880566" w:rsidRDefault="00785510" w:rsidP="001F4703">
      <w:pPr>
        <w:pStyle w:val="NormalWeb"/>
        <w:spacing w:before="0" w:beforeAutospacing="0" w:after="0" w:afterAutospacing="0"/>
        <w:ind w:left="225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The research involves collecting or using biospecimens that are identifiable to an individual.</w:t>
      </w:r>
    </w:p>
    <w:p w14:paraId="0B5F8A31" w14:textId="77777777" w:rsidR="00785510" w:rsidRPr="00880566" w:rsidRDefault="00785510" w:rsidP="001F4703">
      <w:pPr>
        <w:pStyle w:val="NormalWeb"/>
        <w:spacing w:before="0" w:beforeAutospacing="0" w:after="0" w:afterAutospacing="0"/>
        <w:ind w:left="261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Default="00785510" w:rsidP="001F4703">
      <w:pPr>
        <w:pStyle w:val="NormalWeb"/>
        <w:spacing w:before="0" w:beforeAutospacing="0" w:after="0" w:afterAutospacing="0"/>
        <w:ind w:left="225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The research involves the generation of individual level, human genomic data.</w:t>
      </w:r>
    </w:p>
    <w:p w14:paraId="57F52DD1" w14:textId="77777777" w:rsidR="00785510" w:rsidRPr="00880566" w:rsidRDefault="00785510" w:rsidP="001F4703">
      <w:pPr>
        <w:pStyle w:val="NormalWeb"/>
        <w:spacing w:before="0" w:beforeAutospacing="0" w:after="0" w:afterAutospacing="0"/>
        <w:ind w:left="2250"/>
        <w:rPr>
          <w:rFonts w:asciiTheme="minorHAnsi" w:hAnsiTheme="minorHAnsi" w:cs="Arial"/>
          <w:sz w:val="22"/>
          <w:szCs w:val="22"/>
        </w:rPr>
      </w:pPr>
    </w:p>
    <w:p w14:paraId="73EB9625" w14:textId="77777777" w:rsidR="00785510" w:rsidRPr="00880566" w:rsidRDefault="00785510" w:rsidP="001F4703">
      <w:pPr>
        <w:pStyle w:val="NormalWeb"/>
        <w:spacing w:before="0" w:beforeAutospacing="0" w:after="0" w:afterAutospacing="0"/>
        <w:ind w:left="2250"/>
        <w:rPr>
          <w:rFonts w:asciiTheme="minorHAnsi" w:hAnsiTheme="minorHAnsi" w:cs="Arial"/>
          <w:b/>
          <w:sz w:val="22"/>
          <w:szCs w:val="22"/>
        </w:rPr>
      </w:pPr>
      <w:r w:rsidRPr="00880566">
        <w:rPr>
          <w:rFonts w:asciiTheme="minorHAnsi" w:hAnsiTheme="minorHAnsi" w:cs="Arial"/>
          <w:b/>
          <w:sz w:val="22"/>
          <w:szCs w:val="22"/>
        </w:rPr>
        <w:t xml:space="preserve">Note:  If </w:t>
      </w:r>
      <w:r w:rsidRPr="00880566">
        <w:rPr>
          <w:rFonts w:asciiTheme="minorHAnsi" w:hAnsiTheme="minorHAnsi" w:cs="Arial"/>
          <w:b/>
          <w:sz w:val="22"/>
          <w:szCs w:val="22"/>
          <w:u w:val="single"/>
        </w:rPr>
        <w:t>any</w:t>
      </w:r>
      <w:r w:rsidRPr="00880566">
        <w:rPr>
          <w:rFonts w:asciiTheme="minorHAnsi" w:hAnsiTheme="minorHAnsi" w:cs="Arial"/>
          <w:b/>
          <w:sz w:val="22"/>
          <w:szCs w:val="22"/>
        </w:rPr>
        <w:t xml:space="preserve"> of the 4 items above are checked, a COC is automatically issued by NIH and applies to the research. Information about the COC must be included in the consent form.</w:t>
      </w:r>
    </w:p>
    <w:p w14:paraId="2FEC06DF" w14:textId="4947C301" w:rsidR="00785510" w:rsidRPr="00880566" w:rsidRDefault="002C5033" w:rsidP="001F4703">
      <w:pPr>
        <w:pStyle w:val="NormalWeb"/>
        <w:spacing w:before="0" w:beforeAutospacing="0" w:after="0" w:afterAutospacing="0"/>
        <w:ind w:left="1080" w:firstLine="360"/>
        <w:rPr>
          <w:rFonts w:asciiTheme="minorHAnsi" w:hAnsiTheme="minorHAnsi" w:cs="Arial"/>
          <w:sz w:val="22"/>
          <w:szCs w:val="22"/>
        </w:rPr>
      </w:pPr>
      <w:ins w:id="207" w:author="Blair, Johnna" w:date="2023-10-24T14:35:00Z">
        <w:r>
          <w:rPr>
            <w:rFonts w:asciiTheme="minorHAnsi" w:hAnsiTheme="minorHAnsi" w:cs="Arial"/>
            <w:sz w:val="22"/>
            <w:szCs w:val="22"/>
          </w:rPr>
          <w:fldChar w:fldCharType="begin">
            <w:ffData>
              <w:name w:val=""/>
              <w:enabled/>
              <w:calcOnExit w:val="0"/>
              <w:checkBox>
                <w:sizeAuto/>
                <w:default w:val="0"/>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ins>
      <w:del w:id="208" w:author="Blair, Johnna" w:date="2023-10-24T14:35:00Z">
        <w:r w:rsidR="0042594B" w:rsidDel="002C5033">
          <w:rPr>
            <w:rFonts w:asciiTheme="minorHAnsi" w:hAnsiTheme="minorHAnsi" w:cs="Arial"/>
            <w:sz w:val="22"/>
            <w:szCs w:val="22"/>
          </w:rPr>
          <w:fldChar w:fldCharType="begin">
            <w:ffData>
              <w:name w:val=""/>
              <w:enabled/>
              <w:calcOnExit w:val="0"/>
              <w:checkBox>
                <w:sizeAuto/>
                <w:default w:val="1"/>
              </w:checkBox>
            </w:ffData>
          </w:fldChar>
        </w:r>
        <w:r w:rsidR="0042594B" w:rsidDel="002C5033">
          <w:rPr>
            <w:rFonts w:asciiTheme="minorHAnsi" w:hAnsiTheme="minorHAnsi" w:cs="Arial"/>
            <w:sz w:val="22"/>
            <w:szCs w:val="22"/>
          </w:rPr>
          <w:delInstrText xml:space="preserve"> FORMCHECKBOX </w:delInstrText>
        </w:r>
        <w:r w:rsidR="0042594B" w:rsidDel="002C5033">
          <w:rPr>
            <w:rFonts w:asciiTheme="minorHAnsi" w:hAnsiTheme="minorHAnsi" w:cs="Arial"/>
            <w:sz w:val="22"/>
            <w:szCs w:val="22"/>
          </w:rPr>
        </w:r>
        <w:r w:rsidR="0042594B" w:rsidDel="002C5033">
          <w:rPr>
            <w:rFonts w:asciiTheme="minorHAnsi" w:hAnsiTheme="minorHAnsi" w:cs="Arial"/>
            <w:sz w:val="22"/>
            <w:szCs w:val="22"/>
          </w:rPr>
          <w:fldChar w:fldCharType="separate"/>
        </w:r>
        <w:r w:rsidR="0042594B" w:rsidDel="002C5033">
          <w:rPr>
            <w:rFonts w:asciiTheme="minorHAnsi" w:hAnsiTheme="minorHAnsi" w:cs="Arial"/>
            <w:sz w:val="22"/>
            <w:szCs w:val="22"/>
          </w:rPr>
          <w:fldChar w:fldCharType="end"/>
        </w:r>
      </w:del>
      <w:r w:rsidR="00785510" w:rsidRPr="00880566">
        <w:rPr>
          <w:rFonts w:asciiTheme="minorHAnsi" w:hAnsiTheme="minorHAnsi" w:cs="Arial"/>
          <w:sz w:val="22"/>
          <w:szCs w:val="22"/>
        </w:rPr>
        <w:t xml:space="preserve"> No</w:t>
      </w:r>
      <w:r w:rsidR="00785510">
        <w:rPr>
          <w:rFonts w:asciiTheme="minorHAnsi" w:hAnsiTheme="minorHAnsi" w:cs="Arial"/>
          <w:sz w:val="22"/>
          <w:szCs w:val="22"/>
        </w:rPr>
        <w:t xml:space="preserve"> -</w:t>
      </w:r>
      <w:r w:rsidR="00785510" w:rsidRPr="00880566">
        <w:rPr>
          <w:rFonts w:asciiTheme="minorHAnsi" w:hAnsiTheme="minorHAnsi" w:cs="Arial"/>
          <w:sz w:val="22"/>
          <w:szCs w:val="22"/>
        </w:rPr>
        <w:t xml:space="preserve"> answer the following question.</w:t>
      </w:r>
    </w:p>
    <w:p w14:paraId="0CD0758D" w14:textId="77777777" w:rsidR="00785510" w:rsidRPr="00880566" w:rsidRDefault="00785510" w:rsidP="001F4703">
      <w:pPr>
        <w:pStyle w:val="NormalWeb"/>
        <w:spacing w:before="0" w:beforeAutospacing="0" w:after="0" w:afterAutospacing="0"/>
        <w:ind w:left="1440" w:firstLine="720"/>
        <w:rPr>
          <w:rFonts w:asciiTheme="minorHAnsi" w:hAnsiTheme="minorHAnsi" w:cs="Arial"/>
          <w:sz w:val="22"/>
          <w:szCs w:val="22"/>
        </w:rPr>
      </w:pPr>
      <w:r w:rsidRPr="00880566">
        <w:rPr>
          <w:rFonts w:asciiTheme="minorHAnsi" w:hAnsiTheme="minorHAnsi" w:cs="Arial"/>
          <w:sz w:val="22"/>
          <w:szCs w:val="22"/>
        </w:rPr>
        <w:t xml:space="preserve">If the research is not funded by NIH, will the investigator apply for a COC for this research study? </w:t>
      </w:r>
    </w:p>
    <w:p w14:paraId="343A6236" w14:textId="2390F04C" w:rsidR="00785510" w:rsidRPr="00880566" w:rsidRDefault="002C5033" w:rsidP="001F4703">
      <w:pPr>
        <w:pStyle w:val="NormalWeb"/>
        <w:spacing w:before="0" w:beforeAutospacing="0" w:after="0" w:afterAutospacing="0"/>
        <w:ind w:left="1440" w:firstLine="720"/>
        <w:rPr>
          <w:rFonts w:asciiTheme="minorHAnsi" w:hAnsiTheme="minorHAnsi" w:cs="Arial"/>
          <w:sz w:val="22"/>
          <w:szCs w:val="22"/>
        </w:rPr>
      </w:pPr>
      <w:ins w:id="209" w:author="Blair, Johnna" w:date="2023-10-24T14:35:00Z">
        <w:r>
          <w:rPr>
            <w:rFonts w:asciiTheme="minorHAnsi" w:hAnsiTheme="minorHAnsi" w:cs="Arial"/>
            <w:sz w:val="22"/>
            <w:szCs w:val="22"/>
          </w:rPr>
          <w:fldChar w:fldCharType="begin">
            <w:ffData>
              <w:name w:val=""/>
              <w:enabled/>
              <w:calcOnExit w:val="0"/>
              <w:checkBox>
                <w:sizeAuto/>
                <w:default w:val="0"/>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ins>
      <w:del w:id="210" w:author="Blair, Johnna" w:date="2023-10-24T14:35:00Z">
        <w:r w:rsidR="0040654F" w:rsidDel="002C5033">
          <w:rPr>
            <w:rFonts w:asciiTheme="minorHAnsi" w:hAnsiTheme="minorHAnsi" w:cs="Arial"/>
            <w:sz w:val="22"/>
            <w:szCs w:val="22"/>
          </w:rPr>
          <w:fldChar w:fldCharType="begin">
            <w:ffData>
              <w:name w:val=""/>
              <w:enabled/>
              <w:calcOnExit w:val="0"/>
              <w:checkBox>
                <w:sizeAuto/>
                <w:default w:val="1"/>
              </w:checkBox>
            </w:ffData>
          </w:fldChar>
        </w:r>
        <w:r w:rsidR="0040654F" w:rsidDel="002C5033">
          <w:rPr>
            <w:rFonts w:asciiTheme="minorHAnsi" w:hAnsiTheme="minorHAnsi" w:cs="Arial"/>
            <w:sz w:val="22"/>
            <w:szCs w:val="22"/>
          </w:rPr>
          <w:delInstrText xml:space="preserve"> FORMCHECKBOX </w:delInstrText>
        </w:r>
        <w:r w:rsidR="0040654F" w:rsidDel="002C5033">
          <w:rPr>
            <w:rFonts w:asciiTheme="minorHAnsi" w:hAnsiTheme="minorHAnsi" w:cs="Arial"/>
            <w:sz w:val="22"/>
            <w:szCs w:val="22"/>
          </w:rPr>
        </w:r>
        <w:r w:rsidR="0040654F" w:rsidDel="002C5033">
          <w:rPr>
            <w:rFonts w:asciiTheme="minorHAnsi" w:hAnsiTheme="minorHAnsi" w:cs="Arial"/>
            <w:sz w:val="22"/>
            <w:szCs w:val="22"/>
          </w:rPr>
          <w:fldChar w:fldCharType="separate"/>
        </w:r>
        <w:r w:rsidR="0040654F" w:rsidDel="002C5033">
          <w:rPr>
            <w:rFonts w:asciiTheme="minorHAnsi" w:hAnsiTheme="minorHAnsi" w:cs="Arial"/>
            <w:sz w:val="22"/>
            <w:szCs w:val="22"/>
          </w:rPr>
          <w:fldChar w:fldCharType="end"/>
        </w:r>
      </w:del>
      <w:r w:rsidR="00785510" w:rsidRPr="00880566">
        <w:rPr>
          <w:rFonts w:asciiTheme="minorHAnsi" w:hAnsiTheme="minorHAnsi" w:cs="Arial"/>
          <w:sz w:val="22"/>
          <w:szCs w:val="22"/>
        </w:rPr>
        <w:t xml:space="preserve"> No</w:t>
      </w:r>
    </w:p>
    <w:p w14:paraId="3ED6901A" w14:textId="77777777" w:rsidR="00785510" w:rsidRPr="00880566" w:rsidRDefault="00785510" w:rsidP="001F4703">
      <w:pPr>
        <w:pStyle w:val="NormalWeb"/>
        <w:spacing w:before="0" w:beforeAutospacing="0" w:after="0" w:afterAutospacing="0"/>
        <w:ind w:left="1440" w:firstLine="72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Yes</w:t>
      </w:r>
    </w:p>
    <w:p w14:paraId="48631128" w14:textId="77777777" w:rsidR="00785510" w:rsidRDefault="00785510" w:rsidP="00785510">
      <w:pPr>
        <w:pStyle w:val="NormalWeb"/>
        <w:spacing w:before="0" w:beforeAutospacing="0" w:after="0" w:afterAutospacing="0"/>
        <w:ind w:left="2160" w:hanging="720"/>
        <w:rPr>
          <w:rFonts w:asciiTheme="minorHAnsi" w:hAnsiTheme="minorHAnsi" w:cs="Arial"/>
          <w:b/>
          <w:sz w:val="22"/>
          <w:szCs w:val="22"/>
        </w:rPr>
      </w:pPr>
    </w:p>
    <w:p w14:paraId="1B9611F6" w14:textId="77777777" w:rsidR="00785510" w:rsidRPr="00880566" w:rsidRDefault="00785510" w:rsidP="001F4703">
      <w:pPr>
        <w:pStyle w:val="NormalWeb"/>
        <w:spacing w:before="0" w:beforeAutospacing="0" w:after="0" w:afterAutospacing="0"/>
        <w:ind w:left="2160"/>
        <w:rPr>
          <w:rFonts w:asciiTheme="minorHAnsi" w:hAnsiTheme="minorHAnsi" w:cs="Arial"/>
          <w:b/>
          <w:sz w:val="22"/>
          <w:szCs w:val="22"/>
        </w:rPr>
      </w:pPr>
      <w:r w:rsidRPr="00880566">
        <w:rPr>
          <w:rFonts w:asciiTheme="minorHAnsi" w:hAnsiTheme="minorHAnsi" w:cs="Arial"/>
          <w:b/>
          <w:sz w:val="22"/>
          <w:szCs w:val="22"/>
        </w:rPr>
        <w:t xml:space="preserve">Note:  For research not funded by NIH, the IRB may require a COC if the research is collecting personally identifiable </w:t>
      </w:r>
      <w:proofErr w:type="gramStart"/>
      <w:r w:rsidRPr="00880566">
        <w:rPr>
          <w:rFonts w:asciiTheme="minorHAnsi" w:hAnsiTheme="minorHAnsi" w:cs="Arial"/>
          <w:b/>
          <w:sz w:val="22"/>
          <w:szCs w:val="22"/>
        </w:rPr>
        <w:t>information</w:t>
      </w:r>
      <w:proofErr w:type="gramEnd"/>
      <w:r w:rsidRPr="00880566">
        <w:rPr>
          <w:rFonts w:asciiTheme="minorHAnsi" w:hAnsiTheme="minorHAnsi" w:cs="Arial"/>
          <w:b/>
          <w:sz w:val="22"/>
          <w:szCs w:val="22"/>
        </w:rPr>
        <w:t xml:space="preserve"> and the information is sensitive and/or the research is collecting information that if disclosed could significantly harm or damage the subject. </w:t>
      </w:r>
    </w:p>
    <w:p w14:paraId="673BC974" w14:textId="77777777" w:rsidR="00785510" w:rsidRPr="00880566" w:rsidRDefault="00785510" w:rsidP="00785510">
      <w:pPr>
        <w:pStyle w:val="NormalWeb"/>
        <w:spacing w:before="0" w:beforeAutospacing="0" w:after="0" w:afterAutospacing="0"/>
        <w:ind w:left="360"/>
        <w:rPr>
          <w:rFonts w:asciiTheme="minorHAnsi" w:hAnsiTheme="minorHAnsi" w:cs="Arial"/>
          <w:b/>
          <w:sz w:val="22"/>
          <w:szCs w:val="22"/>
        </w:rPr>
      </w:pPr>
    </w:p>
    <w:p w14:paraId="7BAC6517" w14:textId="30058ABF" w:rsidR="00785510" w:rsidRPr="001F4703" w:rsidRDefault="00785510" w:rsidP="0065238D">
      <w:pPr>
        <w:pStyle w:val="Heading2"/>
        <w:numPr>
          <w:ilvl w:val="1"/>
          <w:numId w:val="5"/>
        </w:numPr>
        <w:rPr>
          <w:rFonts w:asciiTheme="minorHAnsi" w:hAnsiTheme="minorHAnsi" w:cstheme="minorHAnsi"/>
        </w:rPr>
      </w:pPr>
      <w:r w:rsidRPr="001F4703">
        <w:rPr>
          <w:rFonts w:asciiTheme="minorHAnsi" w:hAnsiTheme="minorHAnsi" w:cstheme="minorHAnsi"/>
        </w:rPr>
        <w:t>What steps will be taken to protect subjects’ privacy interests? (Check all that apply.)</w:t>
      </w:r>
    </w:p>
    <w:p w14:paraId="1FAF3086" w14:textId="2309EBF7" w:rsidR="00785510" w:rsidRPr="00880566" w:rsidRDefault="0042594B"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Identification and recruitment of potential subjects follows procedures consistent with privacy standards</w:t>
      </w:r>
    </w:p>
    <w:p w14:paraId="1EE54040" w14:textId="4ED1E801" w:rsidR="00785510" w:rsidRPr="00880566" w:rsidRDefault="007D3C1D"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0"/>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Consent discussion and research interventions will take place in a private setting</w:t>
      </w:r>
    </w:p>
    <w:p w14:paraId="5BDE9A3C" w14:textId="075445B9" w:rsidR="00785510" w:rsidRPr="00880566" w:rsidRDefault="0042594B"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Limiting the information being collected to only the minimum amount of data necessary to accomplish the research purposes </w:t>
      </w:r>
    </w:p>
    <w:p w14:paraId="05CFD87A" w14:textId="1549E451" w:rsidR="00785510" w:rsidRPr="00880566" w:rsidRDefault="0042594B"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Limiting the people with access to the identifiable research data to the minimum necessary as specified in the application and consent process</w:t>
      </w:r>
    </w:p>
    <w:p w14:paraId="11B06A49" w14:textId="77777777" w:rsidR="00785510" w:rsidRPr="00880566" w:rsidRDefault="00785510" w:rsidP="001F4703">
      <w:pPr>
        <w:pStyle w:val="NormalWeb"/>
        <w:spacing w:before="0" w:beforeAutospacing="0" w:after="0" w:afterAutospacing="0"/>
        <w:ind w:left="180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Other – Specify:</w:t>
      </w:r>
      <w:r w:rsidRPr="00880566">
        <w:rPr>
          <w:rFonts w:asciiTheme="minorHAnsi" w:hAnsiTheme="minorHAnsi" w:cs="Arial"/>
          <w:b/>
          <w:spacing w:val="-3"/>
          <w:sz w:val="22"/>
          <w:szCs w:val="22"/>
        </w:rPr>
        <w:t xml:space="preserve"> </w:t>
      </w:r>
    </w:p>
    <w:p w14:paraId="37EA1B35" w14:textId="77777777" w:rsidR="00785510" w:rsidRPr="00880566" w:rsidRDefault="00785510" w:rsidP="001F4703">
      <w:pPr>
        <w:pStyle w:val="NormalWeb"/>
        <w:spacing w:before="0" w:beforeAutospacing="0" w:after="0" w:afterAutospacing="0"/>
        <w:ind w:left="180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B228BEF" w14:textId="77777777" w:rsidR="00785510" w:rsidRPr="00880566" w:rsidRDefault="00785510" w:rsidP="00785510">
      <w:pPr>
        <w:pStyle w:val="NormalWeb"/>
        <w:spacing w:before="0" w:beforeAutospacing="0" w:after="0" w:afterAutospacing="0"/>
        <w:ind w:left="720"/>
        <w:rPr>
          <w:rFonts w:asciiTheme="minorHAnsi" w:hAnsiTheme="minorHAnsi" w:cs="Arial"/>
          <w:b/>
          <w:sz w:val="22"/>
          <w:szCs w:val="22"/>
        </w:rPr>
      </w:pPr>
    </w:p>
    <w:p w14:paraId="675F14D5" w14:textId="270E664A" w:rsidR="00785510" w:rsidRPr="001F4703" w:rsidRDefault="00785510" w:rsidP="0065238D">
      <w:pPr>
        <w:pStyle w:val="Heading2"/>
        <w:numPr>
          <w:ilvl w:val="1"/>
          <w:numId w:val="5"/>
        </w:numPr>
        <w:rPr>
          <w:rFonts w:asciiTheme="minorHAnsi" w:hAnsiTheme="minorHAnsi" w:cstheme="minorHAnsi"/>
        </w:rPr>
      </w:pPr>
      <w:r w:rsidRPr="001F4703">
        <w:rPr>
          <w:rFonts w:asciiTheme="minorHAnsi" w:hAnsiTheme="minorHAnsi" w:cstheme="minorHAnsi"/>
        </w:rPr>
        <w:t>What is the process for ensuring correctness of data entry?</w:t>
      </w:r>
    </w:p>
    <w:p w14:paraId="45AF1462"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Double data entry to reduce risk of errors</w:t>
      </w:r>
    </w:p>
    <w:p w14:paraId="68ADC7BE"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Electronic edit checks to ensure data being entered are not obviously incorrect</w:t>
      </w:r>
    </w:p>
    <w:p w14:paraId="6DD4C38D"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Random internal quality and assurance checking of research data</w:t>
      </w:r>
    </w:p>
    <w:p w14:paraId="165ED7E9" w14:textId="55891E46" w:rsidR="00785510" w:rsidRPr="00880566" w:rsidRDefault="0042594B" w:rsidP="001F4703">
      <w:pPr>
        <w:pStyle w:val="NormalWeb"/>
        <w:spacing w:before="0" w:beforeAutospacing="0" w:after="0" w:afterAutospacing="0"/>
        <w:ind w:left="144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Direct entry by subjects</w:t>
      </w:r>
    </w:p>
    <w:p w14:paraId="4F8DB779"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Other - Specify: </w:t>
      </w:r>
    </w:p>
    <w:p w14:paraId="0AC46EC8" w14:textId="77777777" w:rsidR="00785510" w:rsidRPr="00880566" w:rsidRDefault="00785510" w:rsidP="009A424C">
      <w:pPr>
        <w:pStyle w:val="NormalWeb"/>
        <w:spacing w:before="0" w:beforeAutospacing="0" w:after="0" w:afterAutospacing="0"/>
        <w:ind w:left="1440" w:firstLine="360"/>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CDAAF9F" w14:textId="77777777" w:rsidR="00785510" w:rsidRPr="00880566" w:rsidRDefault="00785510" w:rsidP="00785510">
      <w:pPr>
        <w:pStyle w:val="NormalWeb"/>
        <w:spacing w:before="0" w:beforeAutospacing="0" w:after="0" w:afterAutospacing="0"/>
        <w:ind w:left="360"/>
        <w:rPr>
          <w:rFonts w:asciiTheme="minorHAnsi" w:hAnsiTheme="minorHAnsi" w:cs="Arial"/>
          <w:b/>
          <w:sz w:val="22"/>
          <w:szCs w:val="22"/>
        </w:rPr>
      </w:pPr>
    </w:p>
    <w:p w14:paraId="5C902CBE" w14:textId="2B89C0C6" w:rsidR="00785510" w:rsidRPr="009A424C" w:rsidRDefault="00785510" w:rsidP="0065238D">
      <w:pPr>
        <w:pStyle w:val="Heading2"/>
        <w:numPr>
          <w:ilvl w:val="1"/>
          <w:numId w:val="5"/>
        </w:numPr>
        <w:rPr>
          <w:rFonts w:asciiTheme="minorHAnsi" w:hAnsiTheme="minorHAnsi" w:cstheme="minorHAnsi"/>
        </w:rPr>
      </w:pPr>
      <w:r w:rsidRPr="009A424C">
        <w:rPr>
          <w:rFonts w:asciiTheme="minorHAnsi" w:hAnsiTheme="minorHAnsi" w:cstheme="minorHAnsi"/>
        </w:rPr>
        <w:lastRenderedPageBreak/>
        <w:t>Does this research involve the generation of large-scale human genomic data as defined in NIH Genomic Data Sharing Policy (</w:t>
      </w:r>
      <w:hyperlink r:id="rId35" w:history="1">
        <w:r w:rsidRPr="009A424C">
          <w:rPr>
            <w:rStyle w:val="Hyperlink"/>
            <w:rFonts w:asciiTheme="minorHAnsi" w:hAnsiTheme="minorHAnsi" w:cstheme="minorHAnsi"/>
            <w:b w:val="0"/>
            <w:szCs w:val="22"/>
          </w:rPr>
          <w:t>http://gds.nih.gov</w:t>
        </w:r>
      </w:hyperlink>
      <w:r w:rsidRPr="009A424C">
        <w:rPr>
          <w:rFonts w:asciiTheme="minorHAnsi" w:hAnsiTheme="minorHAnsi" w:cstheme="minorHAnsi"/>
        </w:rPr>
        <w:t>)?</w:t>
      </w:r>
    </w:p>
    <w:p w14:paraId="221167E4" w14:textId="6DBB5D7F" w:rsidR="00785510" w:rsidRPr="00880566" w:rsidRDefault="0042594B" w:rsidP="009A424C">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No</w:t>
      </w:r>
    </w:p>
    <w:p w14:paraId="10CB5AC4" w14:textId="77777777" w:rsidR="00785510" w:rsidRDefault="00785510" w:rsidP="009A424C">
      <w:pPr>
        <w:pStyle w:val="NormalWeb"/>
        <w:spacing w:before="0" w:beforeAutospacing="0" w:after="0" w:afterAutospacing="0"/>
        <w:ind w:left="180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Yes – If </w:t>
      </w:r>
      <w:proofErr w:type="gramStart"/>
      <w:r w:rsidRPr="00880566">
        <w:rPr>
          <w:rFonts w:asciiTheme="minorHAnsi" w:hAnsiTheme="minorHAnsi" w:cs="Arial"/>
          <w:sz w:val="22"/>
          <w:szCs w:val="22"/>
        </w:rPr>
        <w:t>Yes</w:t>
      </w:r>
      <w:proofErr w:type="gramEnd"/>
      <w:r w:rsidRPr="00880566">
        <w:rPr>
          <w:rFonts w:asciiTheme="minorHAnsi" w:hAnsiTheme="minorHAnsi" w:cs="Arial"/>
          <w:sz w:val="22"/>
          <w:szCs w:val="22"/>
        </w:rPr>
        <w:t xml:space="preserve">, describe the plan for de-identifying the dataset before sharing it with NIH-designated data repositories. </w:t>
      </w:r>
    </w:p>
    <w:p w14:paraId="6465C8DF" w14:textId="77777777" w:rsidR="00785510" w:rsidRDefault="00785510" w:rsidP="009A424C">
      <w:pPr>
        <w:pStyle w:val="NormalWeb"/>
        <w:spacing w:before="0" w:beforeAutospacing="0" w:after="0" w:afterAutospacing="0"/>
        <w:ind w:left="180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FD811A4" w14:textId="2539A90E" w:rsidR="00785510" w:rsidRDefault="00785510" w:rsidP="00785510">
      <w:pPr>
        <w:pStyle w:val="NormalWeb"/>
        <w:spacing w:before="0" w:beforeAutospacing="0" w:after="0" w:afterAutospacing="0"/>
        <w:ind w:left="720" w:hanging="360"/>
        <w:rPr>
          <w:rFonts w:ascii="Arial" w:hAnsi="Arial" w:cs="Arial"/>
          <w:b/>
          <w:sz w:val="22"/>
          <w:szCs w:val="22"/>
        </w:rPr>
      </w:pPr>
    </w:p>
    <w:p w14:paraId="0F29995F" w14:textId="29C76577" w:rsidR="00785510" w:rsidRPr="00387570" w:rsidRDefault="00785510" w:rsidP="0065238D">
      <w:pPr>
        <w:pStyle w:val="Heading2"/>
        <w:numPr>
          <w:ilvl w:val="1"/>
          <w:numId w:val="5"/>
        </w:numPr>
      </w:pPr>
      <w:r w:rsidRPr="00387570">
        <w:rPr>
          <w:rFonts w:asciiTheme="minorHAnsi" w:hAnsiTheme="minorHAnsi" w:cstheme="minorHAnsi"/>
        </w:rPr>
        <w:t xml:space="preserve">The European Union (EU) General Data Protection Regulation (GDPR) </w:t>
      </w:r>
    </w:p>
    <w:p w14:paraId="49ED8E5A" w14:textId="0B848AE1" w:rsidR="00785510" w:rsidRPr="00387570" w:rsidRDefault="00785510" w:rsidP="0065238D">
      <w:pPr>
        <w:pStyle w:val="Heading3"/>
        <w:numPr>
          <w:ilvl w:val="3"/>
          <w:numId w:val="5"/>
        </w:numPr>
        <w:rPr>
          <w:rFonts w:asciiTheme="minorHAnsi" w:hAnsiTheme="minorHAnsi" w:cstheme="minorHAnsi"/>
        </w:rPr>
      </w:pPr>
      <w:r w:rsidRPr="00387570">
        <w:rPr>
          <w:rFonts w:asciiTheme="minorHAnsi" w:hAnsiTheme="minorHAnsi" w:cstheme="minorHAnsi"/>
        </w:rPr>
        <w:t>To determine if the research is subject to the GDPR answer the following questions:</w:t>
      </w:r>
    </w:p>
    <w:p w14:paraId="397AFF6B" w14:textId="77777777" w:rsidR="00785510" w:rsidRPr="00387570" w:rsidRDefault="00785510" w:rsidP="0065238D">
      <w:pPr>
        <w:pStyle w:val="Heading4"/>
        <w:numPr>
          <w:ilvl w:val="4"/>
          <w:numId w:val="5"/>
        </w:numPr>
        <w:rPr>
          <w:rFonts w:asciiTheme="minorHAnsi" w:hAnsiTheme="minorHAnsi" w:cstheme="minorHAnsi"/>
        </w:rPr>
      </w:pPr>
      <w:r w:rsidRPr="00387570">
        <w:rPr>
          <w:rFonts w:asciiTheme="minorHAnsi" w:hAnsiTheme="minorHAnsi" w:cstheme="minorHAnsi"/>
        </w:rPr>
        <w:t xml:space="preserve">Will the Penn State principal investigator, or another entity under the Penn State principal investigator’s direction, be collecting, recording, storing, using, any </w:t>
      </w:r>
      <w:commentRangeStart w:id="211"/>
      <w:r w:rsidRPr="00387570">
        <w:rPr>
          <w:rFonts w:asciiTheme="minorHAnsi" w:hAnsiTheme="minorHAnsi" w:cstheme="minorHAnsi"/>
        </w:rPr>
        <w:t xml:space="preserve">personal data* </w:t>
      </w:r>
      <w:commentRangeEnd w:id="211"/>
      <w:r w:rsidR="007D3C1D">
        <w:rPr>
          <w:rStyle w:val="CommentReference"/>
          <w:rFonts w:ascii="Times New Roman" w:hAnsi="Times New Roman"/>
          <w:b w:val="0"/>
          <w:bCs w:val="0"/>
        </w:rPr>
        <w:commentReference w:id="211"/>
      </w:r>
      <w:r w:rsidRPr="00387570">
        <w:rPr>
          <w:rFonts w:asciiTheme="minorHAnsi" w:hAnsiTheme="minorHAnsi" w:cstheme="minorHAnsi"/>
        </w:rPr>
        <w:t xml:space="preserve">of any subjects physically located in the European Economic Area (EEA)** at the time of data collection (even if the subject is NOT an EEA resident) or any EEA citizens? (This includes recruitment through social media sites, use of </w:t>
      </w:r>
      <w:proofErr w:type="gramStart"/>
      <w:r w:rsidRPr="00387570">
        <w:rPr>
          <w:rFonts w:asciiTheme="minorHAnsi" w:hAnsiTheme="minorHAnsi" w:cstheme="minorHAnsi"/>
        </w:rPr>
        <w:t>third party</w:t>
      </w:r>
      <w:proofErr w:type="gramEnd"/>
      <w:r w:rsidRPr="00387570">
        <w:rPr>
          <w:rFonts w:asciiTheme="minorHAnsi" w:hAnsiTheme="minorHAnsi" w:cstheme="minorHAnsi"/>
        </w:rPr>
        <w:t xml:space="preserve"> internet sites, mobile devices or apps to collect data, and/or direct receipt of data from subjects.)</w:t>
      </w:r>
    </w:p>
    <w:p w14:paraId="3EA574DA" w14:textId="65BE419B" w:rsidR="00785510" w:rsidRPr="00736306" w:rsidRDefault="007D3C1D" w:rsidP="00387570">
      <w:pPr>
        <w:pStyle w:val="NormalWeb"/>
        <w:spacing w:before="0" w:beforeAutospacing="0" w:after="0" w:afterAutospacing="0"/>
        <w:ind w:left="1440" w:firstLine="252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No</w:t>
      </w:r>
    </w:p>
    <w:p w14:paraId="6C80A5E3" w14:textId="4EE7CFF1" w:rsidR="00785510" w:rsidRDefault="007D3C1D" w:rsidP="00387570">
      <w:pPr>
        <w:pStyle w:val="NormalWeb"/>
        <w:ind w:left="1440" w:firstLine="2520"/>
        <w:contextualSpacing/>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Yes (This research </w:t>
      </w:r>
      <w:r w:rsidR="00785510">
        <w:rPr>
          <w:rFonts w:asciiTheme="minorHAnsi" w:hAnsiTheme="minorHAnsi" w:cstheme="minorHAnsi"/>
          <w:sz w:val="22"/>
          <w:szCs w:val="22"/>
        </w:rPr>
        <w:t>may be</w:t>
      </w:r>
      <w:r w:rsidR="00785510" w:rsidRPr="00736306">
        <w:rPr>
          <w:rFonts w:asciiTheme="minorHAnsi" w:hAnsiTheme="minorHAnsi" w:cstheme="minorHAnsi"/>
          <w:sz w:val="22"/>
          <w:szCs w:val="22"/>
        </w:rPr>
        <w:t xml:space="preserve"> subject to the GDPR)</w:t>
      </w:r>
    </w:p>
    <w:p w14:paraId="36CE8A89" w14:textId="77777777" w:rsidR="00785510" w:rsidRPr="00387570" w:rsidRDefault="00785510" w:rsidP="0065238D">
      <w:pPr>
        <w:pStyle w:val="Heading4"/>
        <w:numPr>
          <w:ilvl w:val="4"/>
          <w:numId w:val="5"/>
        </w:numPr>
      </w:pPr>
      <w:r w:rsidRPr="00387570">
        <w:rPr>
          <w:rFonts w:asciiTheme="minorHAnsi" w:hAnsiTheme="minorHAnsi" w:cstheme="minorHAnsi"/>
        </w:rPr>
        <w:t>Does this research involve the transfer of personal data collected under the GDPR from an EEA country? (This includes direct transfer of data from research collaborators.)</w:t>
      </w:r>
    </w:p>
    <w:p w14:paraId="2CA56843" w14:textId="2E213B53" w:rsidR="00785510" w:rsidRPr="00736306" w:rsidRDefault="007D3C1D" w:rsidP="00387570">
      <w:pPr>
        <w:pStyle w:val="NormalWeb"/>
        <w:spacing w:before="0" w:beforeAutospacing="0" w:after="0" w:afterAutospacing="0"/>
        <w:ind w:left="1440" w:firstLine="252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No</w:t>
      </w:r>
    </w:p>
    <w:p w14:paraId="609D988C" w14:textId="4BEDB2C6" w:rsidR="00785510" w:rsidRPr="00736306" w:rsidRDefault="007D3C1D" w:rsidP="00387570">
      <w:pPr>
        <w:pStyle w:val="NormalWeb"/>
        <w:ind w:left="1440" w:firstLine="2520"/>
        <w:contextualSpacing/>
        <w:rPr>
          <w:rFonts w:asciiTheme="minorHAnsi" w:hAnsiTheme="minorHAnsi" w:cstheme="minorHAnsi"/>
          <w:b/>
          <w:sz w:val="22"/>
          <w:szCs w:val="22"/>
        </w:rPr>
      </w:pPr>
      <w:r>
        <w:rPr>
          <w:rFonts w:asciiTheme="minorHAnsi" w:hAnsiTheme="minorHAnsi" w:cstheme="minorHAnsi"/>
          <w:sz w:val="22"/>
          <w:szCs w:val="22"/>
        </w:rPr>
        <w:fldChar w:fldCharType="begin">
          <w:ffData>
            <w:name w:val=""/>
            <w:enabled/>
            <w:calcOnExit w:val="0"/>
            <w:checkBox>
              <w:sizeAuto/>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Yes (This research </w:t>
      </w:r>
      <w:r w:rsidR="00785510">
        <w:rPr>
          <w:rFonts w:asciiTheme="minorHAnsi" w:hAnsiTheme="minorHAnsi" w:cstheme="minorHAnsi"/>
          <w:sz w:val="22"/>
          <w:szCs w:val="22"/>
        </w:rPr>
        <w:t>may be</w:t>
      </w:r>
      <w:r w:rsidR="00785510" w:rsidRPr="00736306">
        <w:rPr>
          <w:rFonts w:asciiTheme="minorHAnsi" w:hAnsiTheme="minorHAnsi" w:cstheme="minorHAnsi"/>
          <w:sz w:val="22"/>
          <w:szCs w:val="22"/>
        </w:rPr>
        <w:t xml:space="preserve"> subject to the GDPR)</w:t>
      </w:r>
    </w:p>
    <w:p w14:paraId="18F21445" w14:textId="77777777" w:rsidR="00785510" w:rsidRPr="00736306" w:rsidRDefault="00785510" w:rsidP="00785510">
      <w:pPr>
        <w:pStyle w:val="NormalWeb"/>
        <w:spacing w:before="0" w:beforeAutospacing="0" w:after="0" w:afterAutospacing="0"/>
        <w:ind w:firstLine="360"/>
        <w:rPr>
          <w:rFonts w:asciiTheme="minorHAnsi" w:hAnsiTheme="minorHAnsi" w:cstheme="minorHAnsi"/>
          <w:sz w:val="22"/>
          <w:szCs w:val="22"/>
        </w:rPr>
      </w:pPr>
    </w:p>
    <w:p w14:paraId="1A0053A4" w14:textId="77777777" w:rsidR="00785510" w:rsidRPr="00387570" w:rsidRDefault="00785510" w:rsidP="0065238D">
      <w:pPr>
        <w:pStyle w:val="Heading3"/>
        <w:numPr>
          <w:ilvl w:val="3"/>
          <w:numId w:val="5"/>
        </w:numPr>
        <w:rPr>
          <w:rFonts w:asciiTheme="minorHAnsi" w:hAnsiTheme="minorHAnsi" w:cstheme="minorHAnsi"/>
        </w:rPr>
      </w:pPr>
      <w:r w:rsidRPr="00387570">
        <w:rPr>
          <w:rFonts w:asciiTheme="minorHAnsi" w:hAnsiTheme="minorHAnsi" w:cstheme="minorHAnsi"/>
        </w:rPr>
        <w:t>If the research may be subject to the GDPR as indicated in the answers to the questions above, answer the following:</w:t>
      </w:r>
    </w:p>
    <w:p w14:paraId="19957360" w14:textId="77777777" w:rsidR="00785510" w:rsidRPr="00387570" w:rsidRDefault="00785510" w:rsidP="0065238D">
      <w:pPr>
        <w:pStyle w:val="Heading4"/>
        <w:numPr>
          <w:ilvl w:val="4"/>
          <w:numId w:val="5"/>
        </w:numPr>
        <w:rPr>
          <w:rFonts w:asciiTheme="minorHAnsi" w:hAnsiTheme="minorHAnsi" w:cstheme="minorHAnsi"/>
        </w:rPr>
      </w:pPr>
      <w:r w:rsidRPr="00387570">
        <w:rPr>
          <w:rFonts w:asciiTheme="minorHAnsi" w:hAnsiTheme="minorHAnsi" w:cstheme="minorHAnsi"/>
        </w:rPr>
        <w:t>Will any of the data fall into one of the following categories: health data, racial or ethnic origin, political opinions, religious or philosophical beliefs, trade union membership, genetic data, biometric data used for purpose of identifying an individual, sex life or sexual orientation?</w:t>
      </w:r>
    </w:p>
    <w:p w14:paraId="1577F794" w14:textId="78F024AD" w:rsidR="00785510" w:rsidRPr="00736306" w:rsidRDefault="006C381A" w:rsidP="00387570">
      <w:pPr>
        <w:pStyle w:val="NormalWeb"/>
        <w:ind w:left="1440" w:firstLine="2520"/>
        <w:contextualSpacing/>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No</w:t>
      </w:r>
    </w:p>
    <w:p w14:paraId="3661AA1B" w14:textId="2FBBFD61" w:rsidR="00785510" w:rsidRPr="00736306" w:rsidRDefault="006C381A" w:rsidP="00387570">
      <w:pPr>
        <w:pStyle w:val="NormalWeb"/>
        <w:ind w:left="1440" w:firstLine="252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Yes</w:t>
      </w:r>
    </w:p>
    <w:p w14:paraId="5BC79045" w14:textId="77777777" w:rsidR="00785510" w:rsidRPr="00EB0F0C" w:rsidRDefault="00785510" w:rsidP="0065238D">
      <w:pPr>
        <w:pStyle w:val="Heading4"/>
        <w:numPr>
          <w:ilvl w:val="4"/>
          <w:numId w:val="5"/>
        </w:numPr>
        <w:rPr>
          <w:rFonts w:asciiTheme="minorHAnsi" w:hAnsiTheme="minorHAnsi" w:cstheme="minorHAnsi"/>
        </w:rPr>
      </w:pPr>
      <w:r w:rsidRPr="00EB0F0C">
        <w:rPr>
          <w:rFonts w:asciiTheme="minorHAnsi" w:hAnsiTheme="minorHAnsi" w:cstheme="minorHAnsi"/>
        </w:rPr>
        <w:t>Will any of the data be related to criminal convictions or offenses?</w:t>
      </w:r>
    </w:p>
    <w:p w14:paraId="11F68554" w14:textId="59F447E1" w:rsidR="00785510" w:rsidRPr="00736306" w:rsidRDefault="0040654F" w:rsidP="00EB0F0C">
      <w:pPr>
        <w:pStyle w:val="NormalWeb"/>
        <w:ind w:left="1440" w:firstLine="2520"/>
        <w:contextualSpacing/>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No</w:t>
      </w:r>
    </w:p>
    <w:p w14:paraId="3965AE53" w14:textId="77777777" w:rsidR="00785510" w:rsidRPr="00736306" w:rsidRDefault="00785510" w:rsidP="00EB0F0C">
      <w:pPr>
        <w:pStyle w:val="NormalWeb"/>
        <w:ind w:left="1440" w:firstLine="252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Yes</w:t>
      </w:r>
    </w:p>
    <w:p w14:paraId="4A0730B2" w14:textId="77777777" w:rsidR="007C247F" w:rsidRPr="00525F96" w:rsidRDefault="00785510" w:rsidP="00EB0F0C">
      <w:pPr>
        <w:pStyle w:val="NormalWeb"/>
        <w:ind w:left="1440" w:firstLine="2520"/>
        <w:rPr>
          <w:rFonts w:asciiTheme="minorHAnsi" w:hAnsiTheme="minorHAnsi" w:cstheme="minorHAnsi"/>
          <w:b/>
          <w:sz w:val="22"/>
          <w:szCs w:val="22"/>
        </w:rPr>
      </w:pPr>
      <w:r w:rsidRPr="00525F96">
        <w:rPr>
          <w:rFonts w:asciiTheme="minorHAnsi" w:hAnsiTheme="minorHAnsi" w:cstheme="minorHAnsi"/>
          <w:b/>
          <w:sz w:val="22"/>
          <w:szCs w:val="22"/>
        </w:rPr>
        <w:t>Comments on any of the above responses:</w:t>
      </w:r>
    </w:p>
    <w:p w14:paraId="0CDD7295" w14:textId="36A37A43" w:rsidR="00785510" w:rsidRPr="00736306" w:rsidRDefault="007B4573" w:rsidP="00EB0F0C">
      <w:pPr>
        <w:pStyle w:val="NormalWeb"/>
        <w:ind w:left="1440" w:firstLine="2520"/>
        <w:rPr>
          <w:rFonts w:asciiTheme="minorHAnsi" w:hAnsiTheme="minorHAnsi" w:cstheme="minorHAnsi"/>
          <w:sz w:val="22"/>
          <w:szCs w:val="22"/>
        </w:rPr>
      </w:pPr>
      <w:r>
        <w:rPr>
          <w:rFonts w:asciiTheme="minorHAnsi" w:hAnsiTheme="minorHAnsi" w:cstheme="minorHAnsi"/>
          <w:spacing w:val="-3"/>
          <w:sz w:val="22"/>
          <w:szCs w:val="22"/>
        </w:rPr>
        <w:fldChar w:fldCharType="begin">
          <w:ffData>
            <w:name w:val=""/>
            <w:enabled/>
            <w:calcOnExit w:val="0"/>
            <w:textInput/>
          </w:ffData>
        </w:fldChar>
      </w:r>
      <w:r>
        <w:rPr>
          <w:rFonts w:asciiTheme="minorHAnsi" w:hAnsiTheme="minorHAnsi" w:cstheme="minorHAnsi"/>
          <w:spacing w:val="-3"/>
          <w:sz w:val="22"/>
          <w:szCs w:val="22"/>
        </w:rPr>
        <w:instrText xml:space="preserve"> FORMTEXT </w:instrText>
      </w:r>
      <w:r>
        <w:rPr>
          <w:rFonts w:asciiTheme="minorHAnsi" w:hAnsiTheme="minorHAnsi" w:cstheme="minorHAnsi"/>
          <w:spacing w:val="-3"/>
          <w:sz w:val="22"/>
          <w:szCs w:val="22"/>
        </w:rPr>
      </w:r>
      <w:r>
        <w:rPr>
          <w:rFonts w:asciiTheme="minorHAnsi" w:hAnsiTheme="minorHAnsi" w:cstheme="minorHAnsi"/>
          <w:spacing w:val="-3"/>
          <w:sz w:val="22"/>
          <w:szCs w:val="22"/>
        </w:rPr>
        <w:fldChar w:fldCharType="separate"/>
      </w:r>
      <w:r>
        <w:rPr>
          <w:rFonts w:asciiTheme="minorHAnsi" w:hAnsiTheme="minorHAnsi" w:cstheme="minorHAnsi"/>
          <w:noProof/>
          <w:spacing w:val="-3"/>
          <w:sz w:val="22"/>
          <w:szCs w:val="22"/>
        </w:rPr>
        <w:t> </w:t>
      </w:r>
      <w:r>
        <w:rPr>
          <w:rFonts w:asciiTheme="minorHAnsi" w:hAnsiTheme="minorHAnsi" w:cstheme="minorHAnsi"/>
          <w:noProof/>
          <w:spacing w:val="-3"/>
          <w:sz w:val="22"/>
          <w:szCs w:val="22"/>
        </w:rPr>
        <w:t> </w:t>
      </w:r>
      <w:r>
        <w:rPr>
          <w:rFonts w:asciiTheme="minorHAnsi" w:hAnsiTheme="minorHAnsi" w:cstheme="minorHAnsi"/>
          <w:noProof/>
          <w:spacing w:val="-3"/>
          <w:sz w:val="22"/>
          <w:szCs w:val="22"/>
        </w:rPr>
        <w:t> </w:t>
      </w:r>
      <w:r>
        <w:rPr>
          <w:rFonts w:asciiTheme="minorHAnsi" w:hAnsiTheme="minorHAnsi" w:cstheme="minorHAnsi"/>
          <w:noProof/>
          <w:spacing w:val="-3"/>
          <w:sz w:val="22"/>
          <w:szCs w:val="22"/>
        </w:rPr>
        <w:t> </w:t>
      </w:r>
      <w:r>
        <w:rPr>
          <w:rFonts w:asciiTheme="minorHAnsi" w:hAnsiTheme="minorHAnsi" w:cstheme="minorHAnsi"/>
          <w:noProof/>
          <w:spacing w:val="-3"/>
          <w:sz w:val="22"/>
          <w:szCs w:val="22"/>
        </w:rPr>
        <w:t> </w:t>
      </w:r>
      <w:r>
        <w:rPr>
          <w:rFonts w:asciiTheme="minorHAnsi" w:hAnsiTheme="minorHAnsi" w:cstheme="minorHAnsi"/>
          <w:spacing w:val="-3"/>
          <w:sz w:val="22"/>
          <w:szCs w:val="22"/>
        </w:rPr>
        <w:fldChar w:fldCharType="end"/>
      </w:r>
    </w:p>
    <w:p w14:paraId="508286E0" w14:textId="77777777" w:rsidR="00785510" w:rsidRPr="00736306" w:rsidRDefault="00785510" w:rsidP="00785510">
      <w:pPr>
        <w:pStyle w:val="NormalWeb"/>
        <w:ind w:left="540" w:hanging="180"/>
        <w:rPr>
          <w:rFonts w:asciiTheme="minorHAnsi" w:hAnsiTheme="minorHAnsi" w:cstheme="minorHAnsi"/>
          <w:sz w:val="22"/>
          <w:szCs w:val="22"/>
        </w:rPr>
      </w:pPr>
      <w:r w:rsidRPr="00736306">
        <w:rPr>
          <w:rFonts w:asciiTheme="minorHAnsi" w:hAnsiTheme="minorHAnsi" w:cstheme="minorHAnsi"/>
          <w:sz w:val="22"/>
          <w:szCs w:val="22"/>
        </w:rPr>
        <w:t xml:space="preserve">* “Personal data” means any information relating to an identified or identifiable natural person; an identifiable natural person is one who can be identified, directly or indirectly, by reference to an identifier such as a name, an </w:t>
      </w:r>
      <w:r w:rsidRPr="00736306">
        <w:rPr>
          <w:rFonts w:asciiTheme="minorHAnsi" w:hAnsiTheme="minorHAnsi" w:cstheme="minorHAnsi"/>
          <w:sz w:val="22"/>
          <w:szCs w:val="22"/>
        </w:rPr>
        <w:lastRenderedPageBreak/>
        <w:t>identification number, location data, an online identifier or to one or more factors specific to the physical, physiological, genetic, mental, economic, cultural or social identity of that natural person.</w:t>
      </w:r>
    </w:p>
    <w:p w14:paraId="3A7D1744" w14:textId="77777777" w:rsidR="00785510" w:rsidRPr="000D4262" w:rsidRDefault="00785510" w:rsidP="00785510">
      <w:pPr>
        <w:pStyle w:val="NormalWeb"/>
        <w:ind w:left="540" w:hanging="180"/>
        <w:rPr>
          <w:rFonts w:asciiTheme="minorHAnsi" w:hAnsiTheme="minorHAnsi" w:cstheme="minorHAnsi"/>
          <w:sz w:val="22"/>
          <w:szCs w:val="22"/>
        </w:rPr>
      </w:pPr>
      <w:r w:rsidRPr="00736306">
        <w:rPr>
          <w:rFonts w:asciiTheme="minorHAnsi" w:hAnsiTheme="minorHAnsi" w:cstheme="minorHAnsi"/>
          <w:sz w:val="22"/>
          <w:szCs w:val="22"/>
        </w:rPr>
        <w:t>** European Economic Area</w:t>
      </w:r>
      <w:r>
        <w:rPr>
          <w:rFonts w:asciiTheme="minorHAnsi" w:hAnsiTheme="minorHAnsi" w:cstheme="minorHAnsi"/>
          <w:sz w:val="22"/>
          <w:szCs w:val="22"/>
        </w:rPr>
        <w:t xml:space="preserve"> (EEA)</w:t>
      </w:r>
      <w:r w:rsidRPr="00736306">
        <w:rPr>
          <w:rFonts w:asciiTheme="minorHAnsi" w:hAnsiTheme="minorHAnsi" w:cstheme="minorHAnsi"/>
          <w:sz w:val="22"/>
          <w:szCs w:val="22"/>
        </w:rPr>
        <w:t xml:space="preserve"> – Includes the 28</w:t>
      </w:r>
      <w:r>
        <w:rPr>
          <w:rFonts w:asciiTheme="minorHAnsi" w:hAnsiTheme="minorHAnsi" w:cstheme="minorHAnsi"/>
          <w:sz w:val="22"/>
          <w:szCs w:val="22"/>
        </w:rPr>
        <w:t>-</w:t>
      </w:r>
      <w:r w:rsidRPr="000D4262">
        <w:rPr>
          <w:rFonts w:asciiTheme="minorHAnsi" w:hAnsiTheme="minorHAnsi" w:cstheme="minorHAnsi"/>
          <w:sz w:val="22"/>
          <w:szCs w:val="22"/>
        </w:rPr>
        <w:t xml:space="preserve">member states of the European Union (Austria, Belgium, Bulgaria, Croatia, Republic of Cyprus, Czech Republic, Denmark, Estonia, Finland, France, Germany, Greece, Hungary, Ireland, Italy, Latvia, Lithuania, Luxembourg, Malta, Netherlands, Poland, Portugal, Romania, Slovakia, Slovenia Spain, Sweden, UK) and Norway, Iceland, Lichtenstein. </w:t>
      </w:r>
    </w:p>
    <w:p w14:paraId="3CE68C7A" w14:textId="31D699CA" w:rsidR="00785510" w:rsidRPr="00EB0F0C" w:rsidRDefault="00785510" w:rsidP="0065238D">
      <w:pPr>
        <w:pStyle w:val="Heading2"/>
        <w:numPr>
          <w:ilvl w:val="1"/>
          <w:numId w:val="5"/>
        </w:numPr>
        <w:rPr>
          <w:rFonts w:asciiTheme="minorHAnsi" w:hAnsiTheme="minorHAnsi" w:cstheme="minorHAnsi"/>
        </w:rPr>
      </w:pPr>
      <w:r w:rsidRPr="00EB0F0C">
        <w:rPr>
          <w:rFonts w:asciiTheme="minorHAnsi" w:hAnsiTheme="minorHAnsi" w:cstheme="minorHAnsi"/>
        </w:rPr>
        <w:t>Does this research involve transfer or disclosure of data and/or specimens to and/or from Penn State?</w:t>
      </w:r>
    </w:p>
    <w:p w14:paraId="73A805E0" w14:textId="558339C3" w:rsidR="00785510" w:rsidRPr="00880566" w:rsidRDefault="00752C39" w:rsidP="00EB0F0C">
      <w:pPr>
        <w:pStyle w:val="NormalWeb"/>
        <w:spacing w:before="0" w:beforeAutospacing="0" w:after="0" w:afterAutospacing="0"/>
        <w:ind w:left="360" w:firstLine="1080"/>
        <w:rPr>
          <w:rFonts w:asciiTheme="minorHAnsi" w:hAnsiTheme="minorHAnsi" w:cs="Arial"/>
          <w:sz w:val="22"/>
          <w:szCs w:val="22"/>
        </w:rPr>
      </w:pPr>
      <w:ins w:id="212" w:author="Blair, Johnna" w:date="2024-10-08T09:37:00Z" w16du:dateUtc="2024-10-08T13:37:00Z">
        <w:r>
          <w:rPr>
            <w:rFonts w:asciiTheme="minorHAnsi" w:hAnsiTheme="minorHAnsi" w:cs="Arial"/>
            <w:sz w:val="22"/>
            <w:szCs w:val="22"/>
          </w:rPr>
          <w:fldChar w:fldCharType="begin">
            <w:ffData>
              <w:name w:val=""/>
              <w:enabled/>
              <w:calcOnExit w:val="0"/>
              <w:checkBox>
                <w:sizeAuto/>
                <w:default w:val="0"/>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ins>
      <w:commentRangeStart w:id="213"/>
      <w:del w:id="214" w:author="Blair, Johnna" w:date="2024-10-08T09:37:00Z" w16du:dateUtc="2024-10-08T13:37:00Z">
        <w:r w:rsidR="000F226A" w:rsidDel="00752C39">
          <w:rPr>
            <w:rFonts w:asciiTheme="minorHAnsi" w:hAnsiTheme="minorHAnsi" w:cs="Arial"/>
            <w:sz w:val="22"/>
            <w:szCs w:val="22"/>
          </w:rPr>
          <w:fldChar w:fldCharType="begin">
            <w:ffData>
              <w:name w:val=""/>
              <w:enabled/>
              <w:calcOnExit w:val="0"/>
              <w:checkBox>
                <w:sizeAuto/>
                <w:default w:val="1"/>
              </w:checkBox>
            </w:ffData>
          </w:fldChar>
        </w:r>
        <w:r w:rsidR="000F226A" w:rsidDel="00752C39">
          <w:rPr>
            <w:rFonts w:asciiTheme="minorHAnsi" w:hAnsiTheme="minorHAnsi" w:cs="Arial"/>
            <w:sz w:val="22"/>
            <w:szCs w:val="22"/>
          </w:rPr>
          <w:delInstrText xml:space="preserve"> FORMCHECKBOX </w:delInstrText>
        </w:r>
        <w:r w:rsidR="000F226A" w:rsidDel="00752C39">
          <w:rPr>
            <w:rFonts w:asciiTheme="minorHAnsi" w:hAnsiTheme="minorHAnsi" w:cs="Arial"/>
            <w:sz w:val="22"/>
            <w:szCs w:val="22"/>
          </w:rPr>
        </w:r>
        <w:r w:rsidR="000F226A" w:rsidDel="00752C39">
          <w:rPr>
            <w:rFonts w:asciiTheme="minorHAnsi" w:hAnsiTheme="minorHAnsi" w:cs="Arial"/>
            <w:sz w:val="22"/>
            <w:szCs w:val="22"/>
          </w:rPr>
          <w:fldChar w:fldCharType="separate"/>
        </w:r>
        <w:r w:rsidR="000F226A" w:rsidDel="00752C39">
          <w:rPr>
            <w:rFonts w:asciiTheme="minorHAnsi" w:hAnsiTheme="minorHAnsi" w:cs="Arial"/>
            <w:sz w:val="22"/>
            <w:szCs w:val="22"/>
          </w:rPr>
          <w:fldChar w:fldCharType="end"/>
        </w:r>
      </w:del>
      <w:r w:rsidR="00785510" w:rsidRPr="00880566">
        <w:rPr>
          <w:rFonts w:asciiTheme="minorHAnsi" w:hAnsiTheme="minorHAnsi" w:cs="Arial"/>
          <w:sz w:val="22"/>
          <w:szCs w:val="22"/>
        </w:rPr>
        <w:t xml:space="preserve">  No</w:t>
      </w:r>
      <w:r w:rsidR="00785510">
        <w:rPr>
          <w:rFonts w:asciiTheme="minorHAnsi" w:hAnsiTheme="minorHAnsi" w:cs="Arial"/>
          <w:sz w:val="22"/>
          <w:szCs w:val="22"/>
        </w:rPr>
        <w:t xml:space="preserve"> - skip </w:t>
      </w:r>
      <w:r w:rsidR="00335583">
        <w:rPr>
          <w:rFonts w:asciiTheme="minorHAnsi" w:hAnsiTheme="minorHAnsi" w:cs="Arial"/>
          <w:sz w:val="22"/>
          <w:szCs w:val="22"/>
        </w:rPr>
        <w:t>the re</w:t>
      </w:r>
      <w:r w:rsidR="00095951">
        <w:rPr>
          <w:rFonts w:asciiTheme="minorHAnsi" w:hAnsiTheme="minorHAnsi" w:cs="Arial"/>
          <w:sz w:val="22"/>
          <w:szCs w:val="22"/>
        </w:rPr>
        <w:t>mainder</w:t>
      </w:r>
      <w:r w:rsidR="00335583">
        <w:rPr>
          <w:rFonts w:asciiTheme="minorHAnsi" w:hAnsiTheme="minorHAnsi" w:cs="Arial"/>
          <w:sz w:val="22"/>
          <w:szCs w:val="22"/>
        </w:rPr>
        <w:t xml:space="preserve"> of </w:t>
      </w:r>
      <w:r w:rsidR="00785510">
        <w:rPr>
          <w:rFonts w:asciiTheme="minorHAnsi" w:hAnsiTheme="minorHAnsi" w:cs="Arial"/>
          <w:sz w:val="22"/>
          <w:szCs w:val="22"/>
        </w:rPr>
        <w:t>section</w:t>
      </w:r>
      <w:r w:rsidR="00335583">
        <w:rPr>
          <w:rFonts w:asciiTheme="minorHAnsi" w:hAnsiTheme="minorHAnsi" w:cs="Arial"/>
          <w:sz w:val="22"/>
          <w:szCs w:val="22"/>
        </w:rPr>
        <w:t xml:space="preserve"> 22.15</w:t>
      </w:r>
      <w:r w:rsidR="00785510" w:rsidRPr="00880566">
        <w:rPr>
          <w:rFonts w:asciiTheme="minorHAnsi" w:hAnsiTheme="minorHAnsi" w:cs="Arial"/>
          <w:sz w:val="22"/>
          <w:szCs w:val="22"/>
        </w:rPr>
        <w:t>.</w:t>
      </w:r>
      <w:commentRangeEnd w:id="213"/>
      <w:r w:rsidR="000F226A">
        <w:rPr>
          <w:rStyle w:val="CommentReference"/>
        </w:rPr>
        <w:commentReference w:id="213"/>
      </w:r>
    </w:p>
    <w:p w14:paraId="0FF64F40" w14:textId="3E9B4394" w:rsidR="00785510" w:rsidRDefault="00752C39" w:rsidP="00EB0F0C">
      <w:pPr>
        <w:pStyle w:val="NormalWeb"/>
        <w:spacing w:before="0" w:beforeAutospacing="0" w:after="0" w:afterAutospacing="0"/>
        <w:ind w:left="360" w:firstLine="1080"/>
        <w:rPr>
          <w:rFonts w:asciiTheme="minorHAnsi" w:hAnsiTheme="minorHAnsi" w:cs="Arial"/>
          <w:sz w:val="22"/>
          <w:szCs w:val="22"/>
        </w:rPr>
      </w:pPr>
      <w:ins w:id="215" w:author="Blair, Johnna" w:date="2024-10-08T09:37:00Z" w16du:dateUtc="2024-10-08T13:37:00Z">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ins>
      <w:del w:id="216" w:author="Blair, Johnna" w:date="2024-10-08T09:37:00Z" w16du:dateUtc="2024-10-08T13:37:00Z">
        <w:r w:rsidR="000F226A" w:rsidDel="00752C39">
          <w:rPr>
            <w:rFonts w:asciiTheme="minorHAnsi" w:hAnsiTheme="minorHAnsi" w:cs="Arial"/>
            <w:sz w:val="22"/>
            <w:szCs w:val="22"/>
          </w:rPr>
          <w:fldChar w:fldCharType="begin">
            <w:ffData>
              <w:name w:val=""/>
              <w:enabled/>
              <w:calcOnExit w:val="0"/>
              <w:checkBox>
                <w:sizeAuto/>
                <w:default w:val="0"/>
              </w:checkBox>
            </w:ffData>
          </w:fldChar>
        </w:r>
        <w:r w:rsidR="000F226A" w:rsidDel="00752C39">
          <w:rPr>
            <w:rFonts w:asciiTheme="minorHAnsi" w:hAnsiTheme="minorHAnsi" w:cs="Arial"/>
            <w:sz w:val="22"/>
            <w:szCs w:val="22"/>
          </w:rPr>
          <w:delInstrText xml:space="preserve"> FORMCHECKBOX </w:delInstrText>
        </w:r>
        <w:r w:rsidR="000F226A" w:rsidDel="00752C39">
          <w:rPr>
            <w:rFonts w:asciiTheme="minorHAnsi" w:hAnsiTheme="minorHAnsi" w:cs="Arial"/>
            <w:sz w:val="22"/>
            <w:szCs w:val="22"/>
          </w:rPr>
        </w:r>
        <w:r w:rsidR="000F226A" w:rsidDel="00752C39">
          <w:rPr>
            <w:rFonts w:asciiTheme="minorHAnsi" w:hAnsiTheme="minorHAnsi" w:cs="Arial"/>
            <w:sz w:val="22"/>
            <w:szCs w:val="22"/>
          </w:rPr>
          <w:fldChar w:fldCharType="separate"/>
        </w:r>
        <w:r w:rsidR="000F226A" w:rsidDel="00752C39">
          <w:rPr>
            <w:rFonts w:asciiTheme="minorHAnsi" w:hAnsiTheme="minorHAnsi" w:cs="Arial"/>
            <w:sz w:val="22"/>
            <w:szCs w:val="22"/>
          </w:rPr>
          <w:fldChar w:fldCharType="end"/>
        </w:r>
      </w:del>
      <w:r w:rsidR="00785510" w:rsidRPr="00880566">
        <w:rPr>
          <w:rFonts w:asciiTheme="minorHAnsi" w:hAnsiTheme="minorHAnsi" w:cs="Arial"/>
          <w:sz w:val="22"/>
          <w:szCs w:val="22"/>
        </w:rPr>
        <w:t xml:space="preserve">  Yes - answer the following questions.</w:t>
      </w:r>
    </w:p>
    <w:p w14:paraId="765E6F3C" w14:textId="77777777" w:rsidR="00B42E97" w:rsidRDefault="00B42E97" w:rsidP="00EB0F0C">
      <w:pPr>
        <w:pStyle w:val="NormalWeb"/>
        <w:spacing w:before="0" w:beforeAutospacing="0" w:after="0" w:afterAutospacing="0"/>
        <w:ind w:left="360" w:firstLine="1080"/>
        <w:rPr>
          <w:rFonts w:asciiTheme="minorHAnsi" w:hAnsiTheme="minorHAnsi" w:cs="Arial"/>
          <w:b/>
          <w:sz w:val="22"/>
          <w:szCs w:val="22"/>
        </w:rPr>
      </w:pPr>
    </w:p>
    <w:p w14:paraId="774AFAE0" w14:textId="6C6B32C0" w:rsidR="00785510" w:rsidRPr="00B42E97" w:rsidRDefault="00785510" w:rsidP="00B42E97">
      <w:pPr>
        <w:ind w:left="1080" w:firstLine="720"/>
        <w:rPr>
          <w:rFonts w:asciiTheme="minorHAnsi" w:hAnsiTheme="minorHAnsi" w:cstheme="minorHAnsi"/>
          <w:sz w:val="22"/>
          <w:szCs w:val="22"/>
        </w:rPr>
      </w:pPr>
      <w:r w:rsidRPr="00B42E97">
        <w:rPr>
          <w:rFonts w:asciiTheme="minorHAnsi" w:hAnsiTheme="minorHAnsi" w:cstheme="minorHAnsi"/>
          <w:sz w:val="22"/>
          <w:szCs w:val="22"/>
        </w:rPr>
        <w:t>Check all that apply:</w:t>
      </w:r>
    </w:p>
    <w:p w14:paraId="12875F29"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736306">
        <w:rPr>
          <w:rFonts w:asciiTheme="minorHAnsi" w:hAnsiTheme="minorHAnsi" w:cs="Arial"/>
          <w:b/>
          <w:sz w:val="22"/>
          <w:szCs w:val="22"/>
        </w:rPr>
        <w:t>Data</w:t>
      </w:r>
      <w:r w:rsidRPr="00880566">
        <w:rPr>
          <w:rFonts w:asciiTheme="minorHAnsi" w:hAnsiTheme="minorHAnsi" w:cs="Arial"/>
          <w:sz w:val="22"/>
          <w:szCs w:val="22"/>
        </w:rPr>
        <w:t xml:space="preserve"> are being transferred or disclosed </w:t>
      </w:r>
      <w:r w:rsidRPr="00880566">
        <w:rPr>
          <w:rFonts w:asciiTheme="minorHAnsi" w:hAnsiTheme="minorHAnsi" w:cs="Arial"/>
          <w:b/>
          <w:sz w:val="22"/>
          <w:szCs w:val="22"/>
        </w:rPr>
        <w:t>to</w:t>
      </w:r>
      <w:r w:rsidRPr="00880566">
        <w:rPr>
          <w:rFonts w:asciiTheme="minorHAnsi" w:hAnsiTheme="minorHAnsi" w:cs="Arial"/>
          <w:sz w:val="22"/>
          <w:szCs w:val="22"/>
        </w:rPr>
        <w:t xml:space="preserve"> Penn State </w:t>
      </w:r>
    </w:p>
    <w:p w14:paraId="6E5A5E11" w14:textId="2BFF812E" w:rsidR="00785510" w:rsidRPr="00880566" w:rsidRDefault="00785510" w:rsidP="00EB0F0C">
      <w:pPr>
        <w:pStyle w:val="NormalWeb"/>
        <w:spacing w:before="0" w:beforeAutospacing="0" w:after="0" w:afterAutospacing="0"/>
        <w:ind w:left="2070" w:hanging="270"/>
        <w:jc w:val="both"/>
        <w:rPr>
          <w:rFonts w:asciiTheme="minorHAnsi" w:hAnsiTheme="minorHAnsi" w:cs="Arial"/>
          <w:sz w:val="22"/>
          <w:szCs w:val="22"/>
        </w:rPr>
      </w:pPr>
      <w:r w:rsidRPr="00880566">
        <w:rPr>
          <w:rFonts w:asciiTheme="minorHAnsi" w:hAnsiTheme="minorHAnsi" w:cs="Arial"/>
          <w:sz w:val="22"/>
          <w:szCs w:val="22"/>
        </w:rPr>
        <w:tab/>
        <w:t>What is the name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(the institution, sponsor, etc.) sending or providing the</w:t>
      </w:r>
      <w:r w:rsidR="00EB0F0C">
        <w:rPr>
          <w:rFonts w:asciiTheme="minorHAnsi" w:hAnsiTheme="minorHAnsi" w:cs="Arial"/>
          <w:sz w:val="22"/>
          <w:szCs w:val="22"/>
        </w:rPr>
        <w:t xml:space="preserve"> </w:t>
      </w:r>
      <w:r w:rsidRPr="00880566">
        <w:rPr>
          <w:rFonts w:asciiTheme="minorHAnsi" w:hAnsiTheme="minorHAnsi" w:cs="Arial"/>
          <w:sz w:val="22"/>
          <w:szCs w:val="22"/>
        </w:rPr>
        <w:t>data?</w:t>
      </w:r>
    </w:p>
    <w:p w14:paraId="1BD79888" w14:textId="44D3248C" w:rsidR="00785510" w:rsidRDefault="00785510" w:rsidP="00EB0F0C">
      <w:pPr>
        <w:pStyle w:val="NormalWeb"/>
        <w:spacing w:before="0" w:beforeAutospacing="0" w:after="0" w:afterAutospacing="0"/>
        <w:ind w:left="720" w:firstLine="135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732DEE17" w14:textId="77777777" w:rsidR="007C247F" w:rsidRDefault="007C247F" w:rsidP="00EB0F0C">
      <w:pPr>
        <w:pStyle w:val="NormalWeb"/>
        <w:spacing w:before="0" w:beforeAutospacing="0" w:after="0" w:afterAutospacing="0"/>
        <w:ind w:left="720" w:firstLine="1350"/>
        <w:rPr>
          <w:rFonts w:asciiTheme="minorHAnsi" w:hAnsiTheme="minorHAnsi" w:cs="Arial"/>
          <w:b/>
          <w:spacing w:val="-3"/>
          <w:sz w:val="22"/>
          <w:szCs w:val="22"/>
        </w:rPr>
      </w:pPr>
    </w:p>
    <w:p w14:paraId="390351AE" w14:textId="77777777" w:rsidR="00785510" w:rsidRPr="00C54D11" w:rsidRDefault="00785510" w:rsidP="000D66D0">
      <w:pPr>
        <w:pStyle w:val="NormalWeb"/>
        <w:spacing w:before="0" w:beforeAutospacing="0" w:after="0" w:afterAutospacing="0"/>
        <w:ind w:left="720" w:firstLine="1350"/>
        <w:rPr>
          <w:rFonts w:ascii="Calibri" w:hAnsi="Calibri" w:cs="Calibri"/>
          <w:sz w:val="22"/>
          <w:szCs w:val="22"/>
        </w:rPr>
      </w:pPr>
      <w:r w:rsidRPr="00C54D11">
        <w:rPr>
          <w:rFonts w:ascii="Calibri" w:hAnsi="Calibri" w:cs="Calibri"/>
          <w:sz w:val="22"/>
          <w:szCs w:val="22"/>
        </w:rPr>
        <w:t xml:space="preserve">Is the third party requiring us to sign a contract regarding the data? </w:t>
      </w:r>
    </w:p>
    <w:p w14:paraId="4F61437F" w14:textId="30F08A87" w:rsidR="00785510" w:rsidRPr="00C54D11" w:rsidRDefault="00785510" w:rsidP="000D66D0">
      <w:pPr>
        <w:pStyle w:val="NormalWeb"/>
        <w:spacing w:before="0" w:beforeAutospacing="0" w:after="0" w:afterAutospacing="0"/>
        <w:ind w:left="2430" w:hanging="360"/>
        <w:rPr>
          <w:rFonts w:ascii="Calibri" w:hAnsi="Calibri" w:cs="Calibri"/>
          <w:color w:val="FF0000"/>
          <w:spacing w:val="-3"/>
          <w:sz w:val="22"/>
          <w:szCs w:val="22"/>
        </w:rPr>
      </w:pPr>
      <w:r w:rsidRPr="00C54D11">
        <w:rPr>
          <w:rFonts w:ascii="Calibri" w:hAnsi="Calibri" w:cs="Calibri"/>
          <w:sz w:val="22"/>
          <w:szCs w:val="22"/>
        </w:rPr>
        <w:fldChar w:fldCharType="begin">
          <w:ffData>
            <w:name w:val="Check435"/>
            <w:enabled/>
            <w:calcOnExit w:val="0"/>
            <w:checkBox>
              <w:sizeAuto/>
              <w:default w:val="0"/>
            </w:checkBox>
          </w:ffData>
        </w:fldChar>
      </w:r>
      <w:r w:rsidRPr="00C54D11">
        <w:rPr>
          <w:rFonts w:ascii="Calibri" w:hAnsi="Calibri" w:cs="Calibri"/>
          <w:sz w:val="22"/>
          <w:szCs w:val="22"/>
        </w:rPr>
        <w:instrText xml:space="preserve"> FORMCHECKBOX </w:instrText>
      </w:r>
      <w:r w:rsidRPr="00C54D11">
        <w:rPr>
          <w:rFonts w:ascii="Calibri" w:hAnsi="Calibri" w:cs="Calibri"/>
          <w:sz w:val="22"/>
          <w:szCs w:val="22"/>
        </w:rPr>
      </w:r>
      <w:r w:rsidRPr="00C54D11">
        <w:rPr>
          <w:rFonts w:ascii="Calibri" w:hAnsi="Calibri" w:cs="Calibri"/>
          <w:sz w:val="22"/>
          <w:szCs w:val="22"/>
        </w:rPr>
        <w:fldChar w:fldCharType="separate"/>
      </w:r>
      <w:r w:rsidRPr="00C54D11">
        <w:rPr>
          <w:rFonts w:ascii="Calibri" w:hAnsi="Calibri" w:cs="Calibri"/>
          <w:sz w:val="22"/>
          <w:szCs w:val="22"/>
        </w:rPr>
        <w:fldChar w:fldCharType="end"/>
      </w:r>
      <w:r w:rsidRPr="00C54D11">
        <w:rPr>
          <w:rFonts w:ascii="Calibri" w:hAnsi="Calibri" w:cs="Calibri"/>
          <w:sz w:val="22"/>
          <w:szCs w:val="22"/>
        </w:rPr>
        <w:t xml:space="preserve"> Yes - If </w:t>
      </w:r>
      <w:proofErr w:type="gramStart"/>
      <w:r w:rsidRPr="00C54D11">
        <w:rPr>
          <w:rFonts w:ascii="Calibri" w:hAnsi="Calibri" w:cs="Calibri"/>
          <w:sz w:val="22"/>
          <w:szCs w:val="22"/>
        </w:rPr>
        <w:t>Yes</w:t>
      </w:r>
      <w:proofErr w:type="gramEnd"/>
      <w:r w:rsidRPr="00C54D11">
        <w:rPr>
          <w:rFonts w:ascii="Calibri" w:hAnsi="Calibri" w:cs="Calibri"/>
          <w:sz w:val="22"/>
          <w:szCs w:val="22"/>
        </w:rPr>
        <w:t>, this contract must go through the Office of Sponsored Programs</w:t>
      </w:r>
      <w:r w:rsidR="000D66D0">
        <w:rPr>
          <w:rFonts w:ascii="Calibri" w:hAnsi="Calibri" w:cs="Calibri"/>
          <w:sz w:val="22"/>
          <w:szCs w:val="22"/>
        </w:rPr>
        <w:t xml:space="preserve"> </w:t>
      </w:r>
      <w:hyperlink r:id="rId36" w:history="1">
        <w:r w:rsidR="000D66D0" w:rsidRPr="00480907">
          <w:rPr>
            <w:rStyle w:val="Hyperlink"/>
            <w:rFonts w:ascii="Calibri" w:hAnsi="Calibri" w:cs="Calibri"/>
            <w:b/>
            <w:sz w:val="22"/>
            <w:szCs w:val="22"/>
          </w:rPr>
          <w:t>https://www.research.psu.edu/osp/overview-pages/data-use-agreements</w:t>
        </w:r>
      </w:hyperlink>
    </w:p>
    <w:p w14:paraId="61673D52" w14:textId="77777777" w:rsidR="00785510" w:rsidRPr="000D66D0" w:rsidRDefault="00785510" w:rsidP="000D66D0">
      <w:pPr>
        <w:pStyle w:val="NormalWeb"/>
        <w:spacing w:before="0" w:beforeAutospacing="0" w:after="0" w:afterAutospacing="0"/>
        <w:ind w:left="720" w:firstLine="1350"/>
        <w:rPr>
          <w:rFonts w:asciiTheme="minorHAnsi" w:hAnsiTheme="minorHAnsi" w:cstheme="minorHAnsi"/>
          <w:sz w:val="22"/>
          <w:szCs w:val="22"/>
        </w:rPr>
      </w:pPr>
      <w:r w:rsidRPr="000D66D0">
        <w:rPr>
          <w:rFonts w:asciiTheme="minorHAnsi" w:hAnsiTheme="minorHAnsi" w:cstheme="minorHAnsi"/>
          <w:sz w:val="22"/>
          <w:szCs w:val="22"/>
        </w:rPr>
        <w:fldChar w:fldCharType="begin">
          <w:ffData>
            <w:name w:val="Check435"/>
            <w:enabled/>
            <w:calcOnExit w:val="0"/>
            <w:checkBox>
              <w:sizeAuto/>
              <w:default w:val="0"/>
            </w:checkBox>
          </w:ffData>
        </w:fldChar>
      </w:r>
      <w:r w:rsidRPr="000D66D0">
        <w:rPr>
          <w:rFonts w:asciiTheme="minorHAnsi" w:hAnsiTheme="minorHAnsi" w:cstheme="minorHAnsi"/>
          <w:sz w:val="22"/>
          <w:szCs w:val="22"/>
        </w:rPr>
        <w:instrText xml:space="preserve"> FORMCHECKBOX </w:instrText>
      </w:r>
      <w:r w:rsidRPr="000D66D0">
        <w:rPr>
          <w:rFonts w:asciiTheme="minorHAnsi" w:hAnsiTheme="minorHAnsi" w:cstheme="minorHAnsi"/>
          <w:sz w:val="22"/>
          <w:szCs w:val="22"/>
        </w:rPr>
      </w:r>
      <w:r w:rsidRPr="000D66D0">
        <w:rPr>
          <w:rFonts w:asciiTheme="minorHAnsi" w:hAnsiTheme="minorHAnsi" w:cstheme="minorHAnsi"/>
          <w:sz w:val="22"/>
          <w:szCs w:val="22"/>
        </w:rPr>
        <w:fldChar w:fldCharType="separate"/>
      </w:r>
      <w:r w:rsidRPr="000D66D0">
        <w:rPr>
          <w:rFonts w:asciiTheme="minorHAnsi" w:hAnsiTheme="minorHAnsi" w:cstheme="minorHAnsi"/>
          <w:sz w:val="22"/>
          <w:szCs w:val="22"/>
        </w:rPr>
        <w:fldChar w:fldCharType="end"/>
      </w:r>
      <w:r w:rsidRPr="000D66D0">
        <w:rPr>
          <w:rFonts w:asciiTheme="minorHAnsi" w:hAnsiTheme="minorHAnsi" w:cstheme="minorHAnsi"/>
          <w:sz w:val="22"/>
          <w:szCs w:val="22"/>
        </w:rPr>
        <w:t xml:space="preserve"> No</w:t>
      </w:r>
    </w:p>
    <w:p w14:paraId="50A858FE" w14:textId="40925EBF" w:rsidR="00785510" w:rsidRPr="00880566" w:rsidRDefault="00752C39" w:rsidP="00EB0F0C">
      <w:pPr>
        <w:pStyle w:val="NormalWeb"/>
        <w:spacing w:before="0" w:beforeAutospacing="0" w:after="0" w:afterAutospacing="0"/>
        <w:ind w:left="720" w:firstLine="1080"/>
        <w:rPr>
          <w:rFonts w:asciiTheme="minorHAnsi" w:hAnsiTheme="minorHAnsi" w:cs="Arial"/>
          <w:sz w:val="22"/>
          <w:szCs w:val="22"/>
        </w:rPr>
      </w:pPr>
      <w:ins w:id="217" w:author="Blair, Johnna" w:date="2024-10-08T09:38:00Z" w16du:dateUtc="2024-10-08T13:38:00Z">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sz w:val="22"/>
            <w:szCs w:val="22"/>
          </w:rPr>
          <w:fldChar w:fldCharType="end"/>
        </w:r>
      </w:ins>
      <w:del w:id="218" w:author="Blair, Johnna" w:date="2024-10-08T09:38:00Z" w16du:dateUtc="2024-10-08T13:38:00Z">
        <w:r w:rsidR="000F226A" w:rsidDel="00752C39">
          <w:rPr>
            <w:rFonts w:asciiTheme="minorHAnsi" w:hAnsiTheme="minorHAnsi" w:cs="Arial"/>
            <w:sz w:val="22"/>
            <w:szCs w:val="22"/>
          </w:rPr>
          <w:fldChar w:fldCharType="begin">
            <w:ffData>
              <w:name w:val=""/>
              <w:enabled/>
              <w:calcOnExit w:val="0"/>
              <w:checkBox>
                <w:sizeAuto/>
                <w:default w:val="0"/>
              </w:checkBox>
            </w:ffData>
          </w:fldChar>
        </w:r>
        <w:r w:rsidR="000F226A" w:rsidDel="00752C39">
          <w:rPr>
            <w:rFonts w:asciiTheme="minorHAnsi" w:hAnsiTheme="minorHAnsi" w:cs="Arial"/>
            <w:sz w:val="22"/>
            <w:szCs w:val="22"/>
          </w:rPr>
          <w:delInstrText xml:space="preserve"> FORMCHECKBOX </w:delInstrText>
        </w:r>
        <w:r w:rsidR="000F226A" w:rsidDel="00752C39">
          <w:rPr>
            <w:rFonts w:asciiTheme="minorHAnsi" w:hAnsiTheme="minorHAnsi" w:cs="Arial"/>
            <w:sz w:val="22"/>
            <w:szCs w:val="22"/>
          </w:rPr>
        </w:r>
        <w:r w:rsidR="000F226A" w:rsidDel="00752C39">
          <w:rPr>
            <w:rFonts w:asciiTheme="minorHAnsi" w:hAnsiTheme="minorHAnsi" w:cs="Arial"/>
            <w:sz w:val="22"/>
            <w:szCs w:val="22"/>
          </w:rPr>
          <w:fldChar w:fldCharType="separate"/>
        </w:r>
        <w:r w:rsidR="000F226A" w:rsidDel="00752C39">
          <w:rPr>
            <w:rFonts w:asciiTheme="minorHAnsi" w:hAnsiTheme="minorHAnsi" w:cs="Arial"/>
            <w:sz w:val="22"/>
            <w:szCs w:val="22"/>
          </w:rPr>
          <w:fldChar w:fldCharType="end"/>
        </w:r>
      </w:del>
      <w:r w:rsidR="00785510" w:rsidRPr="00880566">
        <w:rPr>
          <w:rFonts w:asciiTheme="minorHAnsi" w:hAnsiTheme="minorHAnsi" w:cs="Arial"/>
          <w:sz w:val="22"/>
          <w:szCs w:val="22"/>
        </w:rPr>
        <w:t xml:space="preserve"> </w:t>
      </w:r>
      <w:r w:rsidR="00785510" w:rsidRPr="00736306">
        <w:rPr>
          <w:rFonts w:asciiTheme="minorHAnsi" w:hAnsiTheme="minorHAnsi" w:cs="Arial"/>
          <w:b/>
          <w:sz w:val="22"/>
          <w:szCs w:val="22"/>
        </w:rPr>
        <w:t>Data</w:t>
      </w:r>
      <w:r w:rsidR="00785510" w:rsidRPr="00880566">
        <w:rPr>
          <w:rFonts w:asciiTheme="minorHAnsi" w:hAnsiTheme="minorHAnsi" w:cs="Arial"/>
          <w:sz w:val="22"/>
          <w:szCs w:val="22"/>
        </w:rPr>
        <w:t xml:space="preserve"> are being transferred or disclosed </w:t>
      </w:r>
      <w:r w:rsidR="00785510" w:rsidRPr="00880566">
        <w:rPr>
          <w:rFonts w:asciiTheme="minorHAnsi" w:hAnsiTheme="minorHAnsi" w:cs="Arial"/>
          <w:b/>
          <w:sz w:val="22"/>
          <w:szCs w:val="22"/>
        </w:rPr>
        <w:t>from</w:t>
      </w:r>
      <w:r w:rsidR="00785510" w:rsidRPr="00880566">
        <w:rPr>
          <w:rFonts w:asciiTheme="minorHAnsi" w:hAnsiTheme="minorHAnsi" w:cs="Arial"/>
          <w:sz w:val="22"/>
          <w:szCs w:val="22"/>
        </w:rPr>
        <w:t xml:space="preserve"> Penn State </w:t>
      </w:r>
    </w:p>
    <w:p w14:paraId="656AD8D2" w14:textId="4DC86B7F" w:rsidR="00785510" w:rsidRPr="00880566" w:rsidRDefault="00785510" w:rsidP="000D66D0">
      <w:pPr>
        <w:pStyle w:val="NormalWeb"/>
        <w:spacing w:before="0" w:beforeAutospacing="0" w:after="0" w:afterAutospacing="0"/>
        <w:ind w:left="2160"/>
        <w:jc w:val="both"/>
        <w:rPr>
          <w:rFonts w:asciiTheme="minorHAnsi" w:hAnsiTheme="minorHAnsi" w:cs="Arial"/>
          <w:sz w:val="22"/>
          <w:szCs w:val="22"/>
        </w:rPr>
      </w:pPr>
      <w:r w:rsidRPr="00880566">
        <w:rPr>
          <w:rFonts w:asciiTheme="minorHAnsi" w:hAnsiTheme="minorHAnsi" w:cs="Arial"/>
          <w:sz w:val="22"/>
          <w:szCs w:val="22"/>
        </w:rPr>
        <w:t>What is the name(s)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(the institution, sponsor, etc.) receiving or accessing the data?</w:t>
      </w:r>
      <w:ins w:id="219" w:author="Blair, Johnna" w:date="2024-10-08T09:38:00Z" w16du:dateUtc="2024-10-08T13:38:00Z">
        <w:r w:rsidR="00752C39">
          <w:rPr>
            <w:rFonts w:asciiTheme="minorHAnsi" w:hAnsiTheme="minorHAnsi" w:cs="Arial"/>
            <w:sz w:val="22"/>
            <w:szCs w:val="22"/>
          </w:rPr>
          <w:t xml:space="preserve"> Dr. Thomas Richardson from </w:t>
        </w:r>
      </w:ins>
      <w:ins w:id="220" w:author="Blair, Johnna" w:date="2024-10-08T12:56:00Z" w16du:dateUtc="2024-10-08T16:56:00Z">
        <w:r w:rsidR="005519DD">
          <w:rPr>
            <w:rFonts w:asciiTheme="minorHAnsi" w:hAnsiTheme="minorHAnsi" w:cs="Arial"/>
            <w:sz w:val="22"/>
            <w:szCs w:val="22"/>
          </w:rPr>
          <w:t xml:space="preserve">the </w:t>
        </w:r>
      </w:ins>
      <w:ins w:id="221" w:author="Blair, Johnna" w:date="2024-10-08T09:38:00Z" w16du:dateUtc="2024-10-08T13:38:00Z">
        <w:r w:rsidR="00752C39">
          <w:rPr>
            <w:rFonts w:asciiTheme="minorHAnsi" w:hAnsiTheme="minorHAnsi" w:cs="Arial"/>
            <w:sz w:val="22"/>
            <w:szCs w:val="22"/>
          </w:rPr>
          <w:t xml:space="preserve">University of Southampton, UK. </w:t>
        </w:r>
      </w:ins>
    </w:p>
    <w:p w14:paraId="3A373434" w14:textId="77777777" w:rsidR="00785510" w:rsidRDefault="00785510" w:rsidP="00EB0F0C">
      <w:pPr>
        <w:pStyle w:val="NormalWeb"/>
        <w:spacing w:before="0" w:beforeAutospacing="0" w:after="0" w:afterAutospacing="0"/>
        <w:ind w:left="720" w:firstLine="1080"/>
        <w:rPr>
          <w:rFonts w:asciiTheme="minorHAnsi" w:hAnsiTheme="minorHAnsi" w:cs="Arial"/>
          <w:b/>
          <w:spacing w:val="-3"/>
          <w:sz w:val="22"/>
          <w:szCs w:val="22"/>
        </w:rPr>
      </w:pPr>
    </w:p>
    <w:p w14:paraId="72DA7505" w14:textId="77777777" w:rsidR="00785510" w:rsidRPr="00880566" w:rsidRDefault="00785510" w:rsidP="00EB0F0C">
      <w:pPr>
        <w:pStyle w:val="NormalWeb"/>
        <w:spacing w:before="0" w:beforeAutospacing="0" w:after="0" w:afterAutospacing="0"/>
        <w:ind w:firstLine="1080"/>
        <w:rPr>
          <w:rFonts w:asciiTheme="minorHAnsi" w:hAnsiTheme="minorHAnsi" w:cs="Arial"/>
          <w:sz w:val="22"/>
          <w:szCs w:val="22"/>
        </w:rPr>
      </w:pPr>
      <w:r w:rsidRPr="000F35AA">
        <w:rPr>
          <w:rFonts w:asciiTheme="minorHAnsi" w:hAnsiTheme="minorHAnsi" w:cstheme="minorHAnsi"/>
          <w:b/>
          <w:spacing w:val="-3"/>
          <w:sz w:val="22"/>
          <w:szCs w:val="22"/>
        </w:rPr>
        <w:t xml:space="preserve">Note: </w:t>
      </w:r>
      <w:r w:rsidRPr="000F35AA">
        <w:rPr>
          <w:rFonts w:asciiTheme="minorHAnsi" w:hAnsiTheme="minorHAnsi" w:cstheme="minorHAnsi"/>
          <w:b/>
          <w:sz w:val="22"/>
          <w:szCs w:val="22"/>
        </w:rPr>
        <w:t>Data transfers or disclosures may require a Data Use Agreement (DUA).</w:t>
      </w:r>
    </w:p>
    <w:p w14:paraId="41C8419E" w14:textId="77777777" w:rsidR="00785510" w:rsidRPr="00880566" w:rsidRDefault="00785510" w:rsidP="00EB0F0C">
      <w:pPr>
        <w:pStyle w:val="NormalWeb"/>
        <w:spacing w:before="0" w:beforeAutospacing="0" w:after="0" w:afterAutospacing="0"/>
        <w:ind w:left="81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736306">
        <w:rPr>
          <w:rFonts w:asciiTheme="minorHAnsi" w:hAnsiTheme="minorHAnsi" w:cs="Arial"/>
          <w:b/>
          <w:sz w:val="22"/>
          <w:szCs w:val="22"/>
        </w:rPr>
        <w:t>Specimens</w:t>
      </w:r>
      <w:r w:rsidRPr="00880566">
        <w:rPr>
          <w:rFonts w:asciiTheme="minorHAnsi" w:hAnsiTheme="minorHAnsi" w:cs="Arial"/>
          <w:sz w:val="22"/>
          <w:szCs w:val="22"/>
        </w:rPr>
        <w:t xml:space="preserve"> are being transferred </w:t>
      </w:r>
      <w:r w:rsidRPr="00880566">
        <w:rPr>
          <w:rFonts w:asciiTheme="minorHAnsi" w:hAnsiTheme="minorHAnsi" w:cs="Arial"/>
          <w:b/>
          <w:sz w:val="22"/>
          <w:szCs w:val="22"/>
        </w:rPr>
        <w:t>to</w:t>
      </w:r>
      <w:r w:rsidRPr="00880566">
        <w:rPr>
          <w:rFonts w:asciiTheme="minorHAnsi" w:hAnsiTheme="minorHAnsi" w:cs="Arial"/>
          <w:sz w:val="22"/>
          <w:szCs w:val="22"/>
        </w:rPr>
        <w:t xml:space="preserve"> Penn State </w:t>
      </w:r>
    </w:p>
    <w:p w14:paraId="3A8A2D87"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t>What is the name(s)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(the institution, sponso</w:t>
      </w:r>
      <w:r>
        <w:rPr>
          <w:rFonts w:asciiTheme="minorHAnsi" w:hAnsiTheme="minorHAnsi" w:cs="Arial"/>
          <w:sz w:val="22"/>
          <w:szCs w:val="22"/>
        </w:rPr>
        <w:t>r, etc.) sending the specimens?</w:t>
      </w:r>
    </w:p>
    <w:p w14:paraId="620179CB" w14:textId="65E6B023" w:rsidR="00785510" w:rsidRDefault="00785510" w:rsidP="00EB0F0C">
      <w:pPr>
        <w:pStyle w:val="NormalWeb"/>
        <w:spacing w:before="0" w:beforeAutospacing="0" w:after="0" w:afterAutospacing="0"/>
        <w:ind w:left="720" w:firstLine="108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5E001930" w14:textId="77777777" w:rsidR="007C247F" w:rsidRPr="00880566" w:rsidRDefault="007C247F" w:rsidP="00EB0F0C">
      <w:pPr>
        <w:pStyle w:val="NormalWeb"/>
        <w:spacing w:before="0" w:beforeAutospacing="0" w:after="0" w:afterAutospacing="0"/>
        <w:ind w:left="720" w:firstLine="1080"/>
        <w:rPr>
          <w:rFonts w:asciiTheme="minorHAnsi" w:hAnsiTheme="minorHAnsi" w:cs="Arial"/>
          <w:sz w:val="22"/>
          <w:szCs w:val="22"/>
        </w:rPr>
      </w:pPr>
    </w:p>
    <w:p w14:paraId="6DAA5435"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Pr="00880566">
        <w:rPr>
          <w:rFonts w:asciiTheme="minorHAnsi" w:hAnsiTheme="minorHAnsi" w:cs="Arial"/>
          <w:sz w:val="22"/>
          <w:szCs w:val="22"/>
        </w:rPr>
      </w:r>
      <w:r w:rsidRPr="00880566">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736306">
        <w:rPr>
          <w:rFonts w:asciiTheme="minorHAnsi" w:hAnsiTheme="minorHAnsi" w:cs="Arial"/>
          <w:b/>
          <w:sz w:val="22"/>
          <w:szCs w:val="22"/>
        </w:rPr>
        <w:t>Specimens</w:t>
      </w:r>
      <w:r w:rsidRPr="00880566">
        <w:rPr>
          <w:rFonts w:asciiTheme="minorHAnsi" w:hAnsiTheme="minorHAnsi" w:cs="Arial"/>
          <w:sz w:val="22"/>
          <w:szCs w:val="22"/>
        </w:rPr>
        <w:t xml:space="preserve"> are being transferred </w:t>
      </w:r>
      <w:r w:rsidRPr="00880566">
        <w:rPr>
          <w:rFonts w:asciiTheme="minorHAnsi" w:hAnsiTheme="minorHAnsi" w:cs="Arial"/>
          <w:b/>
          <w:sz w:val="22"/>
          <w:szCs w:val="22"/>
        </w:rPr>
        <w:t>from</w:t>
      </w:r>
      <w:r w:rsidRPr="00880566">
        <w:rPr>
          <w:rFonts w:asciiTheme="minorHAnsi" w:hAnsiTheme="minorHAnsi" w:cs="Arial"/>
          <w:sz w:val="22"/>
          <w:szCs w:val="22"/>
        </w:rPr>
        <w:t xml:space="preserve"> Penn State </w:t>
      </w:r>
    </w:p>
    <w:p w14:paraId="3A6D71EF"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t>What is the name(s)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xml:space="preserve">) (the institution, sponsor, etc.) receiving the specimens? </w:t>
      </w:r>
    </w:p>
    <w:p w14:paraId="13B8C142" w14:textId="77777777" w:rsidR="00785510" w:rsidRPr="00880566" w:rsidRDefault="00785510" w:rsidP="00EB0F0C">
      <w:pPr>
        <w:pStyle w:val="NormalWeb"/>
        <w:spacing w:before="0" w:beforeAutospacing="0" w:after="0" w:afterAutospacing="0"/>
        <w:ind w:left="720" w:firstLine="108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31DAB5E1" w14:textId="77777777" w:rsidR="00785510" w:rsidRPr="00880566" w:rsidRDefault="00785510" w:rsidP="00EB0F0C">
      <w:pPr>
        <w:pStyle w:val="NormalWeb"/>
        <w:spacing w:before="0" w:beforeAutospacing="0" w:after="0" w:afterAutospacing="0"/>
        <w:ind w:firstLine="1080"/>
        <w:rPr>
          <w:rFonts w:asciiTheme="minorHAnsi" w:hAnsiTheme="minorHAnsi" w:cs="Arial"/>
          <w:b/>
          <w:spacing w:val="-3"/>
          <w:sz w:val="22"/>
          <w:szCs w:val="22"/>
        </w:rPr>
      </w:pPr>
    </w:p>
    <w:p w14:paraId="2E80355B" w14:textId="77777777" w:rsidR="00785510" w:rsidRPr="00880566" w:rsidRDefault="00785510" w:rsidP="000D66D0">
      <w:pPr>
        <w:pStyle w:val="NormalWeb"/>
        <w:spacing w:before="0" w:beforeAutospacing="0" w:after="0" w:afterAutospacing="0"/>
        <w:ind w:left="1800"/>
        <w:rPr>
          <w:rFonts w:asciiTheme="minorHAnsi" w:hAnsiTheme="minorHAnsi" w:cs="Arial"/>
          <w:b/>
          <w:spacing w:val="-3"/>
          <w:sz w:val="22"/>
          <w:szCs w:val="22"/>
        </w:rPr>
      </w:pPr>
      <w:r w:rsidRPr="000F35AA">
        <w:rPr>
          <w:rFonts w:asciiTheme="minorHAnsi" w:hAnsiTheme="minorHAnsi" w:cs="Arial"/>
          <w:b/>
          <w:sz w:val="22"/>
          <w:szCs w:val="22"/>
        </w:rPr>
        <w:t>Note: All material transfers, either sending or receiving, require a Material Transfer Agreement (MTA).  Please contact the Office of Technology Management for more information.</w:t>
      </w:r>
      <w:r w:rsidRPr="00880566">
        <w:rPr>
          <w:rFonts w:asciiTheme="minorHAnsi" w:hAnsiTheme="minorHAnsi" w:cs="Arial"/>
          <w:b/>
          <w:sz w:val="22"/>
          <w:szCs w:val="22"/>
        </w:rPr>
        <w:t xml:space="preserve"> </w:t>
      </w:r>
    </w:p>
    <w:p w14:paraId="16B355B9" w14:textId="0AEAFECB" w:rsidR="00785510" w:rsidRPr="000D66D0" w:rsidRDefault="00785510" w:rsidP="0065238D">
      <w:pPr>
        <w:pStyle w:val="Heading3"/>
        <w:numPr>
          <w:ilvl w:val="3"/>
          <w:numId w:val="5"/>
        </w:numPr>
        <w:rPr>
          <w:rFonts w:asciiTheme="minorHAnsi" w:hAnsiTheme="minorHAnsi" w:cstheme="minorHAnsi"/>
        </w:rPr>
      </w:pPr>
      <w:r w:rsidRPr="000D66D0">
        <w:rPr>
          <w:rFonts w:asciiTheme="minorHAnsi" w:hAnsiTheme="minorHAnsi" w:cstheme="minorHAnsi"/>
        </w:rPr>
        <w:t>Describe how the data/specimens will be securely transferred or disclosed to/from the third party(</w:t>
      </w:r>
      <w:proofErr w:type="spellStart"/>
      <w:r w:rsidRPr="000D66D0">
        <w:rPr>
          <w:rFonts w:asciiTheme="minorHAnsi" w:hAnsiTheme="minorHAnsi" w:cstheme="minorHAnsi"/>
        </w:rPr>
        <w:t>ies</w:t>
      </w:r>
      <w:proofErr w:type="spellEnd"/>
      <w:r w:rsidRPr="000D66D0">
        <w:rPr>
          <w:rFonts w:asciiTheme="minorHAnsi" w:hAnsiTheme="minorHAnsi" w:cstheme="minorHAnsi"/>
        </w:rPr>
        <w:t>).</w:t>
      </w:r>
      <w:ins w:id="222" w:author="Blair, Johnna" w:date="2024-10-08T09:39:00Z" w16du:dateUtc="2024-10-08T13:39:00Z">
        <w:r w:rsidR="00752C39">
          <w:rPr>
            <w:rFonts w:asciiTheme="minorHAnsi" w:hAnsiTheme="minorHAnsi" w:cstheme="minorHAnsi"/>
          </w:rPr>
          <w:t xml:space="preserve">  </w:t>
        </w:r>
        <w:r w:rsidR="00752C39" w:rsidRPr="00EA30F6">
          <w:rPr>
            <w:rFonts w:asciiTheme="minorHAnsi" w:hAnsiTheme="minorHAnsi" w:cstheme="minorHAnsi"/>
            <w:b w:val="0"/>
            <w:bCs w:val="0"/>
            <w:rPrChange w:id="223" w:author="Blair, Johnna" w:date="2024-10-08T09:50:00Z" w16du:dateUtc="2024-10-08T13:50:00Z">
              <w:rPr>
                <w:rFonts w:asciiTheme="minorHAnsi" w:hAnsiTheme="minorHAnsi" w:cstheme="minorHAnsi"/>
              </w:rPr>
            </w:rPrChange>
          </w:rPr>
          <w:t>A de-</w:t>
        </w:r>
      </w:ins>
      <w:ins w:id="224" w:author="Blair, Johnna" w:date="2024-10-08T09:40:00Z" w16du:dateUtc="2024-10-08T13:40:00Z">
        <w:r w:rsidR="00752C39" w:rsidRPr="00EA30F6">
          <w:rPr>
            <w:rFonts w:asciiTheme="minorHAnsi" w:hAnsiTheme="minorHAnsi" w:cstheme="minorHAnsi"/>
            <w:b w:val="0"/>
            <w:bCs w:val="0"/>
            <w:rPrChange w:id="225" w:author="Blair, Johnna" w:date="2024-10-08T09:50:00Z" w16du:dateUtc="2024-10-08T13:50:00Z">
              <w:rPr>
                <w:rFonts w:asciiTheme="minorHAnsi" w:hAnsiTheme="minorHAnsi" w:cstheme="minorHAnsi"/>
              </w:rPr>
            </w:rPrChange>
          </w:rPr>
          <w:t xml:space="preserve">identified .csv file will </w:t>
        </w:r>
      </w:ins>
      <w:ins w:id="226" w:author="Blair, Johnna" w:date="2024-10-08T09:44:00Z" w16du:dateUtc="2024-10-08T13:44:00Z">
        <w:r w:rsidR="00752C39" w:rsidRPr="00EA30F6">
          <w:rPr>
            <w:rFonts w:asciiTheme="minorHAnsi" w:hAnsiTheme="minorHAnsi" w:cstheme="minorHAnsi"/>
            <w:b w:val="0"/>
            <w:bCs w:val="0"/>
            <w:rPrChange w:id="227" w:author="Blair, Johnna" w:date="2024-10-08T09:50:00Z" w16du:dateUtc="2024-10-08T13:50:00Z">
              <w:rPr>
                <w:rFonts w:asciiTheme="minorHAnsi" w:hAnsiTheme="minorHAnsi" w:cstheme="minorHAnsi"/>
              </w:rPr>
            </w:rPrChange>
          </w:rPr>
          <w:t xml:space="preserve">be </w:t>
        </w:r>
      </w:ins>
      <w:ins w:id="228" w:author="Blair, Johnna" w:date="2024-10-08T09:40:00Z" w16du:dateUtc="2024-10-08T13:40:00Z">
        <w:r w:rsidR="00752C39" w:rsidRPr="00EA30F6">
          <w:rPr>
            <w:rFonts w:asciiTheme="minorHAnsi" w:hAnsiTheme="minorHAnsi" w:cstheme="minorHAnsi"/>
            <w:b w:val="0"/>
            <w:bCs w:val="0"/>
            <w:rPrChange w:id="229" w:author="Blair, Johnna" w:date="2024-10-08T09:50:00Z" w16du:dateUtc="2024-10-08T13:50:00Z">
              <w:rPr>
                <w:rFonts w:asciiTheme="minorHAnsi" w:hAnsiTheme="minorHAnsi" w:cstheme="minorHAnsi"/>
              </w:rPr>
            </w:rPrChange>
          </w:rPr>
          <w:t xml:space="preserve">added to a separate secure </w:t>
        </w:r>
      </w:ins>
      <w:ins w:id="230" w:author="Blair, Johnna" w:date="2024-10-08T09:41:00Z" w16du:dateUtc="2024-10-08T13:41:00Z">
        <w:r w:rsidR="00752C39" w:rsidRPr="00EA30F6">
          <w:rPr>
            <w:rFonts w:asciiTheme="minorHAnsi" w:hAnsiTheme="minorHAnsi" w:cstheme="minorHAnsi"/>
            <w:b w:val="0"/>
            <w:bCs w:val="0"/>
            <w:rPrChange w:id="231" w:author="Blair, Johnna" w:date="2024-10-08T09:50:00Z" w16du:dateUtc="2024-10-08T13:50:00Z">
              <w:rPr>
                <w:rFonts w:asciiTheme="minorHAnsi" w:hAnsiTheme="minorHAnsi" w:cstheme="minorHAnsi"/>
              </w:rPr>
            </w:rPrChange>
          </w:rPr>
          <w:t xml:space="preserve">PSU </w:t>
        </w:r>
      </w:ins>
      <w:ins w:id="232" w:author="Blair, Johnna" w:date="2024-10-08T12:56:00Z" w16du:dateUtc="2024-10-08T16:56:00Z">
        <w:r w:rsidR="005519DD">
          <w:rPr>
            <w:rFonts w:asciiTheme="minorHAnsi" w:hAnsiTheme="minorHAnsi" w:cstheme="minorHAnsi"/>
            <w:b w:val="0"/>
            <w:bCs w:val="0"/>
          </w:rPr>
          <w:t>Google Drive</w:t>
        </w:r>
      </w:ins>
      <w:ins w:id="233" w:author="Blair, Johnna" w:date="2024-10-08T09:41:00Z" w16du:dateUtc="2024-10-08T13:41:00Z">
        <w:r w:rsidR="00752C39" w:rsidRPr="00EA30F6">
          <w:rPr>
            <w:rFonts w:asciiTheme="minorHAnsi" w:hAnsiTheme="minorHAnsi" w:cstheme="minorHAnsi"/>
            <w:b w:val="0"/>
            <w:bCs w:val="0"/>
            <w:rPrChange w:id="234" w:author="Blair, Johnna" w:date="2024-10-08T09:50:00Z" w16du:dateUtc="2024-10-08T13:50:00Z">
              <w:rPr>
                <w:rFonts w:asciiTheme="minorHAnsi" w:hAnsiTheme="minorHAnsi" w:cstheme="minorHAnsi"/>
              </w:rPr>
            </w:rPrChange>
          </w:rPr>
          <w:t xml:space="preserve"> folder. </w:t>
        </w:r>
      </w:ins>
      <w:ins w:id="235" w:author="Blair, Johnna" w:date="2024-10-08T09:43:00Z" w16du:dateUtc="2024-10-08T13:43:00Z">
        <w:r w:rsidR="00752C39" w:rsidRPr="00EA30F6">
          <w:rPr>
            <w:rFonts w:asciiTheme="minorHAnsi" w:hAnsiTheme="minorHAnsi" w:cstheme="minorHAnsi"/>
            <w:b w:val="0"/>
            <w:bCs w:val="0"/>
            <w:rPrChange w:id="236" w:author="Blair, Johnna" w:date="2024-10-08T09:50:00Z" w16du:dateUtc="2024-10-08T13:50:00Z">
              <w:rPr>
                <w:rFonts w:asciiTheme="minorHAnsi" w:hAnsiTheme="minorHAnsi" w:cstheme="minorHAnsi"/>
              </w:rPr>
            </w:rPrChange>
          </w:rPr>
          <w:t xml:space="preserve">Our research team will then give </w:t>
        </w:r>
      </w:ins>
      <w:ins w:id="237" w:author="Blair, Johnna" w:date="2024-10-08T09:41:00Z" w16du:dateUtc="2024-10-08T13:41:00Z">
        <w:r w:rsidR="00752C39" w:rsidRPr="00EA30F6">
          <w:rPr>
            <w:rFonts w:asciiTheme="minorHAnsi" w:hAnsiTheme="minorHAnsi" w:cstheme="minorHAnsi"/>
            <w:b w:val="0"/>
            <w:bCs w:val="0"/>
            <w:rPrChange w:id="238" w:author="Blair, Johnna" w:date="2024-10-08T09:50:00Z" w16du:dateUtc="2024-10-08T13:50:00Z">
              <w:rPr>
                <w:rFonts w:asciiTheme="minorHAnsi" w:hAnsiTheme="minorHAnsi" w:cstheme="minorHAnsi"/>
              </w:rPr>
            </w:rPrChange>
          </w:rPr>
          <w:t>Dr. Richardson read and download access to this file</w:t>
        </w:r>
      </w:ins>
      <w:ins w:id="239" w:author="Blair, Johnna" w:date="2024-10-08T09:44:00Z" w16du:dateUtc="2024-10-08T13:44:00Z">
        <w:r w:rsidR="00752C39" w:rsidRPr="00EA30F6">
          <w:rPr>
            <w:rFonts w:asciiTheme="minorHAnsi" w:hAnsiTheme="minorHAnsi" w:cstheme="minorHAnsi"/>
            <w:b w:val="0"/>
            <w:bCs w:val="0"/>
            <w:rPrChange w:id="240" w:author="Blair, Johnna" w:date="2024-10-08T09:50:00Z" w16du:dateUtc="2024-10-08T13:50:00Z">
              <w:rPr>
                <w:rFonts w:asciiTheme="minorHAnsi" w:hAnsiTheme="minorHAnsi" w:cstheme="minorHAnsi"/>
              </w:rPr>
            </w:rPrChange>
          </w:rPr>
          <w:t xml:space="preserve">. </w:t>
        </w:r>
      </w:ins>
    </w:p>
    <w:p w14:paraId="4EBD7C55" w14:textId="500677B8" w:rsidR="00785510" w:rsidRPr="00840D99" w:rsidRDefault="00785510" w:rsidP="0065238D">
      <w:pPr>
        <w:pStyle w:val="Heading3"/>
        <w:numPr>
          <w:ilvl w:val="3"/>
          <w:numId w:val="5"/>
        </w:numPr>
        <w:rPr>
          <w:rFonts w:asciiTheme="minorHAnsi" w:hAnsiTheme="minorHAnsi" w:cstheme="minorHAnsi"/>
        </w:rPr>
      </w:pPr>
      <w:r w:rsidRPr="000D66D0">
        <w:rPr>
          <w:rFonts w:asciiTheme="minorHAnsi" w:hAnsiTheme="minorHAnsi" w:cstheme="minorHAnsi"/>
        </w:rPr>
        <w:t>How are the research data/specimens being transferred from and/or sent to the third party(</w:t>
      </w:r>
      <w:proofErr w:type="spellStart"/>
      <w:r w:rsidRPr="000D66D0">
        <w:rPr>
          <w:rFonts w:asciiTheme="minorHAnsi" w:hAnsiTheme="minorHAnsi" w:cstheme="minorHAnsi"/>
        </w:rPr>
        <w:t>ies</w:t>
      </w:r>
      <w:proofErr w:type="spellEnd"/>
      <w:r w:rsidRPr="000D66D0">
        <w:rPr>
          <w:rFonts w:asciiTheme="minorHAnsi" w:hAnsiTheme="minorHAnsi" w:cstheme="minorHAnsi"/>
        </w:rPr>
        <w:t>)?</w:t>
      </w:r>
      <w:r w:rsidR="00840D99">
        <w:rPr>
          <w:rFonts w:asciiTheme="minorHAnsi" w:hAnsiTheme="minorHAnsi" w:cstheme="minorHAnsi"/>
        </w:rPr>
        <w:t xml:space="preserve"> </w:t>
      </w:r>
      <w:r w:rsidRPr="00840D99">
        <w:rPr>
          <w:rFonts w:asciiTheme="minorHAnsi" w:hAnsiTheme="minorHAnsi" w:cstheme="minorHAnsi"/>
        </w:rPr>
        <w:t>Complete the appropriate section(s) and check all that apply within each completed section.</w:t>
      </w:r>
    </w:p>
    <w:p w14:paraId="5657996D"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Data </w:t>
      </w:r>
      <w:r w:rsidRPr="00E74D44">
        <w:rPr>
          <w:rFonts w:asciiTheme="minorHAnsi" w:hAnsiTheme="minorHAnsi" w:cstheme="minorHAnsi"/>
          <w:b w:val="0"/>
        </w:rPr>
        <w:t>being transferred or disclosed</w:t>
      </w:r>
      <w:r w:rsidRPr="00840D99">
        <w:rPr>
          <w:rFonts w:asciiTheme="minorHAnsi" w:hAnsiTheme="minorHAnsi" w:cstheme="minorHAnsi"/>
        </w:rPr>
        <w:t xml:space="preserve"> to </w:t>
      </w:r>
      <w:r w:rsidRPr="00E74D44">
        <w:rPr>
          <w:rFonts w:asciiTheme="minorHAnsi" w:hAnsiTheme="minorHAnsi" w:cstheme="minorHAnsi"/>
          <w:b w:val="0"/>
        </w:rPr>
        <w:t>Penn State</w:t>
      </w:r>
      <w:r w:rsidRPr="00840D99">
        <w:rPr>
          <w:rFonts w:asciiTheme="minorHAnsi" w:hAnsiTheme="minorHAnsi" w:cstheme="minorHAnsi"/>
        </w:rPr>
        <w:t>:</w:t>
      </w:r>
    </w:p>
    <w:p w14:paraId="79A5CE8C"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Data are being received in aggregate/metrics (just counts, no individual data)</w:t>
      </w:r>
    </w:p>
    <w:p w14:paraId="68F1DCE6" w14:textId="425FA822" w:rsidR="00785510" w:rsidRPr="00AA5148" w:rsidRDefault="00752C39" w:rsidP="00840D99">
      <w:pPr>
        <w:pStyle w:val="NormalWeb"/>
        <w:spacing w:before="0" w:beforeAutospacing="0" w:after="0" w:afterAutospacing="0"/>
        <w:ind w:left="4230" w:hanging="360"/>
        <w:rPr>
          <w:rFonts w:asciiTheme="minorHAnsi" w:hAnsiTheme="minorHAnsi" w:cstheme="minorHAnsi"/>
          <w:sz w:val="22"/>
          <w:szCs w:val="22"/>
        </w:rPr>
      </w:pPr>
      <w:ins w:id="241" w:author="Blair, Johnna" w:date="2024-10-08T09:42:00Z" w16du:dateUtc="2024-10-08T13:42:00Z">
        <w:r>
          <w:rPr>
            <w:rFonts w:asciiTheme="minorHAnsi" w:hAnsiTheme="minorHAnsi" w:cstheme="minorHAnsi"/>
            <w:sz w:val="22"/>
            <w:szCs w:val="22"/>
          </w:rPr>
          <w:fldChar w:fldCharType="begin">
            <w:ffData>
              <w:name w:val=""/>
              <w:enabled/>
              <w:calcOnExit w:val="0"/>
              <w:checkBox>
                <w:sizeAuto/>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ins>
      <w:del w:id="242" w:author="Blair, Johnna" w:date="2024-10-08T09:39:00Z" w16du:dateUtc="2024-10-08T13:39:00Z">
        <w:r w:rsidR="00785510" w:rsidRPr="00AA5148" w:rsidDel="00752C39">
          <w:rPr>
            <w:rFonts w:asciiTheme="minorHAnsi" w:hAnsiTheme="minorHAnsi" w:cstheme="minorHAnsi"/>
            <w:sz w:val="22"/>
            <w:szCs w:val="22"/>
          </w:rPr>
          <w:fldChar w:fldCharType="begin"/>
        </w:r>
        <w:r w:rsidR="00785510" w:rsidRPr="00AA5148" w:rsidDel="00752C39">
          <w:rPr>
            <w:rFonts w:asciiTheme="minorHAnsi" w:hAnsiTheme="minorHAnsi" w:cstheme="minorHAnsi"/>
            <w:sz w:val="22"/>
            <w:szCs w:val="22"/>
          </w:rPr>
          <w:delInstrText xml:space="preserve"> FORMCHECKBOX </w:delInstrText>
        </w:r>
        <w:r w:rsidR="00785510" w:rsidRPr="00AA5148" w:rsidDel="00752C39">
          <w:rPr>
            <w:rFonts w:asciiTheme="minorHAnsi" w:hAnsiTheme="minorHAnsi" w:cstheme="minorHAnsi"/>
            <w:sz w:val="22"/>
            <w:szCs w:val="22"/>
          </w:rPr>
          <w:fldChar w:fldCharType="separate"/>
        </w:r>
        <w:r w:rsidR="00785510" w:rsidRPr="00AA5148" w:rsidDel="00752C39">
          <w:rPr>
            <w:rFonts w:asciiTheme="minorHAnsi" w:hAnsiTheme="minorHAnsi" w:cstheme="minorHAnsi"/>
            <w:sz w:val="22"/>
            <w:szCs w:val="22"/>
          </w:rPr>
          <w:fldChar w:fldCharType="end"/>
        </w:r>
      </w:del>
      <w:r w:rsidR="00785510" w:rsidRPr="00AA5148">
        <w:rPr>
          <w:rFonts w:asciiTheme="minorHAnsi" w:hAnsiTheme="minorHAnsi" w:cstheme="minorHAns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lastRenderedPageBreak/>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research data </w:t>
      </w:r>
      <w:r w:rsidRPr="00AA5148">
        <w:rPr>
          <w:rFonts w:asciiTheme="minorHAnsi" w:hAnsiTheme="minorHAnsi" w:cstheme="minorHAnsi"/>
          <w:sz w:val="22"/>
          <w:szCs w:val="22"/>
          <w:u w:val="single"/>
        </w:rPr>
        <w:t>without</w:t>
      </w:r>
      <w:r w:rsidRPr="00AA5148">
        <w:rPr>
          <w:rFonts w:asciiTheme="minorHAnsi" w:hAnsiTheme="minorHAnsi" w:cstheme="minorHAnsi"/>
          <w:sz w:val="22"/>
          <w:szCs w:val="22"/>
        </w:rPr>
        <w:t xml:space="preserve"> any identifiers are being received and the linking list remains with the entity sending the data; the recipient of the data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w:t>
      </w:r>
    </w:p>
    <w:p w14:paraId="1D72BD09" w14:textId="367CAAA3"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research data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in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Pr>
          <w:rFonts w:asciiTheme="minorHAnsi" w:hAnsiTheme="minorHAnsi" w:cstheme="minorHAnsi"/>
          <w:sz w:val="22"/>
          <w:szCs w:val="22"/>
        </w:rPr>
        <w:t xml:space="preserve"> </w:t>
      </w:r>
      <w:r w:rsidRPr="00AA5148">
        <w:rPr>
          <w:rFonts w:asciiTheme="minorHAnsi" w:hAnsiTheme="minorHAnsi" w:cstheme="minorHAnsi"/>
          <w:sz w:val="22"/>
          <w:szCs w:val="22"/>
        </w:rPr>
        <w:t xml:space="preserve">aside from Study Code) are being received and the linking list remains with the entity sending the data; the recipient of the data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 </w:t>
      </w:r>
    </w:p>
    <w:p w14:paraId="55CABAD7" w14:textId="25AA053A" w:rsidR="00785510" w:rsidRPr="00AA5148" w:rsidRDefault="00785510" w:rsidP="00840D99">
      <w:pPr>
        <w:pStyle w:val="NormalWeb"/>
        <w:spacing w:before="0" w:beforeAutospacing="0" w:after="0" w:afterAutospacing="0"/>
        <w:ind w:left="4230" w:hanging="360"/>
        <w:rPr>
          <w:rFonts w:asciiTheme="minorHAnsi" w:hAnsiTheme="minorHAnsi" w:cstheme="minorHAnsi"/>
          <w: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w:t>
      </w:r>
      <w:r>
        <w:rPr>
          <w:rFonts w:asciiTheme="minorHAnsi" w:hAnsiTheme="minorHAnsi" w:cstheme="minorHAnsi"/>
          <w:sz w:val="22"/>
          <w:szCs w:val="22"/>
        </w:rPr>
        <w:t>D</w:t>
      </w:r>
      <w:r w:rsidRPr="00AA5148">
        <w:rPr>
          <w:rFonts w:asciiTheme="minorHAnsi" w:hAnsiTheme="minorHAnsi" w:cstheme="minorHAnsi"/>
          <w:sz w:val="22"/>
          <w:szCs w:val="22"/>
        </w:rPr>
        <w:t xml:space="preserve">ata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w:t>
      </w:r>
      <w:r>
        <w:rPr>
          <w:rFonts w:asciiTheme="minorHAnsi" w:hAnsiTheme="minorHAnsi" w:cstheme="minorHAnsi"/>
          <w:sz w:val="22"/>
          <w:szCs w:val="22"/>
        </w:rPr>
        <w:t>n</w:t>
      </w:r>
      <w:r w:rsidRPr="00AA5148">
        <w:rPr>
          <w:rFonts w:asciiTheme="minorHAnsi" w:hAnsiTheme="minorHAnsi" w:cstheme="minorHAnsi"/>
          <w:sz w:val="22"/>
          <w:szCs w:val="22"/>
        </w:rPr>
        <w:t xml:space="preserve">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AA5148">
        <w:rPr>
          <w:rFonts w:asciiTheme="minorHAnsi" w:hAnsiTheme="minorHAnsi" w:cstheme="minorHAnsi"/>
          <w:sz w:val="22"/>
          <w:szCs w:val="22"/>
        </w:rPr>
        <w:t xml:space="preserve">) are being received and the linking list remains with the entity sending the data; the recipient of the data </w:t>
      </w:r>
      <w:r w:rsidRPr="00AA5148">
        <w:rPr>
          <w:rFonts w:asciiTheme="minorHAnsi" w:hAnsiTheme="minorHAnsi" w:cstheme="minorHAnsi"/>
          <w:sz w:val="22"/>
          <w:szCs w:val="22"/>
          <w:u w:val="single"/>
        </w:rPr>
        <w:t>will</w:t>
      </w:r>
      <w:r w:rsidRPr="00AA5148">
        <w:rPr>
          <w:rFonts w:asciiTheme="minorHAnsi" w:hAnsiTheme="minorHAnsi" w:cstheme="minorHAnsi"/>
          <w:sz w:val="22"/>
          <w:szCs w:val="22"/>
        </w:rPr>
        <w:t xml:space="preserve"> have access to the linking list </w:t>
      </w:r>
    </w:p>
    <w:p w14:paraId="5D6EA943"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w:t>
      </w:r>
      <w:r>
        <w:rPr>
          <w:rFonts w:asciiTheme="minorHAnsi" w:hAnsiTheme="minorHAnsi" w:cstheme="minorHAnsi"/>
          <w:sz w:val="22"/>
          <w:szCs w:val="22"/>
        </w:rPr>
        <w:t xml:space="preserve"> D</w:t>
      </w:r>
      <w:r w:rsidRPr="00AA5148">
        <w:rPr>
          <w:rFonts w:asciiTheme="minorHAnsi" w:hAnsiTheme="minorHAnsi" w:cstheme="minorHAnsi"/>
          <w:sz w:val="22"/>
          <w:szCs w:val="22"/>
        </w:rPr>
        <w:t xml:space="preserve">ata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along with the linking list are being received </w:t>
      </w:r>
    </w:p>
    <w:p w14:paraId="5342179D" w14:textId="77777777" w:rsidR="00840D99"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Other – Specify: </w:t>
      </w:r>
    </w:p>
    <w:p w14:paraId="79606367" w14:textId="535DDF08" w:rsidR="00785510" w:rsidRPr="00AA5148" w:rsidRDefault="00785510" w:rsidP="00840D99">
      <w:pPr>
        <w:pStyle w:val="NormalWeb"/>
        <w:spacing w:before="0" w:beforeAutospacing="0" w:after="0" w:afterAutospacing="0"/>
        <w:ind w:left="4230"/>
        <w:rPr>
          <w:rFonts w:asciiTheme="minorHAnsi" w:hAnsiTheme="minorHAnsi" w:cstheme="minorHAnsi"/>
          <w:spacing w:val="-3"/>
          <w:sz w:val="22"/>
          <w:szCs w:val="22"/>
        </w:rPr>
      </w:pPr>
      <w:r w:rsidRPr="00AA5148">
        <w:rPr>
          <w:rFonts w:asciiTheme="minorHAnsi" w:hAnsiTheme="minorHAnsi" w:cstheme="minorHAnsi"/>
          <w:spacing w:val="-3"/>
          <w:sz w:val="22"/>
          <w:szCs w:val="22"/>
        </w:rPr>
        <w:fldChar w:fldCharType="begin">
          <w:ffData>
            <w:name w:val=""/>
            <w:enabled/>
            <w:calcOnExit w:val="0"/>
            <w:textInput/>
          </w:ffData>
        </w:fldChar>
      </w:r>
      <w:r w:rsidRPr="00AA5148">
        <w:rPr>
          <w:rFonts w:asciiTheme="minorHAnsi" w:hAnsiTheme="minorHAnsi" w:cstheme="minorHAnsi"/>
          <w:spacing w:val="-3"/>
          <w:sz w:val="22"/>
          <w:szCs w:val="22"/>
        </w:rPr>
        <w:instrText xml:space="preserve"> FORMTEXT </w:instrText>
      </w:r>
      <w:r w:rsidRPr="00AA5148">
        <w:rPr>
          <w:rFonts w:asciiTheme="minorHAnsi" w:hAnsiTheme="minorHAnsi" w:cstheme="minorHAnsi"/>
          <w:spacing w:val="-3"/>
          <w:sz w:val="22"/>
          <w:szCs w:val="22"/>
        </w:rPr>
      </w:r>
      <w:r w:rsidRPr="00AA5148">
        <w:rPr>
          <w:rFonts w:asciiTheme="minorHAnsi" w:hAnsiTheme="minorHAnsi" w:cstheme="minorHAnsi"/>
          <w:spacing w:val="-3"/>
          <w:sz w:val="22"/>
          <w:szCs w:val="22"/>
        </w:rPr>
        <w:fldChar w:fldCharType="separate"/>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spacing w:val="-3"/>
          <w:sz w:val="22"/>
          <w:szCs w:val="22"/>
        </w:rPr>
        <w:fldChar w:fldCharType="end"/>
      </w:r>
    </w:p>
    <w:p w14:paraId="01D24E1F" w14:textId="77777777" w:rsidR="00785510" w:rsidRPr="00736306" w:rsidRDefault="00785510" w:rsidP="00785510">
      <w:pPr>
        <w:pStyle w:val="NormalWeb"/>
        <w:spacing w:before="0" w:beforeAutospacing="0" w:after="0" w:afterAutospacing="0"/>
        <w:ind w:left="1440"/>
        <w:rPr>
          <w:rFonts w:asciiTheme="minorHAnsi" w:hAnsiTheme="minorHAnsi" w:cstheme="minorHAnsi"/>
          <w:sz w:val="22"/>
          <w:szCs w:val="22"/>
        </w:rPr>
      </w:pPr>
    </w:p>
    <w:p w14:paraId="7C0BBDB8"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Data </w:t>
      </w:r>
      <w:r w:rsidRPr="00E74D44">
        <w:rPr>
          <w:rFonts w:asciiTheme="minorHAnsi" w:hAnsiTheme="minorHAnsi" w:cstheme="minorHAnsi"/>
          <w:b w:val="0"/>
        </w:rPr>
        <w:t>being transferred or disclosed</w:t>
      </w:r>
      <w:r w:rsidRPr="00840D99">
        <w:rPr>
          <w:rFonts w:asciiTheme="minorHAnsi" w:hAnsiTheme="minorHAnsi" w:cstheme="minorHAnsi"/>
        </w:rPr>
        <w:t xml:space="preserve"> from </w:t>
      </w:r>
      <w:r w:rsidRPr="00E74D44">
        <w:rPr>
          <w:rFonts w:asciiTheme="minorHAnsi" w:hAnsiTheme="minorHAnsi" w:cstheme="minorHAnsi"/>
          <w:b w:val="0"/>
        </w:rPr>
        <w:t>Penn State</w:t>
      </w:r>
      <w:r w:rsidRPr="00840D99">
        <w:rPr>
          <w:rFonts w:asciiTheme="minorHAnsi" w:hAnsiTheme="minorHAnsi" w:cstheme="minorHAnsi"/>
        </w:rPr>
        <w:t>:</w:t>
      </w:r>
    </w:p>
    <w:p w14:paraId="697A4078" w14:textId="7106C36D" w:rsidR="00785510" w:rsidRPr="00736306" w:rsidRDefault="000F226A" w:rsidP="00840D99">
      <w:pPr>
        <w:pStyle w:val="NormalWeb"/>
        <w:spacing w:before="0" w:beforeAutospacing="0" w:after="0" w:afterAutospacing="0"/>
        <w:ind w:left="4140" w:hanging="36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Data are being sent in aggregate/metrics (just counts, no individual data)</w:t>
      </w:r>
    </w:p>
    <w:p w14:paraId="1208197B" w14:textId="4FE4C42C" w:rsidR="00785510" w:rsidRPr="00736306" w:rsidRDefault="00752C39" w:rsidP="00840D99">
      <w:pPr>
        <w:pStyle w:val="NormalWeb"/>
        <w:spacing w:before="0" w:beforeAutospacing="0" w:after="0" w:afterAutospacing="0"/>
        <w:ind w:left="4140" w:hanging="360"/>
        <w:rPr>
          <w:rFonts w:asciiTheme="minorHAnsi" w:hAnsiTheme="minorHAnsi" w:cstheme="minorHAnsi"/>
          <w:sz w:val="22"/>
          <w:szCs w:val="22"/>
        </w:rPr>
      </w:pPr>
      <w:ins w:id="243" w:author="Blair, Johnna" w:date="2024-10-08T09:42:00Z" w16du:dateUtc="2024-10-08T13:42:00Z">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ins>
      <w:del w:id="244" w:author="Blair, Johnna" w:date="2024-10-08T09:42:00Z" w16du:dateUtc="2024-10-08T13:42:00Z">
        <w:r w:rsidR="000F226A" w:rsidDel="00752C39">
          <w:rPr>
            <w:rFonts w:asciiTheme="minorHAnsi" w:hAnsiTheme="minorHAnsi" w:cstheme="minorHAnsi"/>
            <w:sz w:val="22"/>
            <w:szCs w:val="22"/>
          </w:rPr>
          <w:fldChar w:fldCharType="begin">
            <w:ffData>
              <w:name w:val=""/>
              <w:enabled/>
              <w:calcOnExit w:val="0"/>
              <w:checkBox>
                <w:sizeAuto/>
                <w:default w:val="0"/>
              </w:checkBox>
            </w:ffData>
          </w:fldChar>
        </w:r>
        <w:r w:rsidR="000F226A" w:rsidDel="00752C39">
          <w:rPr>
            <w:rFonts w:asciiTheme="minorHAnsi" w:hAnsiTheme="minorHAnsi" w:cstheme="minorHAnsi"/>
            <w:sz w:val="22"/>
            <w:szCs w:val="22"/>
          </w:rPr>
          <w:delInstrText xml:space="preserve"> FORMCHECKBOX </w:delInstrText>
        </w:r>
        <w:r w:rsidR="000F226A" w:rsidDel="00752C39">
          <w:rPr>
            <w:rFonts w:asciiTheme="minorHAnsi" w:hAnsiTheme="minorHAnsi" w:cstheme="minorHAnsi"/>
            <w:sz w:val="22"/>
            <w:szCs w:val="22"/>
          </w:rPr>
        </w:r>
        <w:r w:rsidR="000F226A" w:rsidDel="00752C39">
          <w:rPr>
            <w:rFonts w:asciiTheme="minorHAnsi" w:hAnsiTheme="minorHAnsi" w:cstheme="minorHAnsi"/>
            <w:sz w:val="22"/>
            <w:szCs w:val="22"/>
          </w:rPr>
          <w:fldChar w:fldCharType="separate"/>
        </w:r>
        <w:r w:rsidR="000F226A" w:rsidDel="00752C39">
          <w:rPr>
            <w:rFonts w:asciiTheme="minorHAnsi" w:hAnsiTheme="minorHAnsi" w:cstheme="minorHAnsi"/>
            <w:sz w:val="22"/>
            <w:szCs w:val="22"/>
          </w:rPr>
          <w:fldChar w:fldCharType="end"/>
        </w:r>
      </w:del>
      <w:r w:rsidR="00785510" w:rsidRPr="00736306">
        <w:rPr>
          <w:rFonts w:asciiTheme="minorHAnsi" w:hAnsiTheme="minorHAnsi" w:cstheme="minorHAnsi"/>
          <w:sz w:val="22"/>
          <w:szCs w:val="22"/>
        </w:rPr>
        <w:t xml:space="preserve">  De-identified individual data are being sent and there is no linking list at either institution (no identifiers, or links to identifiers, such as code numbers)</w:t>
      </w:r>
    </w:p>
    <w:p w14:paraId="5BC64E03" w14:textId="77777777"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research data </w:t>
      </w:r>
      <w:r w:rsidRPr="00736306">
        <w:rPr>
          <w:rFonts w:asciiTheme="minorHAnsi" w:hAnsiTheme="minorHAnsi" w:cstheme="minorHAnsi"/>
          <w:sz w:val="22"/>
          <w:szCs w:val="22"/>
          <w:u w:val="single"/>
        </w:rPr>
        <w:t>without</w:t>
      </w:r>
      <w:r w:rsidRPr="00736306">
        <w:rPr>
          <w:rFonts w:asciiTheme="minorHAnsi" w:hAnsiTheme="minorHAnsi" w:cstheme="minorHAnsi"/>
          <w:sz w:val="22"/>
          <w:szCs w:val="22"/>
        </w:rPr>
        <w:t xml:space="preserve"> any identifiers are being sent and the linking list remains with the entity sending the data; the recipient of the data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w:t>
      </w:r>
    </w:p>
    <w:p w14:paraId="61ABAA1F" w14:textId="76A55736"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research data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in</w:t>
      </w:r>
      <w:r>
        <w:rPr>
          <w:rFonts w:asciiTheme="minorHAnsi" w:hAnsiTheme="minorHAnsi" w:cstheme="minorHAnsi"/>
          <w:sz w:val="22"/>
          <w:szCs w:val="22"/>
        </w:rPr>
        <w:t xml:space="preserve"> 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736306">
        <w:rPr>
          <w:rFonts w:asciiTheme="minorHAnsi" w:hAnsiTheme="minorHAnsi" w:cstheme="minorHAnsi"/>
          <w:sz w:val="22"/>
          <w:szCs w:val="22"/>
        </w:rPr>
        <w:t xml:space="preserve"> aside from Study Code) are being sent and the linking list remains with the entity sending the data; the recipient of the data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 </w:t>
      </w:r>
    </w:p>
    <w:p w14:paraId="11AA49B8" w14:textId="348E3C93" w:rsidR="00785510" w:rsidRPr="00736306" w:rsidRDefault="00785510" w:rsidP="00840D99">
      <w:pPr>
        <w:pStyle w:val="NormalWeb"/>
        <w:spacing w:before="0" w:beforeAutospacing="0" w:after="0" w:afterAutospacing="0"/>
        <w:ind w:left="4140" w:hanging="360"/>
        <w:rPr>
          <w:rFonts w:asciiTheme="minorHAnsi" w:hAnsiTheme="minorHAnsi" w:cstheme="minorHAnsi"/>
          <w: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w:t>
      </w:r>
      <w:r>
        <w:rPr>
          <w:rFonts w:asciiTheme="minorHAnsi" w:hAnsiTheme="minorHAnsi" w:cstheme="minorHAnsi"/>
          <w:sz w:val="22"/>
          <w:szCs w:val="22"/>
        </w:rPr>
        <w:t>D</w:t>
      </w:r>
      <w:r w:rsidRPr="00736306">
        <w:rPr>
          <w:rFonts w:asciiTheme="minorHAnsi" w:hAnsiTheme="minorHAnsi" w:cstheme="minorHAnsi"/>
          <w:sz w:val="22"/>
          <w:szCs w:val="22"/>
        </w:rPr>
        <w:t xml:space="preserve">ata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in</w:t>
      </w:r>
      <w:r>
        <w:rPr>
          <w:rFonts w:asciiTheme="minorHAnsi" w:hAnsiTheme="minorHAnsi" w:cstheme="minorHAnsi"/>
          <w:sz w:val="22"/>
          <w:szCs w:val="22"/>
        </w:rPr>
        <w:t xml:space="preserve"> 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736306">
        <w:rPr>
          <w:rFonts w:asciiTheme="minorHAnsi" w:hAnsiTheme="minorHAnsi" w:cstheme="minorHAnsi"/>
          <w:sz w:val="22"/>
          <w:szCs w:val="22"/>
        </w:rPr>
        <w:t xml:space="preserve">) are being sent and the linking list remains with the entity sending the data; the recipient of the data </w:t>
      </w:r>
      <w:r w:rsidRPr="00736306">
        <w:rPr>
          <w:rFonts w:asciiTheme="minorHAnsi" w:hAnsiTheme="minorHAnsi" w:cstheme="minorHAnsi"/>
          <w:sz w:val="22"/>
          <w:szCs w:val="22"/>
          <w:u w:val="single"/>
        </w:rPr>
        <w:t>will</w:t>
      </w:r>
      <w:r w:rsidRPr="00736306">
        <w:rPr>
          <w:rFonts w:asciiTheme="minorHAnsi" w:hAnsiTheme="minorHAnsi" w:cstheme="minorHAnsi"/>
          <w:sz w:val="22"/>
          <w:szCs w:val="22"/>
        </w:rPr>
        <w:t xml:space="preserve"> have access to the linking list </w:t>
      </w:r>
    </w:p>
    <w:p w14:paraId="4CDAE53F" w14:textId="77777777"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w:t>
      </w:r>
      <w:r>
        <w:rPr>
          <w:rFonts w:asciiTheme="minorHAnsi" w:hAnsiTheme="minorHAnsi" w:cstheme="minorHAnsi"/>
          <w:sz w:val="22"/>
          <w:szCs w:val="22"/>
        </w:rPr>
        <w:t xml:space="preserve"> D</w:t>
      </w:r>
      <w:r w:rsidRPr="00736306">
        <w:rPr>
          <w:rFonts w:asciiTheme="minorHAnsi" w:hAnsiTheme="minorHAnsi" w:cstheme="minorHAnsi"/>
          <w:sz w:val="22"/>
          <w:szCs w:val="22"/>
        </w:rPr>
        <w:t xml:space="preserve">ata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along with the linking list are being sent</w:t>
      </w:r>
    </w:p>
    <w:p w14:paraId="1DFD15A6" w14:textId="77777777" w:rsidR="00840D99"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Other – Specify: </w:t>
      </w:r>
    </w:p>
    <w:p w14:paraId="04996DB8" w14:textId="0D520100" w:rsidR="00785510" w:rsidRPr="00736306" w:rsidRDefault="00785510" w:rsidP="00840D99">
      <w:pPr>
        <w:pStyle w:val="NormalWeb"/>
        <w:spacing w:before="0" w:beforeAutospacing="0" w:after="0" w:afterAutospacing="0"/>
        <w:ind w:left="4140" w:firstLine="90"/>
        <w:rPr>
          <w:rFonts w:asciiTheme="minorHAnsi" w:hAnsiTheme="minorHAnsi" w:cstheme="minorHAnsi"/>
          <w:spacing w:val="-3"/>
          <w:sz w:val="22"/>
          <w:szCs w:val="22"/>
        </w:rPr>
      </w:pPr>
      <w:r w:rsidRPr="00736306">
        <w:rPr>
          <w:rFonts w:asciiTheme="minorHAnsi" w:hAnsiTheme="minorHAnsi" w:cstheme="minorHAnsi"/>
          <w:spacing w:val="-3"/>
          <w:sz w:val="22"/>
          <w:szCs w:val="22"/>
        </w:rPr>
        <w:fldChar w:fldCharType="begin">
          <w:ffData>
            <w:name w:val=""/>
            <w:enabled/>
            <w:calcOnExit w:val="0"/>
            <w:textInput/>
          </w:ffData>
        </w:fldChar>
      </w:r>
      <w:r w:rsidRPr="00736306">
        <w:rPr>
          <w:rFonts w:asciiTheme="minorHAnsi" w:hAnsiTheme="minorHAnsi" w:cstheme="minorHAnsi"/>
          <w:spacing w:val="-3"/>
          <w:sz w:val="22"/>
          <w:szCs w:val="22"/>
        </w:rPr>
        <w:instrText xml:space="preserve"> FORMTEXT </w:instrText>
      </w:r>
      <w:r w:rsidRPr="00736306">
        <w:rPr>
          <w:rFonts w:asciiTheme="minorHAnsi" w:hAnsiTheme="minorHAnsi" w:cstheme="minorHAnsi"/>
          <w:spacing w:val="-3"/>
          <w:sz w:val="22"/>
          <w:szCs w:val="22"/>
        </w:rPr>
      </w:r>
      <w:r w:rsidRPr="00736306">
        <w:rPr>
          <w:rFonts w:asciiTheme="minorHAnsi" w:hAnsiTheme="minorHAnsi" w:cstheme="minorHAnsi"/>
          <w:spacing w:val="-3"/>
          <w:sz w:val="22"/>
          <w:szCs w:val="22"/>
        </w:rPr>
        <w:fldChar w:fldCharType="separate"/>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spacing w:val="-3"/>
          <w:sz w:val="22"/>
          <w:szCs w:val="22"/>
        </w:rPr>
        <w:fldChar w:fldCharType="end"/>
      </w:r>
    </w:p>
    <w:p w14:paraId="0D12D86E" w14:textId="77777777" w:rsidR="00785510" w:rsidRPr="00736306" w:rsidRDefault="00785510" w:rsidP="00785510">
      <w:pPr>
        <w:pStyle w:val="NormalWeb"/>
        <w:spacing w:before="0" w:beforeAutospacing="0" w:after="0" w:afterAutospacing="0"/>
        <w:rPr>
          <w:rFonts w:asciiTheme="minorHAnsi" w:hAnsiTheme="minorHAnsi" w:cstheme="minorHAnsi"/>
          <w:sz w:val="22"/>
          <w:szCs w:val="22"/>
        </w:rPr>
      </w:pPr>
    </w:p>
    <w:p w14:paraId="2705AA5C"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Specimens </w:t>
      </w:r>
      <w:r w:rsidRPr="00E74D44">
        <w:rPr>
          <w:rFonts w:asciiTheme="minorHAnsi" w:hAnsiTheme="minorHAnsi" w:cstheme="minorHAnsi"/>
          <w:b w:val="0"/>
        </w:rPr>
        <w:t>being transferred or disclosed</w:t>
      </w:r>
      <w:r w:rsidRPr="00840D99">
        <w:rPr>
          <w:rFonts w:asciiTheme="minorHAnsi" w:hAnsiTheme="minorHAnsi" w:cstheme="minorHAnsi"/>
        </w:rPr>
        <w:t xml:space="preserve"> to </w:t>
      </w:r>
      <w:r w:rsidRPr="00E74D44">
        <w:rPr>
          <w:rFonts w:asciiTheme="minorHAnsi" w:hAnsiTheme="minorHAnsi" w:cstheme="minorHAnsi"/>
          <w:b w:val="0"/>
        </w:rPr>
        <w:t>Penn State</w:t>
      </w:r>
      <w:r w:rsidRPr="00840D99">
        <w:rPr>
          <w:rFonts w:asciiTheme="minorHAnsi" w:hAnsiTheme="minorHAnsi" w:cstheme="minorHAnsi"/>
        </w:rPr>
        <w:t>:</w:t>
      </w:r>
    </w:p>
    <w:p w14:paraId="1F656051"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De-identified specimens are being received and there is no linking list at either institution (no identifiers, or links to identifiers, such as code numbers)</w:t>
      </w:r>
    </w:p>
    <w:p w14:paraId="0F2CD58D"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without</w:t>
      </w:r>
      <w:r w:rsidRPr="00AA5148">
        <w:rPr>
          <w:rFonts w:asciiTheme="minorHAnsi" w:hAnsiTheme="minorHAnsi" w:cstheme="minorHAnsi"/>
          <w:sz w:val="22"/>
          <w:szCs w:val="22"/>
        </w:rPr>
        <w:t xml:space="preserve"> any identifiers are being received and the linking list remains with the entity sending the specimens; the recipient of the specimens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w:t>
      </w:r>
    </w:p>
    <w:p w14:paraId="460938B2" w14:textId="29DF8636"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in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Pr>
          <w:rFonts w:asciiTheme="minorHAnsi" w:hAnsiTheme="minorHAnsi" w:cstheme="minorHAnsi"/>
          <w:sz w:val="22"/>
          <w:szCs w:val="22"/>
        </w:rPr>
        <w:t xml:space="preserve"> </w:t>
      </w:r>
      <w:r w:rsidRPr="00AA5148">
        <w:rPr>
          <w:rFonts w:asciiTheme="minorHAnsi" w:hAnsiTheme="minorHAnsi" w:cstheme="minorHAnsi"/>
          <w:sz w:val="22"/>
          <w:szCs w:val="22"/>
        </w:rPr>
        <w:t xml:space="preserve">aside from Study Code) are being received and the linking list remains with the entity sending the specimens; the recipient of the specimens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 </w:t>
      </w:r>
    </w:p>
    <w:p w14:paraId="6AD0E086" w14:textId="6C3650F6" w:rsidR="00785510" w:rsidRPr="00AA5148" w:rsidRDefault="00785510" w:rsidP="00840D99">
      <w:pPr>
        <w:pStyle w:val="NormalWeb"/>
        <w:spacing w:before="0" w:beforeAutospacing="0" w:after="0" w:afterAutospacing="0"/>
        <w:ind w:left="4230" w:hanging="360"/>
        <w:rPr>
          <w:rFonts w:asciiTheme="minorHAnsi" w:hAnsiTheme="minorHAnsi" w:cstheme="minorHAnsi"/>
          <w: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in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AA5148">
        <w:rPr>
          <w:rFonts w:asciiTheme="minorHAnsi" w:hAnsiTheme="minorHAnsi" w:cstheme="minorHAnsi"/>
          <w:sz w:val="22"/>
          <w:szCs w:val="22"/>
        </w:rPr>
        <w:t xml:space="preserve">) are being received and the linking list </w:t>
      </w:r>
      <w:r w:rsidRPr="00AA5148">
        <w:rPr>
          <w:rFonts w:asciiTheme="minorHAnsi" w:hAnsiTheme="minorHAnsi" w:cstheme="minorHAnsi"/>
          <w:sz w:val="22"/>
          <w:szCs w:val="22"/>
        </w:rPr>
        <w:lastRenderedPageBreak/>
        <w:t xml:space="preserve">remains with the entity sending the specimens; the recipient of the specimens </w:t>
      </w:r>
      <w:r w:rsidRPr="00AA5148">
        <w:rPr>
          <w:rFonts w:asciiTheme="minorHAnsi" w:hAnsiTheme="minorHAnsi" w:cstheme="minorHAnsi"/>
          <w:sz w:val="22"/>
          <w:szCs w:val="22"/>
          <w:u w:val="single"/>
        </w:rPr>
        <w:t>will</w:t>
      </w:r>
      <w:r w:rsidRPr="00AA5148">
        <w:rPr>
          <w:rFonts w:asciiTheme="minorHAnsi" w:hAnsiTheme="minorHAnsi" w:cstheme="minorHAnsi"/>
          <w:sz w:val="22"/>
          <w:szCs w:val="22"/>
        </w:rPr>
        <w:t xml:space="preserve"> have access to the linking list </w:t>
      </w:r>
    </w:p>
    <w:p w14:paraId="6A42690B"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along with the linking list are being received </w:t>
      </w:r>
    </w:p>
    <w:p w14:paraId="4A5425B4" w14:textId="77777777" w:rsidR="00840D99"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Pr="00AA5148">
        <w:rPr>
          <w:rFonts w:asciiTheme="minorHAnsi" w:hAnsiTheme="minorHAnsi" w:cstheme="minorHAnsi"/>
          <w:sz w:val="22"/>
          <w:szCs w:val="22"/>
        </w:rPr>
      </w:r>
      <w:r w:rsidRPr="00AA5148">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Other – Specify: </w:t>
      </w:r>
    </w:p>
    <w:p w14:paraId="10C4A849" w14:textId="7561F72B" w:rsidR="00785510" w:rsidRPr="00AA5148" w:rsidRDefault="00785510" w:rsidP="00840D99">
      <w:pPr>
        <w:pStyle w:val="NormalWeb"/>
        <w:spacing w:before="0" w:beforeAutospacing="0" w:after="0" w:afterAutospacing="0"/>
        <w:ind w:left="4230"/>
        <w:rPr>
          <w:rFonts w:asciiTheme="minorHAnsi" w:hAnsiTheme="minorHAnsi" w:cstheme="minorHAnsi"/>
          <w:spacing w:val="-3"/>
          <w:sz w:val="22"/>
          <w:szCs w:val="22"/>
        </w:rPr>
      </w:pPr>
      <w:r w:rsidRPr="00AA5148">
        <w:rPr>
          <w:rFonts w:asciiTheme="minorHAnsi" w:hAnsiTheme="minorHAnsi" w:cstheme="minorHAnsi"/>
          <w:spacing w:val="-3"/>
          <w:sz w:val="22"/>
          <w:szCs w:val="22"/>
        </w:rPr>
        <w:fldChar w:fldCharType="begin">
          <w:ffData>
            <w:name w:val=""/>
            <w:enabled/>
            <w:calcOnExit w:val="0"/>
            <w:textInput/>
          </w:ffData>
        </w:fldChar>
      </w:r>
      <w:r w:rsidRPr="00AA5148">
        <w:rPr>
          <w:rFonts w:asciiTheme="minorHAnsi" w:hAnsiTheme="minorHAnsi" w:cstheme="minorHAnsi"/>
          <w:spacing w:val="-3"/>
          <w:sz w:val="22"/>
          <w:szCs w:val="22"/>
        </w:rPr>
        <w:instrText xml:space="preserve"> FORMTEXT </w:instrText>
      </w:r>
      <w:r w:rsidRPr="00AA5148">
        <w:rPr>
          <w:rFonts w:asciiTheme="minorHAnsi" w:hAnsiTheme="minorHAnsi" w:cstheme="minorHAnsi"/>
          <w:spacing w:val="-3"/>
          <w:sz w:val="22"/>
          <w:szCs w:val="22"/>
        </w:rPr>
      </w:r>
      <w:r w:rsidRPr="00AA5148">
        <w:rPr>
          <w:rFonts w:asciiTheme="minorHAnsi" w:hAnsiTheme="minorHAnsi" w:cstheme="minorHAnsi"/>
          <w:spacing w:val="-3"/>
          <w:sz w:val="22"/>
          <w:szCs w:val="22"/>
        </w:rPr>
        <w:fldChar w:fldCharType="separate"/>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spacing w:val="-3"/>
          <w:sz w:val="22"/>
          <w:szCs w:val="22"/>
        </w:rPr>
        <w:fldChar w:fldCharType="end"/>
      </w:r>
    </w:p>
    <w:p w14:paraId="6378B177" w14:textId="77777777" w:rsidR="00785510" w:rsidRPr="00736306" w:rsidRDefault="00785510" w:rsidP="00785510">
      <w:pPr>
        <w:pStyle w:val="NormalWeb"/>
        <w:spacing w:before="0" w:beforeAutospacing="0" w:after="0" w:afterAutospacing="0"/>
        <w:ind w:left="1440"/>
        <w:rPr>
          <w:rFonts w:asciiTheme="minorHAnsi" w:hAnsiTheme="minorHAnsi" w:cstheme="minorHAnsi"/>
          <w:sz w:val="22"/>
          <w:szCs w:val="22"/>
        </w:rPr>
      </w:pPr>
    </w:p>
    <w:p w14:paraId="283CFDDF"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Specimens </w:t>
      </w:r>
      <w:r w:rsidRPr="00E74D44">
        <w:rPr>
          <w:rFonts w:asciiTheme="minorHAnsi" w:hAnsiTheme="minorHAnsi" w:cstheme="minorHAnsi"/>
          <w:b w:val="0"/>
        </w:rPr>
        <w:t>being transferred or disclosed</w:t>
      </w:r>
      <w:r w:rsidRPr="00840D99">
        <w:rPr>
          <w:rFonts w:asciiTheme="minorHAnsi" w:hAnsiTheme="minorHAnsi" w:cstheme="minorHAnsi"/>
        </w:rPr>
        <w:t xml:space="preserve"> from </w:t>
      </w:r>
      <w:r w:rsidRPr="00E74D44">
        <w:rPr>
          <w:rFonts w:asciiTheme="minorHAnsi" w:hAnsiTheme="minorHAnsi" w:cstheme="minorHAnsi"/>
          <w:b w:val="0"/>
        </w:rPr>
        <w:t>Penn State</w:t>
      </w:r>
      <w:r w:rsidRPr="00840D99">
        <w:rPr>
          <w:rFonts w:asciiTheme="minorHAnsi" w:hAnsiTheme="minorHAnsi" w:cstheme="minorHAnsi"/>
        </w:rPr>
        <w:t>:</w:t>
      </w:r>
    </w:p>
    <w:p w14:paraId="46E40D1B" w14:textId="77777777"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De-identified specimens are being sent and there is no linking list at either institution (no identifiers, or links to identifiers, such as code numbers)</w:t>
      </w:r>
    </w:p>
    <w:p w14:paraId="35D7AE62" w14:textId="77777777"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without</w:t>
      </w:r>
      <w:r w:rsidRPr="00736306">
        <w:rPr>
          <w:rFonts w:asciiTheme="minorHAnsi" w:hAnsiTheme="minorHAnsi" w:cstheme="minorHAnsi"/>
          <w:sz w:val="22"/>
          <w:szCs w:val="22"/>
        </w:rPr>
        <w:t xml:space="preserve"> any identifiers are being sent and the linking list remains with the entity sending the specimens; the recipient of the specimens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w:t>
      </w:r>
    </w:p>
    <w:p w14:paraId="2E49BCD2" w14:textId="1F75B1CF"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w:t>
      </w:r>
      <w:r>
        <w:rPr>
          <w:rFonts w:asciiTheme="minorHAnsi" w:hAnsiTheme="minorHAnsi" w:cstheme="minorHAnsi"/>
          <w:sz w:val="22"/>
          <w:szCs w:val="22"/>
        </w:rPr>
        <w:t xml:space="preserve">in 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Pr>
          <w:rFonts w:asciiTheme="minorHAnsi" w:hAnsiTheme="minorHAnsi" w:cstheme="minorHAnsi"/>
          <w:sz w:val="22"/>
          <w:szCs w:val="22"/>
        </w:rPr>
        <w:t xml:space="preserve"> </w:t>
      </w:r>
      <w:r w:rsidRPr="00736306">
        <w:rPr>
          <w:rFonts w:asciiTheme="minorHAnsi" w:hAnsiTheme="minorHAnsi" w:cstheme="minorHAnsi"/>
          <w:sz w:val="22"/>
          <w:szCs w:val="22"/>
        </w:rPr>
        <w:t xml:space="preserve">aside from Study Code) are being sent and the linking list remains with the entity sending the specimens; the recipient of the specimens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 </w:t>
      </w:r>
    </w:p>
    <w:p w14:paraId="5DDD883F" w14:textId="21C31D9A" w:rsidR="00785510" w:rsidRPr="00736306" w:rsidRDefault="00785510" w:rsidP="00840D99">
      <w:pPr>
        <w:pStyle w:val="NormalWeb"/>
        <w:spacing w:before="0" w:beforeAutospacing="0" w:after="0" w:afterAutospacing="0"/>
        <w:ind w:left="4320" w:hanging="360"/>
        <w:rPr>
          <w:rFonts w:asciiTheme="minorHAnsi" w:hAnsiTheme="minorHAnsi" w:cstheme="minorHAnsi"/>
          <w: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i</w:t>
      </w:r>
      <w:r>
        <w:rPr>
          <w:rFonts w:asciiTheme="minorHAnsi" w:hAnsiTheme="minorHAnsi" w:cstheme="minorHAnsi"/>
          <w:sz w:val="22"/>
          <w:szCs w:val="22"/>
        </w:rPr>
        <w:t>n</w:t>
      </w:r>
      <w:r w:rsidRPr="00AA5148">
        <w:rPr>
          <w:rFonts w:asciiTheme="minorHAnsi" w:hAnsiTheme="minorHAnsi" w:cstheme="minorHAnsi"/>
          <w:sz w:val="22"/>
          <w:szCs w:val="22"/>
        </w:rPr>
        <w:t xml:space="preserve">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736306">
        <w:rPr>
          <w:rFonts w:asciiTheme="minorHAnsi" w:hAnsiTheme="minorHAnsi" w:cstheme="minorHAnsi"/>
          <w:sz w:val="22"/>
          <w:szCs w:val="22"/>
        </w:rPr>
        <w:t xml:space="preserve">) are being sent and the linking list remains with the entity sending the specimens; the recipient of the specimens </w:t>
      </w:r>
      <w:r w:rsidRPr="00736306">
        <w:rPr>
          <w:rFonts w:asciiTheme="minorHAnsi" w:hAnsiTheme="minorHAnsi" w:cstheme="minorHAnsi"/>
          <w:sz w:val="22"/>
          <w:szCs w:val="22"/>
          <w:u w:val="single"/>
        </w:rPr>
        <w:t>will</w:t>
      </w:r>
      <w:r w:rsidRPr="00736306">
        <w:rPr>
          <w:rFonts w:asciiTheme="minorHAnsi" w:hAnsiTheme="minorHAnsi" w:cstheme="minorHAnsi"/>
          <w:sz w:val="22"/>
          <w:szCs w:val="22"/>
        </w:rPr>
        <w:t xml:space="preserve"> have access to the linking list </w:t>
      </w:r>
    </w:p>
    <w:p w14:paraId="16C0CF6D" w14:textId="77777777"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along with the linking list are being sent </w:t>
      </w:r>
    </w:p>
    <w:p w14:paraId="0E796014" w14:textId="77777777" w:rsidR="00840D99"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Pr="00736306">
        <w:rPr>
          <w:rFonts w:asciiTheme="minorHAnsi" w:hAnsiTheme="minorHAnsi" w:cstheme="minorHAnsi"/>
          <w:sz w:val="22"/>
          <w:szCs w:val="22"/>
        </w:rPr>
      </w:r>
      <w:r w:rsidRPr="00736306">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Other – Specify: </w:t>
      </w:r>
    </w:p>
    <w:p w14:paraId="7DE249B5" w14:textId="70307806" w:rsidR="00785510" w:rsidRPr="00736306" w:rsidRDefault="00785510" w:rsidP="00840D99">
      <w:pPr>
        <w:pStyle w:val="NormalWeb"/>
        <w:spacing w:before="0" w:beforeAutospacing="0" w:after="0" w:afterAutospacing="0"/>
        <w:ind w:left="4320"/>
        <w:rPr>
          <w:rFonts w:asciiTheme="minorHAnsi" w:hAnsiTheme="minorHAnsi" w:cstheme="minorHAnsi"/>
          <w:spacing w:val="-3"/>
          <w:sz w:val="22"/>
          <w:szCs w:val="22"/>
        </w:rPr>
      </w:pPr>
      <w:r w:rsidRPr="00736306">
        <w:rPr>
          <w:rFonts w:asciiTheme="minorHAnsi" w:hAnsiTheme="minorHAnsi" w:cstheme="minorHAnsi"/>
          <w:spacing w:val="-3"/>
          <w:sz w:val="22"/>
          <w:szCs w:val="22"/>
        </w:rPr>
        <w:fldChar w:fldCharType="begin">
          <w:ffData>
            <w:name w:val=""/>
            <w:enabled/>
            <w:calcOnExit w:val="0"/>
            <w:textInput/>
          </w:ffData>
        </w:fldChar>
      </w:r>
      <w:r w:rsidRPr="00736306">
        <w:rPr>
          <w:rFonts w:asciiTheme="minorHAnsi" w:hAnsiTheme="minorHAnsi" w:cstheme="minorHAnsi"/>
          <w:spacing w:val="-3"/>
          <w:sz w:val="22"/>
          <w:szCs w:val="22"/>
        </w:rPr>
        <w:instrText xml:space="preserve"> FORMTEXT </w:instrText>
      </w:r>
      <w:r w:rsidRPr="00736306">
        <w:rPr>
          <w:rFonts w:asciiTheme="minorHAnsi" w:hAnsiTheme="minorHAnsi" w:cstheme="minorHAnsi"/>
          <w:spacing w:val="-3"/>
          <w:sz w:val="22"/>
          <w:szCs w:val="22"/>
        </w:rPr>
      </w:r>
      <w:r w:rsidRPr="00736306">
        <w:rPr>
          <w:rFonts w:asciiTheme="minorHAnsi" w:hAnsiTheme="minorHAnsi" w:cstheme="minorHAnsi"/>
          <w:spacing w:val="-3"/>
          <w:sz w:val="22"/>
          <w:szCs w:val="22"/>
        </w:rPr>
        <w:fldChar w:fldCharType="separate"/>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spacing w:val="-3"/>
          <w:sz w:val="22"/>
          <w:szCs w:val="22"/>
        </w:rPr>
        <w:fldChar w:fldCharType="end"/>
      </w:r>
    </w:p>
    <w:p w14:paraId="6D329F09" w14:textId="77777777" w:rsidR="00785510" w:rsidRPr="00880566" w:rsidRDefault="00785510" w:rsidP="00785510">
      <w:pPr>
        <w:pStyle w:val="NormalWeb"/>
        <w:spacing w:before="0" w:beforeAutospacing="0" w:after="0" w:afterAutospacing="0"/>
        <w:rPr>
          <w:rFonts w:asciiTheme="minorHAnsi" w:hAnsiTheme="minorHAnsi" w:cs="Arial"/>
          <w:sz w:val="22"/>
          <w:szCs w:val="22"/>
        </w:rPr>
      </w:pPr>
    </w:p>
    <w:p w14:paraId="4A0C06E4" w14:textId="77777777" w:rsidR="00785510" w:rsidRPr="00736306" w:rsidRDefault="00785510" w:rsidP="00785510">
      <w:pPr>
        <w:pStyle w:val="NormalWeb"/>
        <w:spacing w:before="0" w:beforeAutospacing="0" w:after="0" w:afterAutospacing="0"/>
        <w:rPr>
          <w:rFonts w:asciiTheme="minorHAnsi" w:hAnsiTheme="minorHAnsi" w:cstheme="minorHAnsi"/>
          <w:b/>
          <w:i/>
          <w:sz w:val="22"/>
          <w:szCs w:val="22"/>
        </w:rPr>
      </w:pPr>
    </w:p>
    <w:p w14:paraId="4A7144F3" w14:textId="799D82F6" w:rsidR="00785510" w:rsidRDefault="00785510" w:rsidP="0065238D">
      <w:pPr>
        <w:pStyle w:val="Heading3"/>
        <w:numPr>
          <w:ilvl w:val="3"/>
          <w:numId w:val="5"/>
        </w:numPr>
        <w:ind w:left="810" w:hanging="810"/>
        <w:rPr>
          <w:rFonts w:asciiTheme="minorHAnsi" w:hAnsiTheme="minorHAnsi" w:cstheme="minorHAnsi"/>
        </w:rPr>
      </w:pPr>
      <w:r w:rsidRPr="00840D99">
        <w:rPr>
          <w:rFonts w:asciiTheme="minorHAnsi" w:hAnsiTheme="minorHAnsi" w:cstheme="minorHAnsi"/>
        </w:rPr>
        <w:t>If transferring data/specimens with identifiers to or from Penn State, which of the following identifiers will be included with the data/specimens? Check all that apply:</w:t>
      </w:r>
    </w:p>
    <w:p w14:paraId="2AB60A02" w14:textId="77777777" w:rsidR="00E968AF" w:rsidRPr="00E968AF" w:rsidRDefault="00E968AF" w:rsidP="00E968AF"/>
    <w:p w14:paraId="3E43AA59" w14:textId="52BAACB5" w:rsidR="00E968AF" w:rsidRPr="00E968AF" w:rsidRDefault="00752C39" w:rsidP="00E968AF">
      <w:pPr>
        <w:rPr>
          <w:rFonts w:asciiTheme="minorHAnsi" w:hAnsiTheme="minorHAnsi" w:cstheme="minorHAnsi"/>
        </w:rPr>
      </w:pPr>
      <w:ins w:id="245" w:author="Blair, Johnna" w:date="2024-10-08T09:43:00Z" w16du:dateUtc="2024-10-08T13:43:00Z">
        <w:r>
          <w:rPr>
            <w:rFonts w:asciiTheme="minorHAnsi" w:hAnsiTheme="minorHAnsi" w:cstheme="minorHAnsi"/>
          </w:rPr>
          <w:t>*</w:t>
        </w:r>
      </w:ins>
      <w:r w:rsidR="00E968AF" w:rsidRPr="00E968AF">
        <w:rPr>
          <w:rFonts w:asciiTheme="minorHAnsi" w:hAnsiTheme="minorHAnsi" w:cstheme="minorHAnsi"/>
        </w:rPr>
        <w:t>None of the following identifiers will be included in the data transferred.</w:t>
      </w:r>
    </w:p>
    <w:p w14:paraId="014896F7" w14:textId="77777777" w:rsidR="00E968AF" w:rsidRPr="00E968AF" w:rsidRDefault="00E968AF" w:rsidP="00E968AF"/>
    <w:tbl>
      <w:tblPr>
        <w:tblStyle w:val="TableGrid"/>
        <w:tblW w:w="0" w:type="auto"/>
        <w:tblInd w:w="18" w:type="dxa"/>
        <w:tblLook w:val="04A0" w:firstRow="1" w:lastRow="0" w:firstColumn="1" w:lastColumn="0" w:noHBand="0" w:noVBand="1"/>
      </w:tblPr>
      <w:tblGrid>
        <w:gridCol w:w="4507"/>
        <w:gridCol w:w="6265"/>
      </w:tblGrid>
      <w:tr w:rsidR="00785510" w:rsidRPr="0002203D" w14:paraId="25A6427E" w14:textId="77777777" w:rsidTr="002A5DB8">
        <w:tc>
          <w:tcPr>
            <w:tcW w:w="4507" w:type="dxa"/>
          </w:tcPr>
          <w:p w14:paraId="766EFC3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Names</w:t>
            </w:r>
          </w:p>
        </w:tc>
        <w:tc>
          <w:tcPr>
            <w:tcW w:w="6265" w:type="dxa"/>
          </w:tcPr>
          <w:p w14:paraId="1ACF817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Medical record numbers</w:t>
            </w:r>
            <w:r w:rsidRPr="00736306" w:rsidDel="004C2F35">
              <w:rPr>
                <w:rFonts w:asciiTheme="minorHAnsi" w:hAnsiTheme="minorHAnsi" w:cs="Arial"/>
              </w:rPr>
              <w:t xml:space="preserve"> </w:t>
            </w:r>
          </w:p>
        </w:tc>
      </w:tr>
      <w:tr w:rsidR="00785510" w:rsidRPr="0002203D" w14:paraId="53F660E9" w14:textId="77777777" w:rsidTr="002A5DB8">
        <w:tc>
          <w:tcPr>
            <w:tcW w:w="4507" w:type="dxa"/>
          </w:tcPr>
          <w:p w14:paraId="76519F35"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Initials</w:t>
            </w:r>
          </w:p>
        </w:tc>
        <w:tc>
          <w:tcPr>
            <w:tcW w:w="6265" w:type="dxa"/>
          </w:tcPr>
          <w:p w14:paraId="3455A060"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Health plan beneficiary numbers</w:t>
            </w:r>
            <w:r w:rsidRPr="00736306" w:rsidDel="004C2F35">
              <w:rPr>
                <w:rFonts w:asciiTheme="minorHAnsi" w:hAnsiTheme="minorHAnsi" w:cs="Arial"/>
              </w:rPr>
              <w:t xml:space="preserve"> </w:t>
            </w:r>
          </w:p>
        </w:tc>
      </w:tr>
      <w:tr w:rsidR="00785510" w:rsidRPr="0002203D" w14:paraId="29F28E88" w14:textId="77777777" w:rsidTr="002A5DB8">
        <w:tc>
          <w:tcPr>
            <w:tcW w:w="4507" w:type="dxa"/>
          </w:tcPr>
          <w:p w14:paraId="2DF0A2E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Street address </w:t>
            </w:r>
          </w:p>
        </w:tc>
        <w:tc>
          <w:tcPr>
            <w:tcW w:w="6265" w:type="dxa"/>
          </w:tcPr>
          <w:p w14:paraId="03A69D70"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Account numbers</w:t>
            </w:r>
            <w:r w:rsidRPr="00736306" w:rsidDel="004C2F35">
              <w:rPr>
                <w:rFonts w:asciiTheme="minorHAnsi" w:hAnsiTheme="minorHAnsi" w:cs="Arial"/>
              </w:rPr>
              <w:t xml:space="preserve"> </w:t>
            </w:r>
          </w:p>
        </w:tc>
      </w:tr>
      <w:tr w:rsidR="00785510" w:rsidRPr="0002203D" w14:paraId="75D3CEC3" w14:textId="77777777" w:rsidTr="002A5DB8">
        <w:tc>
          <w:tcPr>
            <w:tcW w:w="4507" w:type="dxa"/>
          </w:tcPr>
          <w:p w14:paraId="5952BDC3"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City</w:t>
            </w:r>
          </w:p>
        </w:tc>
        <w:tc>
          <w:tcPr>
            <w:tcW w:w="6265" w:type="dxa"/>
          </w:tcPr>
          <w:p w14:paraId="5646D12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ed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Certificate/license numbers</w:t>
            </w:r>
          </w:p>
        </w:tc>
      </w:tr>
      <w:tr w:rsidR="00785510" w:rsidRPr="0002203D" w14:paraId="10A7FCA8" w14:textId="77777777" w:rsidTr="002A5DB8">
        <w:tc>
          <w:tcPr>
            <w:tcW w:w="4507" w:type="dxa"/>
          </w:tcPr>
          <w:p w14:paraId="59B0151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Driver’s License numbers</w:t>
            </w:r>
          </w:p>
        </w:tc>
        <w:tc>
          <w:tcPr>
            <w:tcW w:w="6265" w:type="dxa"/>
          </w:tcPr>
          <w:p w14:paraId="5326C031"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Passport numbers</w:t>
            </w:r>
          </w:p>
        </w:tc>
      </w:tr>
      <w:tr w:rsidR="00785510" w:rsidRPr="0002203D" w14:paraId="1D3B219D" w14:textId="77777777" w:rsidTr="002A5DB8">
        <w:tc>
          <w:tcPr>
            <w:tcW w:w="4507" w:type="dxa"/>
          </w:tcPr>
          <w:p w14:paraId="17947F3E"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State</w:t>
            </w:r>
          </w:p>
        </w:tc>
        <w:tc>
          <w:tcPr>
            <w:tcW w:w="6265" w:type="dxa"/>
          </w:tcPr>
          <w:p w14:paraId="36E22891"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State ID numbers</w:t>
            </w:r>
          </w:p>
        </w:tc>
      </w:tr>
      <w:tr w:rsidR="00785510" w:rsidRPr="0002203D" w14:paraId="27AD37F8" w14:textId="77777777" w:rsidTr="002A5DB8">
        <w:tc>
          <w:tcPr>
            <w:tcW w:w="4507" w:type="dxa"/>
          </w:tcPr>
          <w:p w14:paraId="00853CD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Zip Codes  </w:t>
            </w:r>
          </w:p>
        </w:tc>
        <w:tc>
          <w:tcPr>
            <w:tcW w:w="6265" w:type="dxa"/>
          </w:tcPr>
          <w:p w14:paraId="127B8515"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ed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Vehicle identifiers and serial numbers, including license plate numbers</w:t>
            </w:r>
            <w:r w:rsidRPr="00736306" w:rsidDel="004C2F35">
              <w:rPr>
                <w:rFonts w:asciiTheme="minorHAnsi" w:hAnsiTheme="minorHAnsi" w:cs="Arial"/>
              </w:rPr>
              <w:t xml:space="preserve"> </w:t>
            </w:r>
          </w:p>
        </w:tc>
      </w:tr>
      <w:tr w:rsidR="00785510" w:rsidRPr="0002203D" w14:paraId="5F1399D1" w14:textId="77777777" w:rsidTr="002A5DB8">
        <w:tc>
          <w:tcPr>
            <w:tcW w:w="4507" w:type="dxa"/>
          </w:tcPr>
          <w:p w14:paraId="3B48F30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County</w:t>
            </w:r>
          </w:p>
        </w:tc>
        <w:tc>
          <w:tcPr>
            <w:tcW w:w="6265" w:type="dxa"/>
          </w:tcPr>
          <w:p w14:paraId="78A14CFE"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Device identifiers and serial numbers</w:t>
            </w:r>
            <w:r w:rsidRPr="00736306" w:rsidDel="007F2071">
              <w:rPr>
                <w:rFonts w:asciiTheme="minorHAnsi" w:hAnsiTheme="minorHAnsi" w:cs="Arial"/>
              </w:rPr>
              <w:t xml:space="preserve"> </w:t>
            </w:r>
          </w:p>
        </w:tc>
      </w:tr>
      <w:tr w:rsidR="00785510" w:rsidRPr="0002203D" w14:paraId="182FBB47" w14:textId="77777777" w:rsidTr="002A5DB8">
        <w:tc>
          <w:tcPr>
            <w:tcW w:w="4507" w:type="dxa"/>
          </w:tcPr>
          <w:p w14:paraId="0E00D65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Geocodes</w:t>
            </w:r>
          </w:p>
        </w:tc>
        <w:tc>
          <w:tcPr>
            <w:tcW w:w="6265" w:type="dxa"/>
          </w:tcPr>
          <w:p w14:paraId="512BCBA1"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Web Universal Resource Locators (URLs)</w:t>
            </w:r>
          </w:p>
        </w:tc>
      </w:tr>
      <w:tr w:rsidR="00785510" w:rsidRPr="0002203D" w14:paraId="1DE19F97" w14:textId="77777777" w:rsidTr="002A5DB8">
        <w:tc>
          <w:tcPr>
            <w:tcW w:w="4507" w:type="dxa"/>
          </w:tcPr>
          <w:p w14:paraId="7A3059D2"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Precincts</w:t>
            </w:r>
          </w:p>
        </w:tc>
        <w:tc>
          <w:tcPr>
            <w:tcW w:w="6265" w:type="dxa"/>
          </w:tcPr>
          <w:p w14:paraId="2BF2D4F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Internet Protocol (IP) address numbers</w:t>
            </w:r>
          </w:p>
        </w:tc>
      </w:tr>
      <w:tr w:rsidR="00785510" w:rsidRPr="0002203D" w14:paraId="0B1C35BF" w14:textId="77777777" w:rsidTr="002A5DB8">
        <w:tc>
          <w:tcPr>
            <w:tcW w:w="4507" w:type="dxa"/>
          </w:tcPr>
          <w:p w14:paraId="73B427BD"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All elements of dates (except year) for dates directly related to an individual, including birth date, admission date, discharge date, date of death</w:t>
            </w:r>
            <w:r w:rsidRPr="00736306" w:rsidDel="004C2F35">
              <w:rPr>
                <w:rFonts w:asciiTheme="minorHAnsi" w:hAnsiTheme="minorHAnsi" w:cs="Arial"/>
              </w:rPr>
              <w:t xml:space="preserve"> </w:t>
            </w:r>
          </w:p>
        </w:tc>
        <w:tc>
          <w:tcPr>
            <w:tcW w:w="6265" w:type="dxa"/>
          </w:tcPr>
          <w:p w14:paraId="61656D3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Biometric identifiers, including finger and voice prints</w:t>
            </w:r>
          </w:p>
        </w:tc>
      </w:tr>
      <w:tr w:rsidR="00785510" w:rsidRPr="0002203D" w14:paraId="1FC58769" w14:textId="77777777" w:rsidTr="002A5DB8">
        <w:tc>
          <w:tcPr>
            <w:tcW w:w="4507" w:type="dxa"/>
          </w:tcPr>
          <w:p w14:paraId="5446948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Ages &gt; 89</w:t>
            </w:r>
            <w:r w:rsidRPr="00736306">
              <w:rPr>
                <w:rFonts w:asciiTheme="minorHAnsi" w:hAnsiTheme="minorHAnsi" w:cs="Arial"/>
                <w:color w:val="000000"/>
              </w:rPr>
              <w:t xml:space="preserve"> and all elements of dates (including year) indicative of such age, except that such ages and elements may be aggregated into a single category of age 90 or older</w:t>
            </w:r>
            <w:r w:rsidRPr="00736306" w:rsidDel="004C2F35">
              <w:rPr>
                <w:rFonts w:asciiTheme="minorHAnsi" w:hAnsiTheme="minorHAnsi" w:cs="Arial"/>
              </w:rPr>
              <w:t xml:space="preserve"> </w:t>
            </w:r>
          </w:p>
        </w:tc>
        <w:tc>
          <w:tcPr>
            <w:tcW w:w="6265" w:type="dxa"/>
          </w:tcPr>
          <w:p w14:paraId="32BD35CB"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Full face photographic images and any comparable images</w:t>
            </w:r>
            <w:r w:rsidRPr="00736306" w:rsidDel="004C2F35">
              <w:rPr>
                <w:rFonts w:asciiTheme="minorHAnsi" w:hAnsiTheme="minorHAnsi" w:cs="Arial"/>
              </w:rPr>
              <w:t xml:space="preserve"> </w:t>
            </w:r>
          </w:p>
        </w:tc>
      </w:tr>
      <w:tr w:rsidR="00785510" w:rsidRPr="0002203D" w14:paraId="0066CA39" w14:textId="77777777" w:rsidTr="002A5DB8">
        <w:tc>
          <w:tcPr>
            <w:tcW w:w="4507" w:type="dxa"/>
          </w:tcPr>
          <w:p w14:paraId="77E898BD" w14:textId="77777777" w:rsidR="00785510" w:rsidRPr="00736306" w:rsidRDefault="00785510" w:rsidP="002A5DB8">
            <w:pPr>
              <w:rPr>
                <w:rFonts w:asciiTheme="minorHAnsi" w:hAnsiTheme="minorHAnsi" w:cs="Arial"/>
              </w:rPr>
            </w:pPr>
            <w:r w:rsidRPr="00736306">
              <w:rPr>
                <w:rFonts w:asciiTheme="minorHAnsi" w:hAnsiTheme="minorHAnsi" w:cs="Arial"/>
              </w:rPr>
              <w:lastRenderedPageBreak/>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Telephone numbers</w:t>
            </w:r>
          </w:p>
        </w:tc>
        <w:tc>
          <w:tcPr>
            <w:tcW w:w="6265" w:type="dxa"/>
          </w:tcPr>
          <w:p w14:paraId="31388372" w14:textId="77777777" w:rsidR="00785510" w:rsidRPr="00736306" w:rsidRDefault="00785510" w:rsidP="002A5DB8">
            <w:pPr>
              <w:rPr>
                <w:rFonts w:asciiTheme="minorHAnsi" w:hAnsiTheme="minorHAnsi" w:cs="Arial"/>
                <w:color w:val="000000"/>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Any other unique identifying number, characteristic, or code (such as the pathology number)</w:t>
            </w:r>
          </w:p>
          <w:p w14:paraId="60177EC2"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 xml:space="preserve">Specify: </w:t>
            </w:r>
            <w:r w:rsidRPr="00736306">
              <w:rPr>
                <w:rFonts w:asciiTheme="minorHAnsi" w:hAnsiTheme="minorHAnsi" w:cs="Arial"/>
                <w:b/>
                <w:spacing w:val="-3"/>
              </w:rPr>
              <w:fldChar w:fldCharType="begin">
                <w:ffData>
                  <w:name w:val=""/>
                  <w:enabled/>
                  <w:calcOnExit w:val="0"/>
                  <w:textInput/>
                </w:ffData>
              </w:fldChar>
            </w:r>
            <w:r w:rsidRPr="00736306">
              <w:rPr>
                <w:rFonts w:asciiTheme="minorHAnsi" w:hAnsiTheme="minorHAnsi" w:cs="Arial"/>
                <w:b/>
                <w:spacing w:val="-3"/>
              </w:rPr>
              <w:instrText xml:space="preserve"> FORMTEXT </w:instrText>
            </w:r>
            <w:r w:rsidRPr="00736306">
              <w:rPr>
                <w:rFonts w:asciiTheme="minorHAnsi" w:hAnsiTheme="minorHAnsi" w:cs="Arial"/>
                <w:b/>
                <w:spacing w:val="-3"/>
              </w:rPr>
            </w:r>
            <w:r w:rsidRPr="00736306">
              <w:rPr>
                <w:rFonts w:asciiTheme="minorHAnsi" w:hAnsiTheme="minorHAnsi" w:cs="Arial"/>
                <w:b/>
                <w:spacing w:val="-3"/>
              </w:rPr>
              <w:fldChar w:fldCharType="separate"/>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spacing w:val="-3"/>
              </w:rPr>
              <w:fldChar w:fldCharType="end"/>
            </w:r>
          </w:p>
        </w:tc>
      </w:tr>
      <w:tr w:rsidR="00785510" w:rsidRPr="0002203D" w14:paraId="7458FE3C" w14:textId="77777777" w:rsidTr="002A5DB8">
        <w:tc>
          <w:tcPr>
            <w:tcW w:w="4507" w:type="dxa"/>
          </w:tcPr>
          <w:p w14:paraId="026895D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Fax numbers</w:t>
            </w:r>
          </w:p>
        </w:tc>
        <w:tc>
          <w:tcPr>
            <w:tcW w:w="6265" w:type="dxa"/>
          </w:tcPr>
          <w:p w14:paraId="01494E9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Study code numbers </w:t>
            </w:r>
          </w:p>
        </w:tc>
      </w:tr>
      <w:tr w:rsidR="00785510" w:rsidRPr="0002203D" w14:paraId="2C23A4BB" w14:textId="77777777" w:rsidTr="002A5DB8">
        <w:tc>
          <w:tcPr>
            <w:tcW w:w="4507" w:type="dxa"/>
          </w:tcPr>
          <w:p w14:paraId="151E4CBB"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Electronic mail addresses</w:t>
            </w:r>
          </w:p>
        </w:tc>
        <w:tc>
          <w:tcPr>
            <w:tcW w:w="6265" w:type="dxa"/>
          </w:tcPr>
          <w:p w14:paraId="46725B41" w14:textId="77777777" w:rsidR="00785510" w:rsidRPr="00736306" w:rsidDel="004C2F35"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Master list linking study code numbers to subject(s)</w:t>
            </w:r>
          </w:p>
        </w:tc>
      </w:tr>
      <w:tr w:rsidR="00785510" w:rsidRPr="0002203D" w14:paraId="62AAE75A" w14:textId="77777777" w:rsidTr="002A5DB8">
        <w:tc>
          <w:tcPr>
            <w:tcW w:w="4507" w:type="dxa"/>
          </w:tcPr>
          <w:p w14:paraId="6E7364C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Social security numbers</w:t>
            </w:r>
          </w:p>
        </w:tc>
        <w:tc>
          <w:tcPr>
            <w:tcW w:w="6265" w:type="dxa"/>
          </w:tcPr>
          <w:p w14:paraId="5BEE5E77" w14:textId="77777777" w:rsidR="00785510" w:rsidRPr="00736306" w:rsidDel="004C2F35"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Genomic sequence data</w:t>
            </w:r>
          </w:p>
        </w:tc>
      </w:tr>
      <w:tr w:rsidR="00785510" w:rsidRPr="0002203D" w14:paraId="548BE66D" w14:textId="77777777" w:rsidTr="002A5DB8">
        <w:tc>
          <w:tcPr>
            <w:tcW w:w="4507" w:type="dxa"/>
          </w:tcPr>
          <w:p w14:paraId="517A45A8" w14:textId="77777777" w:rsidR="00785510" w:rsidRPr="00736306" w:rsidRDefault="00785510" w:rsidP="002A5DB8">
            <w:pPr>
              <w:rPr>
                <w:rFonts w:asciiTheme="minorHAnsi" w:hAnsiTheme="minorHAnsi" w:cs="Arial"/>
              </w:rPr>
            </w:pPr>
          </w:p>
        </w:tc>
        <w:tc>
          <w:tcPr>
            <w:tcW w:w="6265" w:type="dxa"/>
          </w:tcPr>
          <w:p w14:paraId="5ACF0F54" w14:textId="77777777" w:rsidR="00785510" w:rsidRPr="00736306" w:rsidDel="004C2F35"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Pr="00736306">
              <w:rPr>
                <w:rFonts w:asciiTheme="minorHAnsi" w:hAnsiTheme="minorHAnsi" w:cs="Arial"/>
              </w:rPr>
            </w:r>
            <w:r w:rsidRPr="00736306">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Other – specify: </w:t>
            </w:r>
            <w:r w:rsidRPr="00736306">
              <w:rPr>
                <w:rFonts w:asciiTheme="minorHAnsi" w:hAnsiTheme="minorHAnsi" w:cs="Arial"/>
                <w:b/>
                <w:spacing w:val="-3"/>
              </w:rPr>
              <w:fldChar w:fldCharType="begin">
                <w:ffData>
                  <w:name w:val=""/>
                  <w:enabled/>
                  <w:calcOnExit w:val="0"/>
                  <w:textInput/>
                </w:ffData>
              </w:fldChar>
            </w:r>
            <w:r w:rsidRPr="00736306">
              <w:rPr>
                <w:rFonts w:asciiTheme="minorHAnsi" w:hAnsiTheme="minorHAnsi" w:cs="Arial"/>
                <w:b/>
                <w:spacing w:val="-3"/>
              </w:rPr>
              <w:instrText xml:space="preserve"> FORMTEXT </w:instrText>
            </w:r>
            <w:r w:rsidRPr="00736306">
              <w:rPr>
                <w:rFonts w:asciiTheme="minorHAnsi" w:hAnsiTheme="minorHAnsi" w:cs="Arial"/>
                <w:b/>
                <w:spacing w:val="-3"/>
              </w:rPr>
            </w:r>
            <w:r w:rsidRPr="00736306">
              <w:rPr>
                <w:rFonts w:asciiTheme="minorHAnsi" w:hAnsiTheme="minorHAnsi" w:cs="Arial"/>
                <w:b/>
                <w:spacing w:val="-3"/>
              </w:rPr>
              <w:fldChar w:fldCharType="separate"/>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spacing w:val="-3"/>
              </w:rPr>
              <w:fldChar w:fldCharType="end"/>
            </w:r>
          </w:p>
        </w:tc>
      </w:tr>
    </w:tbl>
    <w:p w14:paraId="392AB77F" w14:textId="77777777" w:rsidR="000D3ECD" w:rsidRPr="00880566" w:rsidRDefault="000D3ECD" w:rsidP="00A15047">
      <w:pPr>
        <w:rPr>
          <w:rFonts w:asciiTheme="minorHAnsi" w:hAnsiTheme="minorHAnsi" w:cs="Arial"/>
          <w:color w:val="000000"/>
          <w:sz w:val="22"/>
          <w:szCs w:val="22"/>
        </w:rPr>
      </w:pPr>
    </w:p>
    <w:sectPr w:rsidR="000D3ECD" w:rsidRPr="00880566" w:rsidSect="00C62323">
      <w:footerReference w:type="default" r:id="rId37"/>
      <w:headerReference w:type="first" r:id="rId38"/>
      <w:type w:val="continuous"/>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8" w:author="Johnna" w:date="2022-03-31T12:32:00Z" w:initials="J">
    <w:p w14:paraId="6DF5FE82" w14:textId="59649BB3" w:rsidR="00415902" w:rsidRDefault="00415902">
      <w:pPr>
        <w:pStyle w:val="CommentText"/>
      </w:pPr>
      <w:r>
        <w:rPr>
          <w:rStyle w:val="CommentReference"/>
        </w:rPr>
        <w:annotationRef/>
      </w:r>
      <w:r>
        <w:t>We have removed survey questions asking for location information small than a state.</w:t>
      </w:r>
    </w:p>
  </w:comment>
  <w:comment w:id="211" w:author="Johnna" w:date="2022-03-31T12:39:00Z" w:initials="J">
    <w:p w14:paraId="2A6CC1C9" w14:textId="54B3030C" w:rsidR="007D3C1D" w:rsidRDefault="007D3C1D">
      <w:pPr>
        <w:pStyle w:val="CommentText"/>
      </w:pPr>
      <w:r>
        <w:rPr>
          <w:rStyle w:val="CommentReference"/>
        </w:rPr>
        <w:annotationRef/>
      </w:r>
      <w:r>
        <w:t xml:space="preserve">I have revised this to reflect that we will no longer be collecting information </w:t>
      </w:r>
      <w:r w:rsidR="006C381A">
        <w:t>that can be used as a personal identifier (e.g., county level data)</w:t>
      </w:r>
    </w:p>
  </w:comment>
  <w:comment w:id="213" w:author="Johnna" w:date="2022-03-31T12:25:00Z" w:initials="J">
    <w:p w14:paraId="0A5524F2" w14:textId="2C8C6E03" w:rsidR="000F226A" w:rsidRDefault="000F226A">
      <w:pPr>
        <w:pStyle w:val="CommentText"/>
      </w:pPr>
      <w:r>
        <w:rPr>
          <w:rStyle w:val="CommentReference"/>
        </w:rPr>
        <w:annotationRef/>
      </w:r>
      <w:r>
        <w:t xml:space="preserve">I have revised this section to reflect the fact that our research contacts in the UK and Ireland will not receive any data from this project. </w:t>
      </w:r>
      <w:r w:rsidR="00C90816">
        <w:t xml:space="preserve">We will discuss our </w:t>
      </w:r>
      <w:r>
        <w:t>on high level analyses and</w:t>
      </w:r>
      <w:r w:rsidR="00C90816">
        <w:t xml:space="preserve"> the</w:t>
      </w:r>
      <w:r>
        <w:t xml:space="preserve"> implications of </w:t>
      </w:r>
      <w:r w:rsidR="00C90816">
        <w:t>this work with them</w:t>
      </w:r>
      <w:r>
        <w:t>, but they will never be given a</w:t>
      </w:r>
      <w:r w:rsidR="00C90816">
        <w:t>ccess to the resulting data, in either raw or processed forms. No transfer will occur and the study team will retain ownership and sole access to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F5FE82" w15:done="0"/>
  <w15:commentEx w15:paraId="2A6CC1C9" w15:done="0"/>
  <w15:commentEx w15:paraId="0A5524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F01DC3" w16cex:dateUtc="2022-03-31T16:32:00Z"/>
  <w16cex:commentExtensible w16cex:durableId="25F01F78" w16cex:dateUtc="2022-03-31T16:39:00Z"/>
  <w16cex:commentExtensible w16cex:durableId="25F01C49" w16cex:dateUtc="2022-03-31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F5FE82" w16cid:durableId="25F01DC3"/>
  <w16cid:commentId w16cid:paraId="2A6CC1C9" w16cid:durableId="25F01F78"/>
  <w16cid:commentId w16cid:paraId="0A5524F2" w16cid:durableId="25F01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9178D" w14:textId="77777777" w:rsidR="00290E7C" w:rsidRDefault="00290E7C">
      <w:r>
        <w:separator/>
      </w:r>
    </w:p>
  </w:endnote>
  <w:endnote w:type="continuationSeparator" w:id="0">
    <w:p w14:paraId="52B72F04" w14:textId="77777777" w:rsidR="00290E7C" w:rsidRDefault="0029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8C629" w14:textId="63890587" w:rsidR="003D0DAA" w:rsidRPr="00896FDF" w:rsidRDefault="003D0DAA" w:rsidP="00896FDF">
    <w:pPr>
      <w:pStyle w:val="Footer"/>
      <w:jc w:val="center"/>
      <w:rPr>
        <w:rFonts w:ascii="Calibri" w:hAnsi="Calibri" w:cs="Arial"/>
        <w:noProof/>
        <w:sz w:val="16"/>
        <w:szCs w:val="16"/>
      </w:rPr>
    </w:pPr>
    <w:r w:rsidRPr="007E682B">
      <w:rPr>
        <w:rFonts w:ascii="Calibri" w:hAnsi="Calibri" w:cs="Arial"/>
        <w:sz w:val="22"/>
        <w:szCs w:val="22"/>
      </w:rPr>
      <w:t xml:space="preserve">Page </w:t>
    </w:r>
    <w:r w:rsidRPr="007E682B">
      <w:rPr>
        <w:rFonts w:ascii="Calibri" w:hAnsi="Calibri" w:cs="Arial"/>
        <w:sz w:val="22"/>
        <w:szCs w:val="22"/>
      </w:rPr>
      <w:fldChar w:fldCharType="begin"/>
    </w:r>
    <w:r w:rsidRPr="007E682B">
      <w:rPr>
        <w:rFonts w:ascii="Calibri" w:hAnsi="Calibri" w:cs="Arial"/>
        <w:sz w:val="22"/>
        <w:szCs w:val="22"/>
      </w:rPr>
      <w:instrText xml:space="preserve"> PAGE </w:instrText>
    </w:r>
    <w:r w:rsidRPr="007E682B">
      <w:rPr>
        <w:rFonts w:ascii="Calibri" w:hAnsi="Calibri" w:cs="Arial"/>
        <w:sz w:val="22"/>
        <w:szCs w:val="22"/>
      </w:rPr>
      <w:fldChar w:fldCharType="separate"/>
    </w:r>
    <w:r>
      <w:rPr>
        <w:rFonts w:ascii="Calibri" w:hAnsi="Calibri" w:cs="Arial"/>
        <w:noProof/>
        <w:sz w:val="22"/>
        <w:szCs w:val="22"/>
      </w:rPr>
      <w:t>31</w:t>
    </w:r>
    <w:r w:rsidRPr="007E682B">
      <w:rPr>
        <w:rFonts w:ascii="Calibri" w:hAnsi="Calibri" w:cs="Arial"/>
        <w:noProof/>
        <w:sz w:val="22"/>
        <w:szCs w:val="22"/>
      </w:rPr>
      <w:fldChar w:fldCharType="end"/>
    </w:r>
    <w:r w:rsidRPr="007E682B">
      <w:rPr>
        <w:rFonts w:ascii="Calibri" w:hAnsi="Calibri" w:cs="Arial"/>
        <w:sz w:val="22"/>
        <w:szCs w:val="22"/>
      </w:rPr>
      <w:t xml:space="preserve"> of </w:t>
    </w:r>
    <w:r w:rsidRPr="007E682B">
      <w:rPr>
        <w:rFonts w:ascii="Calibri" w:hAnsi="Calibri" w:cs="Arial"/>
        <w:sz w:val="22"/>
        <w:szCs w:val="22"/>
      </w:rPr>
      <w:fldChar w:fldCharType="begin"/>
    </w:r>
    <w:r w:rsidRPr="007E682B">
      <w:rPr>
        <w:rFonts w:ascii="Calibri" w:hAnsi="Calibri" w:cs="Arial"/>
        <w:sz w:val="22"/>
        <w:szCs w:val="22"/>
      </w:rPr>
      <w:instrText xml:space="preserve"> NUMPAGES </w:instrText>
    </w:r>
    <w:r w:rsidRPr="007E682B">
      <w:rPr>
        <w:rFonts w:ascii="Calibri" w:hAnsi="Calibri" w:cs="Arial"/>
        <w:sz w:val="22"/>
        <w:szCs w:val="22"/>
      </w:rPr>
      <w:fldChar w:fldCharType="separate"/>
    </w:r>
    <w:r>
      <w:rPr>
        <w:rFonts w:ascii="Calibri" w:hAnsi="Calibri" w:cs="Arial"/>
        <w:noProof/>
        <w:sz w:val="22"/>
        <w:szCs w:val="22"/>
      </w:rPr>
      <w:t>32</w:t>
    </w:r>
    <w:r w:rsidRPr="007E682B">
      <w:rPr>
        <w:rFonts w:ascii="Calibri" w:hAnsi="Calibri" w:cs="Arial"/>
        <w:noProof/>
        <w:sz w:val="22"/>
        <w:szCs w:val="22"/>
      </w:rPr>
      <w:fldChar w:fldCharType="end"/>
    </w:r>
    <w:r w:rsidRPr="007E682B">
      <w:rPr>
        <w:rFonts w:ascii="Calibri" w:hAnsi="Calibri" w:cs="Arial"/>
        <w:noProof/>
        <w:sz w:val="22"/>
        <w:szCs w:val="22"/>
      </w:rPr>
      <w:t xml:space="preserve"> </w:t>
    </w:r>
    <w:r w:rsidRPr="007E682B">
      <w:rPr>
        <w:rFonts w:ascii="Calibri" w:hAnsi="Calibri" w:cs="Arial"/>
        <w:noProof/>
        <w:sz w:val="16"/>
        <w:szCs w:val="16"/>
      </w:rPr>
      <w:t>(</w:t>
    </w:r>
    <w:r>
      <w:rPr>
        <w:rFonts w:ascii="Calibri" w:hAnsi="Calibri" w:cs="Arial"/>
        <w:noProof/>
        <w:sz w:val="16"/>
        <w:szCs w:val="16"/>
      </w:rPr>
      <w:t xml:space="preserve">IRB USE ONLY: </w:t>
    </w:r>
    <w:r w:rsidRPr="007E682B">
      <w:rPr>
        <w:rFonts w:ascii="Calibri" w:hAnsi="Calibri" w:cs="Arial"/>
        <w:noProof/>
        <w:sz w:val="16"/>
        <w:szCs w:val="16"/>
      </w:rPr>
      <w:t>V.</w:t>
    </w:r>
    <w:r>
      <w:rPr>
        <w:rFonts w:ascii="Calibri" w:hAnsi="Calibri" w:cs="Arial"/>
        <w:noProof/>
        <w:sz w:val="16"/>
        <w:szCs w:val="16"/>
      </w:rPr>
      <w:t xml:space="preserve"> </w:t>
    </w:r>
    <w:r w:rsidR="00CC26F8">
      <w:rPr>
        <w:rFonts w:ascii="Calibri" w:hAnsi="Calibri" w:cs="Arial"/>
        <w:noProof/>
        <w:sz w:val="16"/>
        <w:szCs w:val="16"/>
      </w:rPr>
      <w:t>10/1</w:t>
    </w:r>
    <w:r w:rsidR="00A85C84">
      <w:rPr>
        <w:rFonts w:ascii="Calibri" w:hAnsi="Calibri" w:cs="Arial"/>
        <w:noProof/>
        <w:sz w:val="16"/>
        <w:szCs w:val="16"/>
      </w:rPr>
      <w:t>3</w:t>
    </w:r>
    <w:r w:rsidRPr="007E682B">
      <w:rPr>
        <w:rFonts w:ascii="Calibri" w:hAnsi="Calibri" w:cs="Arial"/>
        <w:noProof/>
        <w:sz w:val="16"/>
        <w:szCs w:val="16"/>
      </w:rPr>
      <w:t>/20</w:t>
    </w:r>
    <w:r>
      <w:rPr>
        <w:rFonts w:ascii="Calibri" w:hAnsi="Calibri" w:cs="Arial"/>
        <w:noProof/>
        <w:sz w:val="16"/>
        <w:szCs w:val="16"/>
      </w:rPr>
      <w:t>21</w:t>
    </w:r>
    <w:r w:rsidRPr="007E682B">
      <w:rPr>
        <w:rFonts w:ascii="Calibri" w:hAnsi="Calibri" w:cs="Arial"/>
        <w:noProof/>
        <w:sz w:val="16"/>
        <w:szCs w:val="16"/>
      </w:rPr>
      <w:t>)</w:t>
    </w:r>
    <w:r>
      <w:rPr>
        <w:rFonts w:ascii="Calibri" w:hAnsi="Calibri" w:cs="Arial"/>
        <w:noProo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C717D" w14:textId="77777777" w:rsidR="00290E7C" w:rsidRDefault="00290E7C">
      <w:r>
        <w:separator/>
      </w:r>
    </w:p>
  </w:footnote>
  <w:footnote w:type="continuationSeparator" w:id="0">
    <w:p w14:paraId="37574F73" w14:textId="77777777" w:rsidR="00290E7C" w:rsidRDefault="00290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8C25B" w14:textId="77777777" w:rsidR="003D0DAA" w:rsidRDefault="003D0DAA"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0557C"/>
    <w:multiLevelType w:val="multilevel"/>
    <w:tmpl w:val="57164C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840BA3"/>
    <w:multiLevelType w:val="multilevel"/>
    <w:tmpl w:val="53648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A42367"/>
    <w:multiLevelType w:val="multilevel"/>
    <w:tmpl w:val="05DC1CA0"/>
    <w:lvl w:ilvl="0">
      <w:start w:val="1"/>
      <w:numFmt w:val="decimal"/>
      <w:lvlText w:val="%1.0"/>
      <w:lvlJc w:val="left"/>
      <w:pPr>
        <w:tabs>
          <w:tab w:val="num" w:pos="720"/>
        </w:tabs>
        <w:ind w:left="720" w:hanging="720"/>
      </w:pPr>
      <w:rPr>
        <w:rFonts w:cs="Times New Roman" w:hint="default"/>
        <w:b/>
        <w:sz w:val="28"/>
        <w:szCs w:val="28"/>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4"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840FCC"/>
    <w:multiLevelType w:val="multilevel"/>
    <w:tmpl w:val="88269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9BE6A31"/>
    <w:multiLevelType w:val="multilevel"/>
    <w:tmpl w:val="4E1AA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3"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1C754C"/>
    <w:multiLevelType w:val="multilevel"/>
    <w:tmpl w:val="51F6B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6"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A7577A"/>
    <w:multiLevelType w:val="hybridMultilevel"/>
    <w:tmpl w:val="1E5AC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1315113">
    <w:abstractNumId w:val="13"/>
  </w:num>
  <w:num w:numId="2" w16cid:durableId="428889872">
    <w:abstractNumId w:val="16"/>
  </w:num>
  <w:num w:numId="3" w16cid:durableId="290331294">
    <w:abstractNumId w:val="15"/>
  </w:num>
  <w:num w:numId="4" w16cid:durableId="1479420426">
    <w:abstractNumId w:val="17"/>
  </w:num>
  <w:num w:numId="5" w16cid:durableId="1072509941">
    <w:abstractNumId w:val="3"/>
  </w:num>
  <w:num w:numId="6" w16cid:durableId="1056660663">
    <w:abstractNumId w:val="9"/>
  </w:num>
  <w:num w:numId="7" w16cid:durableId="1119178893">
    <w:abstractNumId w:val="7"/>
  </w:num>
  <w:num w:numId="8" w16cid:durableId="624236780">
    <w:abstractNumId w:val="6"/>
  </w:num>
  <w:num w:numId="9" w16cid:durableId="1599025139">
    <w:abstractNumId w:val="11"/>
  </w:num>
  <w:num w:numId="10" w16cid:durableId="1526097633">
    <w:abstractNumId w:val="5"/>
  </w:num>
  <w:num w:numId="11" w16cid:durableId="1100954430">
    <w:abstractNumId w:val="4"/>
  </w:num>
  <w:num w:numId="12" w16cid:durableId="54402073">
    <w:abstractNumId w:val="12"/>
  </w:num>
  <w:num w:numId="13" w16cid:durableId="597643516">
    <w:abstractNumId w:val="0"/>
  </w:num>
  <w:num w:numId="14" w16cid:durableId="4476218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1961638">
    <w:abstractNumId w:val="2"/>
  </w:num>
  <w:num w:numId="16" w16cid:durableId="389425314">
    <w:abstractNumId w:val="1"/>
  </w:num>
  <w:num w:numId="17" w16cid:durableId="1115564497">
    <w:abstractNumId w:val="14"/>
  </w:num>
  <w:num w:numId="18" w16cid:durableId="1815638538">
    <w:abstractNumId w:val="8"/>
  </w:num>
  <w:num w:numId="19" w16cid:durableId="1409574936">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lair, Johnna">
    <w15:presenceInfo w15:providerId="AD" w15:userId="S::jlb883@psu.edu::a34e140e-e261-4a3d-a218-38085c45076e"/>
  </w15:person>
  <w15:person w15:author="Johnna">
    <w15:presenceInfo w15:providerId="None" w15:userId="Joh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392B"/>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203D"/>
    <w:rsid w:val="000228CA"/>
    <w:rsid w:val="00022B78"/>
    <w:rsid w:val="00022FFE"/>
    <w:rsid w:val="00025B1D"/>
    <w:rsid w:val="000269CB"/>
    <w:rsid w:val="0002791D"/>
    <w:rsid w:val="0003114E"/>
    <w:rsid w:val="00031BA1"/>
    <w:rsid w:val="000320EF"/>
    <w:rsid w:val="00033D14"/>
    <w:rsid w:val="000411A5"/>
    <w:rsid w:val="00042035"/>
    <w:rsid w:val="00044F98"/>
    <w:rsid w:val="00046C27"/>
    <w:rsid w:val="00047591"/>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6801"/>
    <w:rsid w:val="00087964"/>
    <w:rsid w:val="000913BC"/>
    <w:rsid w:val="00092AE1"/>
    <w:rsid w:val="00093B4D"/>
    <w:rsid w:val="0009424E"/>
    <w:rsid w:val="00095951"/>
    <w:rsid w:val="00096A9C"/>
    <w:rsid w:val="000978C5"/>
    <w:rsid w:val="000A0D38"/>
    <w:rsid w:val="000A4848"/>
    <w:rsid w:val="000A4DFE"/>
    <w:rsid w:val="000A65F0"/>
    <w:rsid w:val="000A746B"/>
    <w:rsid w:val="000B0089"/>
    <w:rsid w:val="000B123E"/>
    <w:rsid w:val="000B4B18"/>
    <w:rsid w:val="000B4CDF"/>
    <w:rsid w:val="000B5449"/>
    <w:rsid w:val="000B6100"/>
    <w:rsid w:val="000B6346"/>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E0700"/>
    <w:rsid w:val="000E0C18"/>
    <w:rsid w:val="000E137D"/>
    <w:rsid w:val="000E263B"/>
    <w:rsid w:val="000E378A"/>
    <w:rsid w:val="000E7A80"/>
    <w:rsid w:val="000E7F56"/>
    <w:rsid w:val="000F0CDD"/>
    <w:rsid w:val="000F226A"/>
    <w:rsid w:val="000F353E"/>
    <w:rsid w:val="000F35AA"/>
    <w:rsid w:val="000F55A7"/>
    <w:rsid w:val="000F6503"/>
    <w:rsid w:val="000F76F3"/>
    <w:rsid w:val="000F79B7"/>
    <w:rsid w:val="00100D2D"/>
    <w:rsid w:val="00100F65"/>
    <w:rsid w:val="0010286E"/>
    <w:rsid w:val="001053CD"/>
    <w:rsid w:val="00105B8B"/>
    <w:rsid w:val="00107114"/>
    <w:rsid w:val="00113F1F"/>
    <w:rsid w:val="0011482D"/>
    <w:rsid w:val="00114ABA"/>
    <w:rsid w:val="00114B48"/>
    <w:rsid w:val="00116349"/>
    <w:rsid w:val="00120B88"/>
    <w:rsid w:val="0012106D"/>
    <w:rsid w:val="00122191"/>
    <w:rsid w:val="001265B4"/>
    <w:rsid w:val="0012787E"/>
    <w:rsid w:val="00130677"/>
    <w:rsid w:val="001309DC"/>
    <w:rsid w:val="00132252"/>
    <w:rsid w:val="00132CCE"/>
    <w:rsid w:val="001359E7"/>
    <w:rsid w:val="00135A4D"/>
    <w:rsid w:val="00135D1F"/>
    <w:rsid w:val="001367CD"/>
    <w:rsid w:val="001372F4"/>
    <w:rsid w:val="001373E4"/>
    <w:rsid w:val="00140B1A"/>
    <w:rsid w:val="001419E0"/>
    <w:rsid w:val="001424BD"/>
    <w:rsid w:val="00142F7F"/>
    <w:rsid w:val="00143598"/>
    <w:rsid w:val="001458D6"/>
    <w:rsid w:val="00146541"/>
    <w:rsid w:val="001478D2"/>
    <w:rsid w:val="00153521"/>
    <w:rsid w:val="00154D9F"/>
    <w:rsid w:val="00163404"/>
    <w:rsid w:val="00163AC6"/>
    <w:rsid w:val="00164225"/>
    <w:rsid w:val="00165985"/>
    <w:rsid w:val="00166410"/>
    <w:rsid w:val="00167E2B"/>
    <w:rsid w:val="00172A2F"/>
    <w:rsid w:val="00174FD4"/>
    <w:rsid w:val="001824C7"/>
    <w:rsid w:val="00183570"/>
    <w:rsid w:val="00183979"/>
    <w:rsid w:val="0018451F"/>
    <w:rsid w:val="0018499A"/>
    <w:rsid w:val="00184EAA"/>
    <w:rsid w:val="00185052"/>
    <w:rsid w:val="001850F4"/>
    <w:rsid w:val="001857D1"/>
    <w:rsid w:val="001863CC"/>
    <w:rsid w:val="00190BE0"/>
    <w:rsid w:val="00191A42"/>
    <w:rsid w:val="00191F75"/>
    <w:rsid w:val="00192056"/>
    <w:rsid w:val="00193865"/>
    <w:rsid w:val="00194B08"/>
    <w:rsid w:val="00195510"/>
    <w:rsid w:val="001A4B93"/>
    <w:rsid w:val="001A67AA"/>
    <w:rsid w:val="001A7909"/>
    <w:rsid w:val="001A7ACF"/>
    <w:rsid w:val="001B09F3"/>
    <w:rsid w:val="001B363F"/>
    <w:rsid w:val="001B55F8"/>
    <w:rsid w:val="001B6783"/>
    <w:rsid w:val="001B6CEE"/>
    <w:rsid w:val="001B7F3D"/>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AA4"/>
    <w:rsid w:val="00207AD1"/>
    <w:rsid w:val="002139F2"/>
    <w:rsid w:val="002141AC"/>
    <w:rsid w:val="0021444D"/>
    <w:rsid w:val="00216CE7"/>
    <w:rsid w:val="002177F9"/>
    <w:rsid w:val="00220A98"/>
    <w:rsid w:val="00221219"/>
    <w:rsid w:val="002213CA"/>
    <w:rsid w:val="00221951"/>
    <w:rsid w:val="002227F9"/>
    <w:rsid w:val="00222C0C"/>
    <w:rsid w:val="00223621"/>
    <w:rsid w:val="00223F21"/>
    <w:rsid w:val="00224E51"/>
    <w:rsid w:val="00225151"/>
    <w:rsid w:val="002276C8"/>
    <w:rsid w:val="00231143"/>
    <w:rsid w:val="00231D02"/>
    <w:rsid w:val="0023353B"/>
    <w:rsid w:val="00233652"/>
    <w:rsid w:val="00236607"/>
    <w:rsid w:val="00240712"/>
    <w:rsid w:val="00243B32"/>
    <w:rsid w:val="00243CB2"/>
    <w:rsid w:val="00245892"/>
    <w:rsid w:val="00245BB8"/>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0E7C"/>
    <w:rsid w:val="002910F6"/>
    <w:rsid w:val="00294B70"/>
    <w:rsid w:val="002A02B9"/>
    <w:rsid w:val="002A1132"/>
    <w:rsid w:val="002A2468"/>
    <w:rsid w:val="002A264C"/>
    <w:rsid w:val="002A3CF6"/>
    <w:rsid w:val="002A4380"/>
    <w:rsid w:val="002A5DB8"/>
    <w:rsid w:val="002A6E80"/>
    <w:rsid w:val="002A7696"/>
    <w:rsid w:val="002B5B19"/>
    <w:rsid w:val="002B5C72"/>
    <w:rsid w:val="002B60F3"/>
    <w:rsid w:val="002B6428"/>
    <w:rsid w:val="002C00E0"/>
    <w:rsid w:val="002C05DB"/>
    <w:rsid w:val="002C1529"/>
    <w:rsid w:val="002C210A"/>
    <w:rsid w:val="002C3613"/>
    <w:rsid w:val="002C3C3F"/>
    <w:rsid w:val="002C49C9"/>
    <w:rsid w:val="002C5033"/>
    <w:rsid w:val="002C5237"/>
    <w:rsid w:val="002C6555"/>
    <w:rsid w:val="002C66B2"/>
    <w:rsid w:val="002C7707"/>
    <w:rsid w:val="002D0AC4"/>
    <w:rsid w:val="002D1719"/>
    <w:rsid w:val="002D1F16"/>
    <w:rsid w:val="002D3509"/>
    <w:rsid w:val="002D37C6"/>
    <w:rsid w:val="002D4DFC"/>
    <w:rsid w:val="002D538D"/>
    <w:rsid w:val="002D6265"/>
    <w:rsid w:val="002D6856"/>
    <w:rsid w:val="002D772F"/>
    <w:rsid w:val="002D7FD0"/>
    <w:rsid w:val="002E0356"/>
    <w:rsid w:val="002E5B12"/>
    <w:rsid w:val="002E74FA"/>
    <w:rsid w:val="002E75F0"/>
    <w:rsid w:val="002E7E09"/>
    <w:rsid w:val="002F0383"/>
    <w:rsid w:val="002F1DF9"/>
    <w:rsid w:val="002F2E67"/>
    <w:rsid w:val="002F322A"/>
    <w:rsid w:val="002F43E4"/>
    <w:rsid w:val="002F4DE9"/>
    <w:rsid w:val="002F5599"/>
    <w:rsid w:val="00300C29"/>
    <w:rsid w:val="00302425"/>
    <w:rsid w:val="00304433"/>
    <w:rsid w:val="0030749E"/>
    <w:rsid w:val="00310ADF"/>
    <w:rsid w:val="00310B65"/>
    <w:rsid w:val="003118C4"/>
    <w:rsid w:val="00311A23"/>
    <w:rsid w:val="00313083"/>
    <w:rsid w:val="0031395A"/>
    <w:rsid w:val="00313C4D"/>
    <w:rsid w:val="00314F34"/>
    <w:rsid w:val="00320D24"/>
    <w:rsid w:val="00321F26"/>
    <w:rsid w:val="003226C0"/>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751"/>
    <w:rsid w:val="00336892"/>
    <w:rsid w:val="00337830"/>
    <w:rsid w:val="00337FDA"/>
    <w:rsid w:val="00340340"/>
    <w:rsid w:val="00341B27"/>
    <w:rsid w:val="00341BA5"/>
    <w:rsid w:val="00342273"/>
    <w:rsid w:val="00342D7C"/>
    <w:rsid w:val="00343620"/>
    <w:rsid w:val="00346CE0"/>
    <w:rsid w:val="00347749"/>
    <w:rsid w:val="00347D21"/>
    <w:rsid w:val="00347FBD"/>
    <w:rsid w:val="00350A16"/>
    <w:rsid w:val="00351526"/>
    <w:rsid w:val="00352079"/>
    <w:rsid w:val="0035224D"/>
    <w:rsid w:val="00353C19"/>
    <w:rsid w:val="0036000B"/>
    <w:rsid w:val="00362218"/>
    <w:rsid w:val="00363176"/>
    <w:rsid w:val="00363736"/>
    <w:rsid w:val="0036393F"/>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2B67"/>
    <w:rsid w:val="00394981"/>
    <w:rsid w:val="0039699D"/>
    <w:rsid w:val="00396E64"/>
    <w:rsid w:val="00397044"/>
    <w:rsid w:val="00397588"/>
    <w:rsid w:val="003975DD"/>
    <w:rsid w:val="003A1597"/>
    <w:rsid w:val="003A1B3D"/>
    <w:rsid w:val="003A3E5F"/>
    <w:rsid w:val="003A48B9"/>
    <w:rsid w:val="003A52A8"/>
    <w:rsid w:val="003A5B7C"/>
    <w:rsid w:val="003A5FA6"/>
    <w:rsid w:val="003A6666"/>
    <w:rsid w:val="003A6CA1"/>
    <w:rsid w:val="003A7E22"/>
    <w:rsid w:val="003B30B7"/>
    <w:rsid w:val="003B3723"/>
    <w:rsid w:val="003B6151"/>
    <w:rsid w:val="003C0E87"/>
    <w:rsid w:val="003C5AE6"/>
    <w:rsid w:val="003C5EA4"/>
    <w:rsid w:val="003C77DC"/>
    <w:rsid w:val="003D0DAA"/>
    <w:rsid w:val="003D1396"/>
    <w:rsid w:val="003D3A69"/>
    <w:rsid w:val="003D4100"/>
    <w:rsid w:val="003D74A8"/>
    <w:rsid w:val="003D7C69"/>
    <w:rsid w:val="003E03F4"/>
    <w:rsid w:val="003E1ACD"/>
    <w:rsid w:val="003E1FFF"/>
    <w:rsid w:val="003E2C45"/>
    <w:rsid w:val="003E2F28"/>
    <w:rsid w:val="003E3D31"/>
    <w:rsid w:val="003E5CB5"/>
    <w:rsid w:val="003E7A15"/>
    <w:rsid w:val="003F1446"/>
    <w:rsid w:val="003F2BD5"/>
    <w:rsid w:val="003F3236"/>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0654F"/>
    <w:rsid w:val="004104E2"/>
    <w:rsid w:val="00410951"/>
    <w:rsid w:val="004115C9"/>
    <w:rsid w:val="004151F5"/>
    <w:rsid w:val="00415902"/>
    <w:rsid w:val="00416E34"/>
    <w:rsid w:val="00420B2C"/>
    <w:rsid w:val="00421ACF"/>
    <w:rsid w:val="0042209F"/>
    <w:rsid w:val="004222E4"/>
    <w:rsid w:val="004224CA"/>
    <w:rsid w:val="0042594B"/>
    <w:rsid w:val="004262AE"/>
    <w:rsid w:val="004274F9"/>
    <w:rsid w:val="0043010E"/>
    <w:rsid w:val="00430564"/>
    <w:rsid w:val="0043079F"/>
    <w:rsid w:val="00430C0C"/>
    <w:rsid w:val="004327E4"/>
    <w:rsid w:val="0043515E"/>
    <w:rsid w:val="00435802"/>
    <w:rsid w:val="00436556"/>
    <w:rsid w:val="00440281"/>
    <w:rsid w:val="00440953"/>
    <w:rsid w:val="00441263"/>
    <w:rsid w:val="0044235B"/>
    <w:rsid w:val="004443BE"/>
    <w:rsid w:val="00444FA9"/>
    <w:rsid w:val="004454FB"/>
    <w:rsid w:val="004462B4"/>
    <w:rsid w:val="00446C77"/>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550F"/>
    <w:rsid w:val="00475768"/>
    <w:rsid w:val="00475E13"/>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527"/>
    <w:rsid w:val="004A14FB"/>
    <w:rsid w:val="004A1A53"/>
    <w:rsid w:val="004A415A"/>
    <w:rsid w:val="004A4DA4"/>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376B"/>
    <w:rsid w:val="004C37C2"/>
    <w:rsid w:val="004D0D5F"/>
    <w:rsid w:val="004D3646"/>
    <w:rsid w:val="004D3A24"/>
    <w:rsid w:val="004D3C03"/>
    <w:rsid w:val="004D630B"/>
    <w:rsid w:val="004D63A6"/>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07FE0"/>
    <w:rsid w:val="00510C96"/>
    <w:rsid w:val="005118CC"/>
    <w:rsid w:val="005120B3"/>
    <w:rsid w:val="0051342D"/>
    <w:rsid w:val="00513602"/>
    <w:rsid w:val="00513800"/>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1405"/>
    <w:rsid w:val="0055144B"/>
    <w:rsid w:val="0055182F"/>
    <w:rsid w:val="005519DD"/>
    <w:rsid w:val="00552E0B"/>
    <w:rsid w:val="00553213"/>
    <w:rsid w:val="0055393F"/>
    <w:rsid w:val="0055556C"/>
    <w:rsid w:val="00557E5D"/>
    <w:rsid w:val="005601C0"/>
    <w:rsid w:val="00561FBE"/>
    <w:rsid w:val="005628D9"/>
    <w:rsid w:val="00563883"/>
    <w:rsid w:val="00563C61"/>
    <w:rsid w:val="00564122"/>
    <w:rsid w:val="005644FB"/>
    <w:rsid w:val="00564E5B"/>
    <w:rsid w:val="005657CD"/>
    <w:rsid w:val="00566DC4"/>
    <w:rsid w:val="00566FF8"/>
    <w:rsid w:val="00570B19"/>
    <w:rsid w:val="0057134A"/>
    <w:rsid w:val="005731E7"/>
    <w:rsid w:val="005756AB"/>
    <w:rsid w:val="00576267"/>
    <w:rsid w:val="005762BF"/>
    <w:rsid w:val="00576F48"/>
    <w:rsid w:val="00580BA9"/>
    <w:rsid w:val="00581A4B"/>
    <w:rsid w:val="00581DAD"/>
    <w:rsid w:val="00582CC0"/>
    <w:rsid w:val="0058304A"/>
    <w:rsid w:val="00590330"/>
    <w:rsid w:val="005931B3"/>
    <w:rsid w:val="00594639"/>
    <w:rsid w:val="005962FD"/>
    <w:rsid w:val="00597537"/>
    <w:rsid w:val="005A1F8B"/>
    <w:rsid w:val="005A1FEE"/>
    <w:rsid w:val="005A3378"/>
    <w:rsid w:val="005A436B"/>
    <w:rsid w:val="005A4423"/>
    <w:rsid w:val="005A4C6F"/>
    <w:rsid w:val="005A5C32"/>
    <w:rsid w:val="005A6A62"/>
    <w:rsid w:val="005A74E7"/>
    <w:rsid w:val="005A789F"/>
    <w:rsid w:val="005B0012"/>
    <w:rsid w:val="005B44CE"/>
    <w:rsid w:val="005B5A04"/>
    <w:rsid w:val="005B68CE"/>
    <w:rsid w:val="005B6EC9"/>
    <w:rsid w:val="005C0904"/>
    <w:rsid w:val="005C0D91"/>
    <w:rsid w:val="005C1DB8"/>
    <w:rsid w:val="005C23FB"/>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385F"/>
    <w:rsid w:val="005E3B1C"/>
    <w:rsid w:val="005E3CEC"/>
    <w:rsid w:val="005E4ED0"/>
    <w:rsid w:val="005E64F2"/>
    <w:rsid w:val="005E7497"/>
    <w:rsid w:val="005E7721"/>
    <w:rsid w:val="005F02CD"/>
    <w:rsid w:val="005F1927"/>
    <w:rsid w:val="005F20A1"/>
    <w:rsid w:val="005F310E"/>
    <w:rsid w:val="005F3490"/>
    <w:rsid w:val="005F3CB4"/>
    <w:rsid w:val="005F46D2"/>
    <w:rsid w:val="005F5D1E"/>
    <w:rsid w:val="00600B02"/>
    <w:rsid w:val="0060225C"/>
    <w:rsid w:val="00603281"/>
    <w:rsid w:val="00604501"/>
    <w:rsid w:val="006066E2"/>
    <w:rsid w:val="00606FC8"/>
    <w:rsid w:val="0061053C"/>
    <w:rsid w:val="0061098A"/>
    <w:rsid w:val="00613551"/>
    <w:rsid w:val="006137C9"/>
    <w:rsid w:val="00613D83"/>
    <w:rsid w:val="00614134"/>
    <w:rsid w:val="00617FDE"/>
    <w:rsid w:val="00621012"/>
    <w:rsid w:val="006211B9"/>
    <w:rsid w:val="006228A1"/>
    <w:rsid w:val="0062291A"/>
    <w:rsid w:val="006261F6"/>
    <w:rsid w:val="006264F5"/>
    <w:rsid w:val="0062687F"/>
    <w:rsid w:val="00627157"/>
    <w:rsid w:val="006271BE"/>
    <w:rsid w:val="00627C49"/>
    <w:rsid w:val="006314FC"/>
    <w:rsid w:val="00631EDF"/>
    <w:rsid w:val="00633172"/>
    <w:rsid w:val="00634008"/>
    <w:rsid w:val="00634FC6"/>
    <w:rsid w:val="006362EF"/>
    <w:rsid w:val="00637136"/>
    <w:rsid w:val="0063721C"/>
    <w:rsid w:val="00637514"/>
    <w:rsid w:val="006378E8"/>
    <w:rsid w:val="006415FB"/>
    <w:rsid w:val="006442F7"/>
    <w:rsid w:val="006462D2"/>
    <w:rsid w:val="0064684E"/>
    <w:rsid w:val="00646CA6"/>
    <w:rsid w:val="0065238D"/>
    <w:rsid w:val="00656B5E"/>
    <w:rsid w:val="00661777"/>
    <w:rsid w:val="00661E2D"/>
    <w:rsid w:val="00661FA4"/>
    <w:rsid w:val="00661FD3"/>
    <w:rsid w:val="006629D5"/>
    <w:rsid w:val="006638E1"/>
    <w:rsid w:val="006639C0"/>
    <w:rsid w:val="00664B1F"/>
    <w:rsid w:val="00664F03"/>
    <w:rsid w:val="00666162"/>
    <w:rsid w:val="00667385"/>
    <w:rsid w:val="006678B5"/>
    <w:rsid w:val="00670D76"/>
    <w:rsid w:val="006710D1"/>
    <w:rsid w:val="006712F7"/>
    <w:rsid w:val="006725FF"/>
    <w:rsid w:val="00676C92"/>
    <w:rsid w:val="00677175"/>
    <w:rsid w:val="00680330"/>
    <w:rsid w:val="0068041C"/>
    <w:rsid w:val="0068379C"/>
    <w:rsid w:val="0068429E"/>
    <w:rsid w:val="00684A76"/>
    <w:rsid w:val="006867C9"/>
    <w:rsid w:val="00686999"/>
    <w:rsid w:val="00686B22"/>
    <w:rsid w:val="0068701D"/>
    <w:rsid w:val="00690777"/>
    <w:rsid w:val="00691EFA"/>
    <w:rsid w:val="00693228"/>
    <w:rsid w:val="00693A5A"/>
    <w:rsid w:val="006949AF"/>
    <w:rsid w:val="00696917"/>
    <w:rsid w:val="006979C0"/>
    <w:rsid w:val="006A2579"/>
    <w:rsid w:val="006A32D5"/>
    <w:rsid w:val="006A52D6"/>
    <w:rsid w:val="006A58DF"/>
    <w:rsid w:val="006A6FEF"/>
    <w:rsid w:val="006A715D"/>
    <w:rsid w:val="006B0137"/>
    <w:rsid w:val="006B0AC4"/>
    <w:rsid w:val="006B15CF"/>
    <w:rsid w:val="006B210E"/>
    <w:rsid w:val="006B28F4"/>
    <w:rsid w:val="006B3EAD"/>
    <w:rsid w:val="006B4992"/>
    <w:rsid w:val="006B57D4"/>
    <w:rsid w:val="006B62FE"/>
    <w:rsid w:val="006B7CB5"/>
    <w:rsid w:val="006C21AC"/>
    <w:rsid w:val="006C2875"/>
    <w:rsid w:val="006C381A"/>
    <w:rsid w:val="006C3A3F"/>
    <w:rsid w:val="006C4F24"/>
    <w:rsid w:val="006C54BB"/>
    <w:rsid w:val="006C5A66"/>
    <w:rsid w:val="006C68DD"/>
    <w:rsid w:val="006C6BB1"/>
    <w:rsid w:val="006D008B"/>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67B"/>
    <w:rsid w:val="006F3F2F"/>
    <w:rsid w:val="00701BAF"/>
    <w:rsid w:val="0070238C"/>
    <w:rsid w:val="0070317E"/>
    <w:rsid w:val="0070331D"/>
    <w:rsid w:val="00703737"/>
    <w:rsid w:val="007050B1"/>
    <w:rsid w:val="00707991"/>
    <w:rsid w:val="00710065"/>
    <w:rsid w:val="00710936"/>
    <w:rsid w:val="007130AD"/>
    <w:rsid w:val="0071392F"/>
    <w:rsid w:val="00713990"/>
    <w:rsid w:val="007139D0"/>
    <w:rsid w:val="00713A1A"/>
    <w:rsid w:val="00713B56"/>
    <w:rsid w:val="007145F7"/>
    <w:rsid w:val="00716922"/>
    <w:rsid w:val="007222F4"/>
    <w:rsid w:val="007240DF"/>
    <w:rsid w:val="00724A79"/>
    <w:rsid w:val="00724E3B"/>
    <w:rsid w:val="00725FE8"/>
    <w:rsid w:val="007305E5"/>
    <w:rsid w:val="00731816"/>
    <w:rsid w:val="0073269D"/>
    <w:rsid w:val="00732EFF"/>
    <w:rsid w:val="007331B4"/>
    <w:rsid w:val="00735840"/>
    <w:rsid w:val="007362C5"/>
    <w:rsid w:val="007366EA"/>
    <w:rsid w:val="00737CD6"/>
    <w:rsid w:val="0074238C"/>
    <w:rsid w:val="0074474C"/>
    <w:rsid w:val="00744855"/>
    <w:rsid w:val="00744CF8"/>
    <w:rsid w:val="00745F45"/>
    <w:rsid w:val="00746BD9"/>
    <w:rsid w:val="00746DDC"/>
    <w:rsid w:val="00747697"/>
    <w:rsid w:val="0075109D"/>
    <w:rsid w:val="007518B2"/>
    <w:rsid w:val="00751E70"/>
    <w:rsid w:val="00752C39"/>
    <w:rsid w:val="007538B8"/>
    <w:rsid w:val="007557A9"/>
    <w:rsid w:val="0075629A"/>
    <w:rsid w:val="00756987"/>
    <w:rsid w:val="00757506"/>
    <w:rsid w:val="00757FF6"/>
    <w:rsid w:val="00762917"/>
    <w:rsid w:val="00764401"/>
    <w:rsid w:val="0077011B"/>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B4573"/>
    <w:rsid w:val="007C0107"/>
    <w:rsid w:val="007C0FF5"/>
    <w:rsid w:val="007C10D5"/>
    <w:rsid w:val="007C247F"/>
    <w:rsid w:val="007C253A"/>
    <w:rsid w:val="007C3291"/>
    <w:rsid w:val="007C3F60"/>
    <w:rsid w:val="007C4447"/>
    <w:rsid w:val="007C79EE"/>
    <w:rsid w:val="007D0ABE"/>
    <w:rsid w:val="007D1691"/>
    <w:rsid w:val="007D2975"/>
    <w:rsid w:val="007D3C1D"/>
    <w:rsid w:val="007D4751"/>
    <w:rsid w:val="007D6472"/>
    <w:rsid w:val="007D7095"/>
    <w:rsid w:val="007E1927"/>
    <w:rsid w:val="007E260C"/>
    <w:rsid w:val="007E27BD"/>
    <w:rsid w:val="007E28C5"/>
    <w:rsid w:val="007E2B75"/>
    <w:rsid w:val="007E48F2"/>
    <w:rsid w:val="007E5CD1"/>
    <w:rsid w:val="007E5E6D"/>
    <w:rsid w:val="007E6757"/>
    <w:rsid w:val="007E682B"/>
    <w:rsid w:val="007E7CB6"/>
    <w:rsid w:val="007F0E71"/>
    <w:rsid w:val="007F1872"/>
    <w:rsid w:val="007F3DA6"/>
    <w:rsid w:val="007F4B37"/>
    <w:rsid w:val="00800571"/>
    <w:rsid w:val="00803438"/>
    <w:rsid w:val="0080373C"/>
    <w:rsid w:val="00803B21"/>
    <w:rsid w:val="00804D76"/>
    <w:rsid w:val="008051A4"/>
    <w:rsid w:val="0080575C"/>
    <w:rsid w:val="00807316"/>
    <w:rsid w:val="008102E9"/>
    <w:rsid w:val="008132B7"/>
    <w:rsid w:val="00814EC7"/>
    <w:rsid w:val="0081531E"/>
    <w:rsid w:val="0081647D"/>
    <w:rsid w:val="008171A2"/>
    <w:rsid w:val="00817347"/>
    <w:rsid w:val="0082150C"/>
    <w:rsid w:val="0082199B"/>
    <w:rsid w:val="00823681"/>
    <w:rsid w:val="00824C6A"/>
    <w:rsid w:val="00825DEC"/>
    <w:rsid w:val="00826113"/>
    <w:rsid w:val="0082768E"/>
    <w:rsid w:val="008300C2"/>
    <w:rsid w:val="008309EA"/>
    <w:rsid w:val="00832D2E"/>
    <w:rsid w:val="00832EDF"/>
    <w:rsid w:val="008331BE"/>
    <w:rsid w:val="0083329A"/>
    <w:rsid w:val="00833D14"/>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105"/>
    <w:rsid w:val="00882DDD"/>
    <w:rsid w:val="0088314D"/>
    <w:rsid w:val="008841C1"/>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D2DBC"/>
    <w:rsid w:val="008D3FAF"/>
    <w:rsid w:val="008D4364"/>
    <w:rsid w:val="008D78AB"/>
    <w:rsid w:val="008E0223"/>
    <w:rsid w:val="008E3D33"/>
    <w:rsid w:val="008E49BE"/>
    <w:rsid w:val="008E5ACE"/>
    <w:rsid w:val="008E67F8"/>
    <w:rsid w:val="008E710D"/>
    <w:rsid w:val="008E7C4F"/>
    <w:rsid w:val="008F0DA5"/>
    <w:rsid w:val="008F1031"/>
    <w:rsid w:val="008F21A6"/>
    <w:rsid w:val="008F4CE3"/>
    <w:rsid w:val="008F59B4"/>
    <w:rsid w:val="008F6834"/>
    <w:rsid w:val="008F6D46"/>
    <w:rsid w:val="008F7E5A"/>
    <w:rsid w:val="00900723"/>
    <w:rsid w:val="0090167A"/>
    <w:rsid w:val="0090168D"/>
    <w:rsid w:val="0090237E"/>
    <w:rsid w:val="00903612"/>
    <w:rsid w:val="00904C48"/>
    <w:rsid w:val="00904F93"/>
    <w:rsid w:val="00905A72"/>
    <w:rsid w:val="00905C3C"/>
    <w:rsid w:val="00907ABF"/>
    <w:rsid w:val="0091028B"/>
    <w:rsid w:val="00910A4C"/>
    <w:rsid w:val="00910CA8"/>
    <w:rsid w:val="00912AD7"/>
    <w:rsid w:val="00915273"/>
    <w:rsid w:val="00915FBC"/>
    <w:rsid w:val="00920A85"/>
    <w:rsid w:val="00921E83"/>
    <w:rsid w:val="00923034"/>
    <w:rsid w:val="0092445C"/>
    <w:rsid w:val="00924D58"/>
    <w:rsid w:val="009266E0"/>
    <w:rsid w:val="00926D2F"/>
    <w:rsid w:val="00926FCB"/>
    <w:rsid w:val="009340F9"/>
    <w:rsid w:val="00935AC0"/>
    <w:rsid w:val="0094064E"/>
    <w:rsid w:val="00940B38"/>
    <w:rsid w:val="009415A9"/>
    <w:rsid w:val="00943F6C"/>
    <w:rsid w:val="00945F0B"/>
    <w:rsid w:val="00947DA6"/>
    <w:rsid w:val="00947EF0"/>
    <w:rsid w:val="009507E7"/>
    <w:rsid w:val="009509FE"/>
    <w:rsid w:val="009516EA"/>
    <w:rsid w:val="00951BCB"/>
    <w:rsid w:val="0095235B"/>
    <w:rsid w:val="0095332A"/>
    <w:rsid w:val="00953CE4"/>
    <w:rsid w:val="00954A3E"/>
    <w:rsid w:val="00954C72"/>
    <w:rsid w:val="009562BB"/>
    <w:rsid w:val="00956745"/>
    <w:rsid w:val="0096205F"/>
    <w:rsid w:val="00964558"/>
    <w:rsid w:val="0096455E"/>
    <w:rsid w:val="009654A9"/>
    <w:rsid w:val="00966DE4"/>
    <w:rsid w:val="00967365"/>
    <w:rsid w:val="009673F4"/>
    <w:rsid w:val="00967AE4"/>
    <w:rsid w:val="00972BC8"/>
    <w:rsid w:val="009734E9"/>
    <w:rsid w:val="00973777"/>
    <w:rsid w:val="009738AA"/>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9E6"/>
    <w:rsid w:val="00992D57"/>
    <w:rsid w:val="009948B5"/>
    <w:rsid w:val="00994B08"/>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077"/>
    <w:rsid w:val="009E3C90"/>
    <w:rsid w:val="009E5692"/>
    <w:rsid w:val="009E7D71"/>
    <w:rsid w:val="009F0DBD"/>
    <w:rsid w:val="009F1290"/>
    <w:rsid w:val="009F3E69"/>
    <w:rsid w:val="009F4DD9"/>
    <w:rsid w:val="009F4E55"/>
    <w:rsid w:val="009F6AE0"/>
    <w:rsid w:val="00A01F3F"/>
    <w:rsid w:val="00A04D7A"/>
    <w:rsid w:val="00A057D2"/>
    <w:rsid w:val="00A05CEE"/>
    <w:rsid w:val="00A06801"/>
    <w:rsid w:val="00A06AB2"/>
    <w:rsid w:val="00A10ED3"/>
    <w:rsid w:val="00A11C12"/>
    <w:rsid w:val="00A14D14"/>
    <w:rsid w:val="00A15047"/>
    <w:rsid w:val="00A16395"/>
    <w:rsid w:val="00A165DB"/>
    <w:rsid w:val="00A20DD0"/>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2081"/>
    <w:rsid w:val="00A435F8"/>
    <w:rsid w:val="00A442CD"/>
    <w:rsid w:val="00A448FA"/>
    <w:rsid w:val="00A47E0C"/>
    <w:rsid w:val="00A5044D"/>
    <w:rsid w:val="00A507CF"/>
    <w:rsid w:val="00A52239"/>
    <w:rsid w:val="00A52902"/>
    <w:rsid w:val="00A543BE"/>
    <w:rsid w:val="00A57005"/>
    <w:rsid w:val="00A5735C"/>
    <w:rsid w:val="00A577A8"/>
    <w:rsid w:val="00A60C31"/>
    <w:rsid w:val="00A60ECC"/>
    <w:rsid w:val="00A6207D"/>
    <w:rsid w:val="00A627CE"/>
    <w:rsid w:val="00A6323D"/>
    <w:rsid w:val="00A63666"/>
    <w:rsid w:val="00A650D2"/>
    <w:rsid w:val="00A66336"/>
    <w:rsid w:val="00A72CE2"/>
    <w:rsid w:val="00A7488D"/>
    <w:rsid w:val="00A766EA"/>
    <w:rsid w:val="00A768CA"/>
    <w:rsid w:val="00A77D72"/>
    <w:rsid w:val="00A77F33"/>
    <w:rsid w:val="00A81532"/>
    <w:rsid w:val="00A81BA9"/>
    <w:rsid w:val="00A82DE8"/>
    <w:rsid w:val="00A8583D"/>
    <w:rsid w:val="00A85856"/>
    <w:rsid w:val="00A85C84"/>
    <w:rsid w:val="00A86D1B"/>
    <w:rsid w:val="00A86E61"/>
    <w:rsid w:val="00A879CE"/>
    <w:rsid w:val="00A922C9"/>
    <w:rsid w:val="00A9237C"/>
    <w:rsid w:val="00A93D6D"/>
    <w:rsid w:val="00A9518E"/>
    <w:rsid w:val="00A955AF"/>
    <w:rsid w:val="00A963BB"/>
    <w:rsid w:val="00A96DAF"/>
    <w:rsid w:val="00A9763C"/>
    <w:rsid w:val="00AA05ED"/>
    <w:rsid w:val="00AA24E0"/>
    <w:rsid w:val="00AA46F4"/>
    <w:rsid w:val="00AA4CBA"/>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3995"/>
    <w:rsid w:val="00AE555E"/>
    <w:rsid w:val="00AE7AA5"/>
    <w:rsid w:val="00AF0B38"/>
    <w:rsid w:val="00AF1149"/>
    <w:rsid w:val="00AF129B"/>
    <w:rsid w:val="00AF3228"/>
    <w:rsid w:val="00AF5266"/>
    <w:rsid w:val="00AF5651"/>
    <w:rsid w:val="00AF6246"/>
    <w:rsid w:val="00B003B5"/>
    <w:rsid w:val="00B00AB3"/>
    <w:rsid w:val="00B0187E"/>
    <w:rsid w:val="00B018AE"/>
    <w:rsid w:val="00B05B37"/>
    <w:rsid w:val="00B0703E"/>
    <w:rsid w:val="00B077E7"/>
    <w:rsid w:val="00B10B2F"/>
    <w:rsid w:val="00B122A8"/>
    <w:rsid w:val="00B13336"/>
    <w:rsid w:val="00B14806"/>
    <w:rsid w:val="00B15638"/>
    <w:rsid w:val="00B156FE"/>
    <w:rsid w:val="00B16A6D"/>
    <w:rsid w:val="00B172AF"/>
    <w:rsid w:val="00B1731D"/>
    <w:rsid w:val="00B1762B"/>
    <w:rsid w:val="00B17BC2"/>
    <w:rsid w:val="00B21872"/>
    <w:rsid w:val="00B21AF3"/>
    <w:rsid w:val="00B224E9"/>
    <w:rsid w:val="00B23A52"/>
    <w:rsid w:val="00B23D9F"/>
    <w:rsid w:val="00B25550"/>
    <w:rsid w:val="00B255A7"/>
    <w:rsid w:val="00B265FE"/>
    <w:rsid w:val="00B267AE"/>
    <w:rsid w:val="00B300FE"/>
    <w:rsid w:val="00B3141C"/>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ED8"/>
    <w:rsid w:val="00B471B5"/>
    <w:rsid w:val="00B501F7"/>
    <w:rsid w:val="00B562D3"/>
    <w:rsid w:val="00B60A43"/>
    <w:rsid w:val="00B621BD"/>
    <w:rsid w:val="00B62692"/>
    <w:rsid w:val="00B62903"/>
    <w:rsid w:val="00B640C2"/>
    <w:rsid w:val="00B65849"/>
    <w:rsid w:val="00B71F3C"/>
    <w:rsid w:val="00B72128"/>
    <w:rsid w:val="00B7332F"/>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6386"/>
    <w:rsid w:val="00B96F66"/>
    <w:rsid w:val="00BA1447"/>
    <w:rsid w:val="00BA1BD9"/>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74E7"/>
    <w:rsid w:val="00BC7686"/>
    <w:rsid w:val="00BD06F9"/>
    <w:rsid w:val="00BD07FA"/>
    <w:rsid w:val="00BD1B18"/>
    <w:rsid w:val="00BD33E2"/>
    <w:rsid w:val="00BD42BF"/>
    <w:rsid w:val="00BD5B63"/>
    <w:rsid w:val="00BD6067"/>
    <w:rsid w:val="00BD6BB3"/>
    <w:rsid w:val="00BD7B8A"/>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21B3"/>
    <w:rsid w:val="00BF604E"/>
    <w:rsid w:val="00BF6B14"/>
    <w:rsid w:val="00BF72AC"/>
    <w:rsid w:val="00BF737A"/>
    <w:rsid w:val="00C01C74"/>
    <w:rsid w:val="00C030B7"/>
    <w:rsid w:val="00C03DC4"/>
    <w:rsid w:val="00C0452D"/>
    <w:rsid w:val="00C04D86"/>
    <w:rsid w:val="00C04F39"/>
    <w:rsid w:val="00C04F5C"/>
    <w:rsid w:val="00C0524E"/>
    <w:rsid w:val="00C05481"/>
    <w:rsid w:val="00C06AEF"/>
    <w:rsid w:val="00C06F5E"/>
    <w:rsid w:val="00C07D64"/>
    <w:rsid w:val="00C12AAA"/>
    <w:rsid w:val="00C12AB1"/>
    <w:rsid w:val="00C132DB"/>
    <w:rsid w:val="00C14D00"/>
    <w:rsid w:val="00C15B76"/>
    <w:rsid w:val="00C16669"/>
    <w:rsid w:val="00C171EE"/>
    <w:rsid w:val="00C1755D"/>
    <w:rsid w:val="00C1788B"/>
    <w:rsid w:val="00C178B7"/>
    <w:rsid w:val="00C17CDA"/>
    <w:rsid w:val="00C17CDD"/>
    <w:rsid w:val="00C20BE3"/>
    <w:rsid w:val="00C2125D"/>
    <w:rsid w:val="00C217E8"/>
    <w:rsid w:val="00C21BE0"/>
    <w:rsid w:val="00C24D2D"/>
    <w:rsid w:val="00C25404"/>
    <w:rsid w:val="00C25716"/>
    <w:rsid w:val="00C25B0E"/>
    <w:rsid w:val="00C26DCE"/>
    <w:rsid w:val="00C26FC4"/>
    <w:rsid w:val="00C311E6"/>
    <w:rsid w:val="00C31864"/>
    <w:rsid w:val="00C31B9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44D6"/>
    <w:rsid w:val="00C54D11"/>
    <w:rsid w:val="00C54D4D"/>
    <w:rsid w:val="00C5595D"/>
    <w:rsid w:val="00C55D05"/>
    <w:rsid w:val="00C57272"/>
    <w:rsid w:val="00C57308"/>
    <w:rsid w:val="00C57B50"/>
    <w:rsid w:val="00C60009"/>
    <w:rsid w:val="00C60CB6"/>
    <w:rsid w:val="00C620D8"/>
    <w:rsid w:val="00C62323"/>
    <w:rsid w:val="00C6561E"/>
    <w:rsid w:val="00C65A30"/>
    <w:rsid w:val="00C65B36"/>
    <w:rsid w:val="00C6637F"/>
    <w:rsid w:val="00C668C9"/>
    <w:rsid w:val="00C66B8F"/>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0816"/>
    <w:rsid w:val="00C93FF4"/>
    <w:rsid w:val="00C94389"/>
    <w:rsid w:val="00C95D85"/>
    <w:rsid w:val="00C95F68"/>
    <w:rsid w:val="00C96B4B"/>
    <w:rsid w:val="00C97592"/>
    <w:rsid w:val="00CA16F9"/>
    <w:rsid w:val="00CA21D8"/>
    <w:rsid w:val="00CA391A"/>
    <w:rsid w:val="00CA5138"/>
    <w:rsid w:val="00CA544C"/>
    <w:rsid w:val="00CA5910"/>
    <w:rsid w:val="00CA7E87"/>
    <w:rsid w:val="00CB13B8"/>
    <w:rsid w:val="00CB1625"/>
    <w:rsid w:val="00CB23E8"/>
    <w:rsid w:val="00CB28F7"/>
    <w:rsid w:val="00CB2924"/>
    <w:rsid w:val="00CB3454"/>
    <w:rsid w:val="00CB63B6"/>
    <w:rsid w:val="00CB66CD"/>
    <w:rsid w:val="00CB69C7"/>
    <w:rsid w:val="00CB7338"/>
    <w:rsid w:val="00CB7AB8"/>
    <w:rsid w:val="00CC092A"/>
    <w:rsid w:val="00CC0F04"/>
    <w:rsid w:val="00CC26F8"/>
    <w:rsid w:val="00CC352F"/>
    <w:rsid w:val="00CC5F9D"/>
    <w:rsid w:val="00CD0BA4"/>
    <w:rsid w:val="00CD107E"/>
    <w:rsid w:val="00CD1961"/>
    <w:rsid w:val="00CD2CBC"/>
    <w:rsid w:val="00CD60A0"/>
    <w:rsid w:val="00CD6C09"/>
    <w:rsid w:val="00CD7367"/>
    <w:rsid w:val="00CD7595"/>
    <w:rsid w:val="00CE0701"/>
    <w:rsid w:val="00CE1D44"/>
    <w:rsid w:val="00CE2C3F"/>
    <w:rsid w:val="00CE3254"/>
    <w:rsid w:val="00CE4586"/>
    <w:rsid w:val="00CE4837"/>
    <w:rsid w:val="00CE60E3"/>
    <w:rsid w:val="00CE646B"/>
    <w:rsid w:val="00CE6EBF"/>
    <w:rsid w:val="00CF0820"/>
    <w:rsid w:val="00CF0E2B"/>
    <w:rsid w:val="00CF3942"/>
    <w:rsid w:val="00CF63DF"/>
    <w:rsid w:val="00CF663B"/>
    <w:rsid w:val="00CF6D45"/>
    <w:rsid w:val="00CF751E"/>
    <w:rsid w:val="00D00598"/>
    <w:rsid w:val="00D007B9"/>
    <w:rsid w:val="00D00DDE"/>
    <w:rsid w:val="00D0105E"/>
    <w:rsid w:val="00D01F51"/>
    <w:rsid w:val="00D03502"/>
    <w:rsid w:val="00D035AA"/>
    <w:rsid w:val="00D03A6B"/>
    <w:rsid w:val="00D0798D"/>
    <w:rsid w:val="00D11C72"/>
    <w:rsid w:val="00D12F48"/>
    <w:rsid w:val="00D1375E"/>
    <w:rsid w:val="00D15B98"/>
    <w:rsid w:val="00D16D82"/>
    <w:rsid w:val="00D20B94"/>
    <w:rsid w:val="00D21F10"/>
    <w:rsid w:val="00D22D6B"/>
    <w:rsid w:val="00D233FE"/>
    <w:rsid w:val="00D235C8"/>
    <w:rsid w:val="00D23DFC"/>
    <w:rsid w:val="00D2455A"/>
    <w:rsid w:val="00D2644D"/>
    <w:rsid w:val="00D30D12"/>
    <w:rsid w:val="00D36492"/>
    <w:rsid w:val="00D36A13"/>
    <w:rsid w:val="00D36A87"/>
    <w:rsid w:val="00D36CB9"/>
    <w:rsid w:val="00D37527"/>
    <w:rsid w:val="00D37708"/>
    <w:rsid w:val="00D378B4"/>
    <w:rsid w:val="00D40763"/>
    <w:rsid w:val="00D44077"/>
    <w:rsid w:val="00D44B2A"/>
    <w:rsid w:val="00D45326"/>
    <w:rsid w:val="00D472AE"/>
    <w:rsid w:val="00D474BF"/>
    <w:rsid w:val="00D47730"/>
    <w:rsid w:val="00D47781"/>
    <w:rsid w:val="00D47C97"/>
    <w:rsid w:val="00D50EB3"/>
    <w:rsid w:val="00D5150B"/>
    <w:rsid w:val="00D52587"/>
    <w:rsid w:val="00D5340D"/>
    <w:rsid w:val="00D5434A"/>
    <w:rsid w:val="00D561AA"/>
    <w:rsid w:val="00D57F51"/>
    <w:rsid w:val="00D625C4"/>
    <w:rsid w:val="00D65484"/>
    <w:rsid w:val="00D6725D"/>
    <w:rsid w:val="00D6761F"/>
    <w:rsid w:val="00D70451"/>
    <w:rsid w:val="00D71F9D"/>
    <w:rsid w:val="00D740F5"/>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4AF"/>
    <w:rsid w:val="00D96CBB"/>
    <w:rsid w:val="00DA297F"/>
    <w:rsid w:val="00DA2AF2"/>
    <w:rsid w:val="00DA4381"/>
    <w:rsid w:val="00DA61EA"/>
    <w:rsid w:val="00DA671E"/>
    <w:rsid w:val="00DB0B5E"/>
    <w:rsid w:val="00DB2F06"/>
    <w:rsid w:val="00DB3E93"/>
    <w:rsid w:val="00DB4315"/>
    <w:rsid w:val="00DB7277"/>
    <w:rsid w:val="00DB7690"/>
    <w:rsid w:val="00DC34F9"/>
    <w:rsid w:val="00DC3A95"/>
    <w:rsid w:val="00DC3FA6"/>
    <w:rsid w:val="00DC49E6"/>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306C8"/>
    <w:rsid w:val="00E307C8"/>
    <w:rsid w:val="00E31189"/>
    <w:rsid w:val="00E31481"/>
    <w:rsid w:val="00E319E4"/>
    <w:rsid w:val="00E31D8A"/>
    <w:rsid w:val="00E320AA"/>
    <w:rsid w:val="00E32729"/>
    <w:rsid w:val="00E32F9A"/>
    <w:rsid w:val="00E330DA"/>
    <w:rsid w:val="00E330DE"/>
    <w:rsid w:val="00E3336E"/>
    <w:rsid w:val="00E34595"/>
    <w:rsid w:val="00E355BA"/>
    <w:rsid w:val="00E35655"/>
    <w:rsid w:val="00E365FD"/>
    <w:rsid w:val="00E408D3"/>
    <w:rsid w:val="00E442F5"/>
    <w:rsid w:val="00E45AF5"/>
    <w:rsid w:val="00E46D83"/>
    <w:rsid w:val="00E50B94"/>
    <w:rsid w:val="00E50CD1"/>
    <w:rsid w:val="00E5104D"/>
    <w:rsid w:val="00E520F0"/>
    <w:rsid w:val="00E541F5"/>
    <w:rsid w:val="00E544FF"/>
    <w:rsid w:val="00E571C9"/>
    <w:rsid w:val="00E64471"/>
    <w:rsid w:val="00E64B3F"/>
    <w:rsid w:val="00E65C71"/>
    <w:rsid w:val="00E65DEC"/>
    <w:rsid w:val="00E6799B"/>
    <w:rsid w:val="00E74D44"/>
    <w:rsid w:val="00E7696A"/>
    <w:rsid w:val="00E7745F"/>
    <w:rsid w:val="00E77B3B"/>
    <w:rsid w:val="00E815F6"/>
    <w:rsid w:val="00E825B5"/>
    <w:rsid w:val="00E8289A"/>
    <w:rsid w:val="00E869A5"/>
    <w:rsid w:val="00E86FF1"/>
    <w:rsid w:val="00E904B5"/>
    <w:rsid w:val="00E90B3E"/>
    <w:rsid w:val="00E90C7E"/>
    <w:rsid w:val="00E91D1D"/>
    <w:rsid w:val="00E925E9"/>
    <w:rsid w:val="00E92B41"/>
    <w:rsid w:val="00E93E72"/>
    <w:rsid w:val="00E94C0C"/>
    <w:rsid w:val="00E968AF"/>
    <w:rsid w:val="00E9692C"/>
    <w:rsid w:val="00E97148"/>
    <w:rsid w:val="00E97C8E"/>
    <w:rsid w:val="00EA1671"/>
    <w:rsid w:val="00EA1B37"/>
    <w:rsid w:val="00EA1F6B"/>
    <w:rsid w:val="00EA2FF1"/>
    <w:rsid w:val="00EA30F6"/>
    <w:rsid w:val="00EA436E"/>
    <w:rsid w:val="00EA546D"/>
    <w:rsid w:val="00EA72A7"/>
    <w:rsid w:val="00EA78DA"/>
    <w:rsid w:val="00EA797D"/>
    <w:rsid w:val="00EB06F7"/>
    <w:rsid w:val="00EB0F0C"/>
    <w:rsid w:val="00EB2F82"/>
    <w:rsid w:val="00EB3334"/>
    <w:rsid w:val="00EB40D5"/>
    <w:rsid w:val="00EB46AF"/>
    <w:rsid w:val="00EB50E2"/>
    <w:rsid w:val="00EB692A"/>
    <w:rsid w:val="00EB6B26"/>
    <w:rsid w:val="00EB6FB2"/>
    <w:rsid w:val="00EC0011"/>
    <w:rsid w:val="00EC03BF"/>
    <w:rsid w:val="00EC075A"/>
    <w:rsid w:val="00EC0880"/>
    <w:rsid w:val="00EC14D9"/>
    <w:rsid w:val="00EC16CE"/>
    <w:rsid w:val="00EC18A7"/>
    <w:rsid w:val="00EC3234"/>
    <w:rsid w:val="00EC4ADB"/>
    <w:rsid w:val="00EC54AE"/>
    <w:rsid w:val="00EC5FC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F0A"/>
    <w:rsid w:val="00EF6469"/>
    <w:rsid w:val="00EF79BA"/>
    <w:rsid w:val="00EF7E8F"/>
    <w:rsid w:val="00F00815"/>
    <w:rsid w:val="00F027D1"/>
    <w:rsid w:val="00F043E6"/>
    <w:rsid w:val="00F04612"/>
    <w:rsid w:val="00F06210"/>
    <w:rsid w:val="00F06C2E"/>
    <w:rsid w:val="00F071D6"/>
    <w:rsid w:val="00F1164A"/>
    <w:rsid w:val="00F11996"/>
    <w:rsid w:val="00F122FF"/>
    <w:rsid w:val="00F1286E"/>
    <w:rsid w:val="00F12C4D"/>
    <w:rsid w:val="00F13298"/>
    <w:rsid w:val="00F13BBE"/>
    <w:rsid w:val="00F1465C"/>
    <w:rsid w:val="00F152AB"/>
    <w:rsid w:val="00F22B36"/>
    <w:rsid w:val="00F22BAA"/>
    <w:rsid w:val="00F24D8D"/>
    <w:rsid w:val="00F269FA"/>
    <w:rsid w:val="00F30236"/>
    <w:rsid w:val="00F30485"/>
    <w:rsid w:val="00F30FAF"/>
    <w:rsid w:val="00F34E17"/>
    <w:rsid w:val="00F350BF"/>
    <w:rsid w:val="00F354EA"/>
    <w:rsid w:val="00F40073"/>
    <w:rsid w:val="00F40598"/>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5344"/>
    <w:rsid w:val="00F56514"/>
    <w:rsid w:val="00F5679E"/>
    <w:rsid w:val="00F56A30"/>
    <w:rsid w:val="00F56C5E"/>
    <w:rsid w:val="00F6126A"/>
    <w:rsid w:val="00F624C9"/>
    <w:rsid w:val="00F64B4B"/>
    <w:rsid w:val="00F64D05"/>
    <w:rsid w:val="00F667E8"/>
    <w:rsid w:val="00F6705C"/>
    <w:rsid w:val="00F6746C"/>
    <w:rsid w:val="00F70307"/>
    <w:rsid w:val="00F709B3"/>
    <w:rsid w:val="00F7120A"/>
    <w:rsid w:val="00F73188"/>
    <w:rsid w:val="00F73A0F"/>
    <w:rsid w:val="00F74A97"/>
    <w:rsid w:val="00F75834"/>
    <w:rsid w:val="00F75A18"/>
    <w:rsid w:val="00F75ABF"/>
    <w:rsid w:val="00F76815"/>
    <w:rsid w:val="00F76B8E"/>
    <w:rsid w:val="00F7793D"/>
    <w:rsid w:val="00F7797D"/>
    <w:rsid w:val="00F77B05"/>
    <w:rsid w:val="00F77FEF"/>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1233"/>
    <w:rsid w:val="00FA24DD"/>
    <w:rsid w:val="00FA4BD0"/>
    <w:rsid w:val="00FA5655"/>
    <w:rsid w:val="00FB040A"/>
    <w:rsid w:val="00FB15AF"/>
    <w:rsid w:val="00FB2477"/>
    <w:rsid w:val="00FB3975"/>
    <w:rsid w:val="00FB4DB7"/>
    <w:rsid w:val="00FB4F08"/>
    <w:rsid w:val="00FB500A"/>
    <w:rsid w:val="00FB584B"/>
    <w:rsid w:val="00FB6269"/>
    <w:rsid w:val="00FB7899"/>
    <w:rsid w:val="00FB7E32"/>
    <w:rsid w:val="00FC0846"/>
    <w:rsid w:val="00FC149B"/>
    <w:rsid w:val="00FC2784"/>
    <w:rsid w:val="00FC2809"/>
    <w:rsid w:val="00FC42B2"/>
    <w:rsid w:val="00FC4DA0"/>
    <w:rsid w:val="00FD1763"/>
    <w:rsid w:val="00FD1A10"/>
    <w:rsid w:val="00FD3A0D"/>
    <w:rsid w:val="00FE16A7"/>
    <w:rsid w:val="00FE1E37"/>
    <w:rsid w:val="00FE22F2"/>
    <w:rsid w:val="00FE44F0"/>
    <w:rsid w:val="00FE7C89"/>
    <w:rsid w:val="00FF06D3"/>
    <w:rsid w:val="00FF0933"/>
    <w:rsid w:val="00FF21EB"/>
    <w:rsid w:val="00FF43F6"/>
    <w:rsid w:val="00FF4BB2"/>
    <w:rsid w:val="00FF52D2"/>
    <w:rsid w:val="00FF54BD"/>
    <w:rsid w:val="00FF6B9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3DAD7E0F-B48E-400B-892C-F42C8F2A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7E"/>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uiPriority w:val="9"/>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left="1080" w:right="720"/>
    </w:pPr>
    <w:rPr>
      <w:rFonts w:ascii="Times New Roman" w:hAnsi="Times New Roman"/>
      <w:iCs w:val="0"/>
      <w:color w:val="auto"/>
    </w:rPr>
  </w:style>
  <w:style w:type="paragraph" w:styleId="List2">
    <w:name w:val="List 2"/>
    <w:basedOn w:val="List"/>
    <w:rsid w:val="00947DA6"/>
    <w:pPr>
      <w:numPr>
        <w:ilvl w:val="1"/>
      </w:numPr>
      <w:tabs>
        <w:tab w:val="num" w:pos="1500"/>
      </w:tabs>
      <w:ind w:left="1440"/>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ind w:left="936" w:hanging="576"/>
    </w:pPr>
    <w:rPr>
      <w:b w:val="0"/>
    </w:rPr>
  </w:style>
  <w:style w:type="paragraph" w:customStyle="1" w:styleId="SOPLevel3">
    <w:name w:val="SOP Level 3"/>
    <w:basedOn w:val="SOPLevel2"/>
    <w:rsid w:val="001A7ACF"/>
    <w:pPr>
      <w:numPr>
        <w:ilvl w:val="2"/>
      </w:numPr>
      <w:ind w:left="1728" w:hanging="792"/>
    </w:pPr>
  </w:style>
  <w:style w:type="paragraph" w:customStyle="1" w:styleId="SOPLevel4">
    <w:name w:val="SOP Level 4"/>
    <w:basedOn w:val="SOPLevel3"/>
    <w:rsid w:val="001A7ACF"/>
    <w:pPr>
      <w:numPr>
        <w:ilvl w:val="3"/>
      </w:numPr>
      <w:tabs>
        <w:tab w:val="clear" w:pos="2898"/>
        <w:tab w:val="num" w:pos="2700"/>
      </w:tabs>
      <w:ind w:left="2736" w:hanging="1008"/>
    </w:pPr>
  </w:style>
  <w:style w:type="paragraph" w:customStyle="1" w:styleId="SOPLevel5">
    <w:name w:val="SOP Level 5"/>
    <w:basedOn w:val="SOPLevel4"/>
    <w:rsid w:val="001A7ACF"/>
    <w:pPr>
      <w:numPr>
        <w:ilvl w:val="4"/>
      </w:numPr>
      <w:ind w:left="3960" w:hanging="1224"/>
    </w:pPr>
  </w:style>
  <w:style w:type="paragraph" w:customStyle="1" w:styleId="SOPLevel6">
    <w:name w:val="SOP Level 6"/>
    <w:basedOn w:val="SOPLevel5"/>
    <w:rsid w:val="001A7ACF"/>
    <w:pPr>
      <w:numPr>
        <w:ilvl w:val="5"/>
      </w:numPr>
      <w:ind w:left="5400" w:hanging="1440"/>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3D0DA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39" Type="http://schemas.openxmlformats.org/officeDocument/2006/relationships/fontTable" Target="fontTable.xml"/><Relationship Id="rId21" Type="http://schemas.openxmlformats.org/officeDocument/2006/relationships/hyperlink" Target="http://studyfinder.psu.edu" TargetMode="External"/><Relationship Id="rId34" Type="http://schemas.openxmlformats.org/officeDocument/2006/relationships/hyperlink" Target="mailto:security@psu.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microsoft.com/office/2016/09/relationships/commentsIds" Target="commentsId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mailto:security@psu.edu"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microsoft.com/office/2011/relationships/commentsExtended" Target="commentsExtended.xml"/><Relationship Id="rId36" Type="http://schemas.openxmlformats.org/officeDocument/2006/relationships/hyperlink" Target="https://www.research.psu.edu/osp/overview-pages/data-use-agreements" TargetMode="Externa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s://storage.psu.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hyperlink" Target="http://gds.nih.gov"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yperlink" Target="mailto:security@psu.edu"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06C489-29C9-4FD7-A0CF-3E1F3C04A705}">
  <ds:schemaRefs>
    <ds:schemaRef ds:uri="http://schemas.microsoft.com/sharepoint/v3/contenttype/forms"/>
  </ds:schemaRefs>
</ds:datastoreItem>
</file>

<file path=customXml/itemProps3.xml><?xml version="1.0" encoding="utf-8"?>
<ds:datastoreItem xmlns:ds="http://schemas.openxmlformats.org/officeDocument/2006/customXml" ds:itemID="{64332531-BDEC-44C9-9EEA-F2CC41E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0A53DE-C734-474C-8BDF-CB2DE732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35</Pages>
  <Words>12913</Words>
  <Characters>73607</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86348</CharactersWithSpaces>
  <SharedDoc>false</SharedDoc>
  <HLinks>
    <vt:vector size="702" baseType="variant">
      <vt:variant>
        <vt:i4>3145778</vt:i4>
      </vt:variant>
      <vt:variant>
        <vt:i4>657</vt:i4>
      </vt:variant>
      <vt:variant>
        <vt:i4>0</vt:i4>
      </vt:variant>
      <vt:variant>
        <vt:i4>5</vt:i4>
      </vt:variant>
      <vt:variant>
        <vt:lpwstr>http://www.pennstatehershey.org/web/irb/home/resources/investigator</vt:lpwstr>
      </vt:variant>
      <vt:variant>
        <vt:lpwstr/>
      </vt:variant>
      <vt:variant>
        <vt:i4>3473516</vt:i4>
      </vt:variant>
      <vt:variant>
        <vt:i4>654</vt:i4>
      </vt:variant>
      <vt:variant>
        <vt:i4>0</vt:i4>
      </vt:variant>
      <vt:variant>
        <vt:i4>5</vt:i4>
      </vt:variant>
      <vt:variant>
        <vt:lpwstr>http://irb.psu.edu/</vt:lpwstr>
      </vt:variant>
      <vt:variant>
        <vt:lpwstr/>
      </vt:variant>
      <vt:variant>
        <vt:i4>3473516</vt:i4>
      </vt:variant>
      <vt:variant>
        <vt:i4>651</vt:i4>
      </vt:variant>
      <vt:variant>
        <vt:i4>0</vt:i4>
      </vt:variant>
      <vt:variant>
        <vt:i4>5</vt:i4>
      </vt:variant>
      <vt:variant>
        <vt:lpwstr>http://irb.psu.edu/</vt:lpwstr>
      </vt:variant>
      <vt:variant>
        <vt:lpwstr/>
      </vt:variant>
      <vt:variant>
        <vt:i4>3473516</vt:i4>
      </vt:variant>
      <vt:variant>
        <vt:i4>648</vt:i4>
      </vt:variant>
      <vt:variant>
        <vt:i4>0</vt:i4>
      </vt:variant>
      <vt:variant>
        <vt:i4>5</vt:i4>
      </vt:variant>
      <vt:variant>
        <vt:lpwstr>http://irb.psu.edu/</vt:lpwstr>
      </vt:variant>
      <vt:variant>
        <vt:lpwstr/>
      </vt:variant>
      <vt:variant>
        <vt:i4>3473516</vt:i4>
      </vt:variant>
      <vt:variant>
        <vt:i4>645</vt:i4>
      </vt:variant>
      <vt:variant>
        <vt:i4>0</vt:i4>
      </vt:variant>
      <vt:variant>
        <vt:i4>5</vt:i4>
      </vt:variant>
      <vt:variant>
        <vt:lpwstr>http://irb.psu.edu/</vt:lpwstr>
      </vt:variant>
      <vt:variant>
        <vt:lpwstr/>
      </vt:variant>
      <vt:variant>
        <vt:i4>3473516</vt:i4>
      </vt:variant>
      <vt:variant>
        <vt:i4>642</vt:i4>
      </vt:variant>
      <vt:variant>
        <vt:i4>0</vt:i4>
      </vt:variant>
      <vt:variant>
        <vt:i4>5</vt:i4>
      </vt:variant>
      <vt:variant>
        <vt:lpwstr>http://irb.psu.edu/</vt:lpwstr>
      </vt:variant>
      <vt:variant>
        <vt:lpwstr/>
      </vt:variant>
      <vt:variant>
        <vt:i4>1114162</vt:i4>
      </vt:variant>
      <vt:variant>
        <vt:i4>635</vt:i4>
      </vt:variant>
      <vt:variant>
        <vt:i4>0</vt:i4>
      </vt:variant>
      <vt:variant>
        <vt:i4>5</vt:i4>
      </vt:variant>
      <vt:variant>
        <vt:lpwstr/>
      </vt:variant>
      <vt:variant>
        <vt:lpwstr>_Toc364342114</vt:lpwstr>
      </vt:variant>
      <vt:variant>
        <vt:i4>1114162</vt:i4>
      </vt:variant>
      <vt:variant>
        <vt:i4>629</vt:i4>
      </vt:variant>
      <vt:variant>
        <vt:i4>0</vt:i4>
      </vt:variant>
      <vt:variant>
        <vt:i4>5</vt:i4>
      </vt:variant>
      <vt:variant>
        <vt:lpwstr/>
      </vt:variant>
      <vt:variant>
        <vt:lpwstr>_Toc364342113</vt:lpwstr>
      </vt:variant>
      <vt:variant>
        <vt:i4>1114162</vt:i4>
      </vt:variant>
      <vt:variant>
        <vt:i4>623</vt:i4>
      </vt:variant>
      <vt:variant>
        <vt:i4>0</vt:i4>
      </vt:variant>
      <vt:variant>
        <vt:i4>5</vt:i4>
      </vt:variant>
      <vt:variant>
        <vt:lpwstr/>
      </vt:variant>
      <vt:variant>
        <vt:lpwstr>_Toc364342112</vt:lpwstr>
      </vt:variant>
      <vt:variant>
        <vt:i4>1114162</vt:i4>
      </vt:variant>
      <vt:variant>
        <vt:i4>617</vt:i4>
      </vt:variant>
      <vt:variant>
        <vt:i4>0</vt:i4>
      </vt:variant>
      <vt:variant>
        <vt:i4>5</vt:i4>
      </vt:variant>
      <vt:variant>
        <vt:lpwstr/>
      </vt:variant>
      <vt:variant>
        <vt:lpwstr>_Toc364342111</vt:lpwstr>
      </vt:variant>
      <vt:variant>
        <vt:i4>1114162</vt:i4>
      </vt:variant>
      <vt:variant>
        <vt:i4>611</vt:i4>
      </vt:variant>
      <vt:variant>
        <vt:i4>0</vt:i4>
      </vt:variant>
      <vt:variant>
        <vt:i4>5</vt:i4>
      </vt:variant>
      <vt:variant>
        <vt:lpwstr/>
      </vt:variant>
      <vt:variant>
        <vt:lpwstr>_Toc364342110</vt:lpwstr>
      </vt:variant>
      <vt:variant>
        <vt:i4>1048626</vt:i4>
      </vt:variant>
      <vt:variant>
        <vt:i4>605</vt:i4>
      </vt:variant>
      <vt:variant>
        <vt:i4>0</vt:i4>
      </vt:variant>
      <vt:variant>
        <vt:i4>5</vt:i4>
      </vt:variant>
      <vt:variant>
        <vt:lpwstr/>
      </vt:variant>
      <vt:variant>
        <vt:lpwstr>_Toc364342109</vt:lpwstr>
      </vt:variant>
      <vt:variant>
        <vt:i4>1048626</vt:i4>
      </vt:variant>
      <vt:variant>
        <vt:i4>599</vt:i4>
      </vt:variant>
      <vt:variant>
        <vt:i4>0</vt:i4>
      </vt:variant>
      <vt:variant>
        <vt:i4>5</vt:i4>
      </vt:variant>
      <vt:variant>
        <vt:lpwstr/>
      </vt:variant>
      <vt:variant>
        <vt:lpwstr>_Toc364342108</vt:lpwstr>
      </vt:variant>
      <vt:variant>
        <vt:i4>1048626</vt:i4>
      </vt:variant>
      <vt:variant>
        <vt:i4>593</vt:i4>
      </vt:variant>
      <vt:variant>
        <vt:i4>0</vt:i4>
      </vt:variant>
      <vt:variant>
        <vt:i4>5</vt:i4>
      </vt:variant>
      <vt:variant>
        <vt:lpwstr/>
      </vt:variant>
      <vt:variant>
        <vt:lpwstr>_Toc364342107</vt:lpwstr>
      </vt:variant>
      <vt:variant>
        <vt:i4>1048626</vt:i4>
      </vt:variant>
      <vt:variant>
        <vt:i4>587</vt:i4>
      </vt:variant>
      <vt:variant>
        <vt:i4>0</vt:i4>
      </vt:variant>
      <vt:variant>
        <vt:i4>5</vt:i4>
      </vt:variant>
      <vt:variant>
        <vt:lpwstr/>
      </vt:variant>
      <vt:variant>
        <vt:lpwstr>_Toc364342106</vt:lpwstr>
      </vt:variant>
      <vt:variant>
        <vt:i4>1048626</vt:i4>
      </vt:variant>
      <vt:variant>
        <vt:i4>581</vt:i4>
      </vt:variant>
      <vt:variant>
        <vt:i4>0</vt:i4>
      </vt:variant>
      <vt:variant>
        <vt:i4>5</vt:i4>
      </vt:variant>
      <vt:variant>
        <vt:lpwstr/>
      </vt:variant>
      <vt:variant>
        <vt:lpwstr>_Toc364342105</vt:lpwstr>
      </vt:variant>
      <vt:variant>
        <vt:i4>1048626</vt:i4>
      </vt:variant>
      <vt:variant>
        <vt:i4>575</vt:i4>
      </vt:variant>
      <vt:variant>
        <vt:i4>0</vt:i4>
      </vt:variant>
      <vt:variant>
        <vt:i4>5</vt:i4>
      </vt:variant>
      <vt:variant>
        <vt:lpwstr/>
      </vt:variant>
      <vt:variant>
        <vt:lpwstr>_Toc364342104</vt:lpwstr>
      </vt:variant>
      <vt:variant>
        <vt:i4>1048626</vt:i4>
      </vt:variant>
      <vt:variant>
        <vt:i4>569</vt:i4>
      </vt:variant>
      <vt:variant>
        <vt:i4>0</vt:i4>
      </vt:variant>
      <vt:variant>
        <vt:i4>5</vt:i4>
      </vt:variant>
      <vt:variant>
        <vt:lpwstr/>
      </vt:variant>
      <vt:variant>
        <vt:lpwstr>_Toc364342103</vt:lpwstr>
      </vt:variant>
      <vt:variant>
        <vt:i4>1048626</vt:i4>
      </vt:variant>
      <vt:variant>
        <vt:i4>563</vt:i4>
      </vt:variant>
      <vt:variant>
        <vt:i4>0</vt:i4>
      </vt:variant>
      <vt:variant>
        <vt:i4>5</vt:i4>
      </vt:variant>
      <vt:variant>
        <vt:lpwstr/>
      </vt:variant>
      <vt:variant>
        <vt:lpwstr>_Toc364342102</vt:lpwstr>
      </vt:variant>
      <vt:variant>
        <vt:i4>1048626</vt:i4>
      </vt:variant>
      <vt:variant>
        <vt:i4>557</vt:i4>
      </vt:variant>
      <vt:variant>
        <vt:i4>0</vt:i4>
      </vt:variant>
      <vt:variant>
        <vt:i4>5</vt:i4>
      </vt:variant>
      <vt:variant>
        <vt:lpwstr/>
      </vt:variant>
      <vt:variant>
        <vt:lpwstr>_Toc364342101</vt:lpwstr>
      </vt:variant>
      <vt:variant>
        <vt:i4>1048626</vt:i4>
      </vt:variant>
      <vt:variant>
        <vt:i4>551</vt:i4>
      </vt:variant>
      <vt:variant>
        <vt:i4>0</vt:i4>
      </vt:variant>
      <vt:variant>
        <vt:i4>5</vt:i4>
      </vt:variant>
      <vt:variant>
        <vt:lpwstr/>
      </vt:variant>
      <vt:variant>
        <vt:lpwstr>_Toc364342100</vt:lpwstr>
      </vt:variant>
      <vt:variant>
        <vt:i4>1638451</vt:i4>
      </vt:variant>
      <vt:variant>
        <vt:i4>545</vt:i4>
      </vt:variant>
      <vt:variant>
        <vt:i4>0</vt:i4>
      </vt:variant>
      <vt:variant>
        <vt:i4>5</vt:i4>
      </vt:variant>
      <vt:variant>
        <vt:lpwstr/>
      </vt:variant>
      <vt:variant>
        <vt:lpwstr>_Toc364342099</vt:lpwstr>
      </vt:variant>
      <vt:variant>
        <vt:i4>1638451</vt:i4>
      </vt:variant>
      <vt:variant>
        <vt:i4>539</vt:i4>
      </vt:variant>
      <vt:variant>
        <vt:i4>0</vt:i4>
      </vt:variant>
      <vt:variant>
        <vt:i4>5</vt:i4>
      </vt:variant>
      <vt:variant>
        <vt:lpwstr/>
      </vt:variant>
      <vt:variant>
        <vt:lpwstr>_Toc364342098</vt:lpwstr>
      </vt:variant>
      <vt:variant>
        <vt:i4>1638451</vt:i4>
      </vt:variant>
      <vt:variant>
        <vt:i4>533</vt:i4>
      </vt:variant>
      <vt:variant>
        <vt:i4>0</vt:i4>
      </vt:variant>
      <vt:variant>
        <vt:i4>5</vt:i4>
      </vt:variant>
      <vt:variant>
        <vt:lpwstr/>
      </vt:variant>
      <vt:variant>
        <vt:lpwstr>_Toc364342097</vt:lpwstr>
      </vt:variant>
      <vt:variant>
        <vt:i4>1638451</vt:i4>
      </vt:variant>
      <vt:variant>
        <vt:i4>527</vt:i4>
      </vt:variant>
      <vt:variant>
        <vt:i4>0</vt:i4>
      </vt:variant>
      <vt:variant>
        <vt:i4>5</vt:i4>
      </vt:variant>
      <vt:variant>
        <vt:lpwstr/>
      </vt:variant>
      <vt:variant>
        <vt:lpwstr>_Toc364342096</vt:lpwstr>
      </vt:variant>
      <vt:variant>
        <vt:i4>1638451</vt:i4>
      </vt:variant>
      <vt:variant>
        <vt:i4>521</vt:i4>
      </vt:variant>
      <vt:variant>
        <vt:i4>0</vt:i4>
      </vt:variant>
      <vt:variant>
        <vt:i4>5</vt:i4>
      </vt:variant>
      <vt:variant>
        <vt:lpwstr/>
      </vt:variant>
      <vt:variant>
        <vt:lpwstr>_Toc364342095</vt:lpwstr>
      </vt:variant>
      <vt:variant>
        <vt:i4>1638451</vt:i4>
      </vt:variant>
      <vt:variant>
        <vt:i4>515</vt:i4>
      </vt:variant>
      <vt:variant>
        <vt:i4>0</vt:i4>
      </vt:variant>
      <vt:variant>
        <vt:i4>5</vt:i4>
      </vt:variant>
      <vt:variant>
        <vt:lpwstr/>
      </vt:variant>
      <vt:variant>
        <vt:lpwstr>_Toc364342094</vt:lpwstr>
      </vt:variant>
      <vt:variant>
        <vt:i4>1638451</vt:i4>
      </vt:variant>
      <vt:variant>
        <vt:i4>509</vt:i4>
      </vt:variant>
      <vt:variant>
        <vt:i4>0</vt:i4>
      </vt:variant>
      <vt:variant>
        <vt:i4>5</vt:i4>
      </vt:variant>
      <vt:variant>
        <vt:lpwstr/>
      </vt:variant>
      <vt:variant>
        <vt:lpwstr>_Toc364342093</vt:lpwstr>
      </vt:variant>
      <vt:variant>
        <vt:i4>1638451</vt:i4>
      </vt:variant>
      <vt:variant>
        <vt:i4>503</vt:i4>
      </vt:variant>
      <vt:variant>
        <vt:i4>0</vt:i4>
      </vt:variant>
      <vt:variant>
        <vt:i4>5</vt:i4>
      </vt:variant>
      <vt:variant>
        <vt:lpwstr/>
      </vt:variant>
      <vt:variant>
        <vt:lpwstr>_Toc364342092</vt:lpwstr>
      </vt:variant>
      <vt:variant>
        <vt:i4>1638451</vt:i4>
      </vt:variant>
      <vt:variant>
        <vt:i4>497</vt:i4>
      </vt:variant>
      <vt:variant>
        <vt:i4>0</vt:i4>
      </vt:variant>
      <vt:variant>
        <vt:i4>5</vt:i4>
      </vt:variant>
      <vt:variant>
        <vt:lpwstr/>
      </vt:variant>
      <vt:variant>
        <vt:lpwstr>_Toc364342091</vt:lpwstr>
      </vt:variant>
      <vt:variant>
        <vt:i4>1638451</vt:i4>
      </vt:variant>
      <vt:variant>
        <vt:i4>491</vt:i4>
      </vt:variant>
      <vt:variant>
        <vt:i4>0</vt:i4>
      </vt:variant>
      <vt:variant>
        <vt:i4>5</vt:i4>
      </vt:variant>
      <vt:variant>
        <vt:lpwstr/>
      </vt:variant>
      <vt:variant>
        <vt:lpwstr>_Toc364342090</vt:lpwstr>
      </vt:variant>
      <vt:variant>
        <vt:i4>1572915</vt:i4>
      </vt:variant>
      <vt:variant>
        <vt:i4>485</vt:i4>
      </vt:variant>
      <vt:variant>
        <vt:i4>0</vt:i4>
      </vt:variant>
      <vt:variant>
        <vt:i4>5</vt:i4>
      </vt:variant>
      <vt:variant>
        <vt:lpwstr/>
      </vt:variant>
      <vt:variant>
        <vt:lpwstr>_Toc364342089</vt:lpwstr>
      </vt:variant>
      <vt:variant>
        <vt:i4>1572915</vt:i4>
      </vt:variant>
      <vt:variant>
        <vt:i4>479</vt:i4>
      </vt:variant>
      <vt:variant>
        <vt:i4>0</vt:i4>
      </vt:variant>
      <vt:variant>
        <vt:i4>5</vt:i4>
      </vt:variant>
      <vt:variant>
        <vt:lpwstr/>
      </vt:variant>
      <vt:variant>
        <vt:lpwstr>_Toc364342088</vt:lpwstr>
      </vt:variant>
      <vt:variant>
        <vt:i4>1572915</vt:i4>
      </vt:variant>
      <vt:variant>
        <vt:i4>473</vt:i4>
      </vt:variant>
      <vt:variant>
        <vt:i4>0</vt:i4>
      </vt:variant>
      <vt:variant>
        <vt:i4>5</vt:i4>
      </vt:variant>
      <vt:variant>
        <vt:lpwstr/>
      </vt:variant>
      <vt:variant>
        <vt:lpwstr>_Toc364342087</vt:lpwstr>
      </vt:variant>
      <vt:variant>
        <vt:i4>1572915</vt:i4>
      </vt:variant>
      <vt:variant>
        <vt:i4>467</vt:i4>
      </vt:variant>
      <vt:variant>
        <vt:i4>0</vt:i4>
      </vt:variant>
      <vt:variant>
        <vt:i4>5</vt:i4>
      </vt:variant>
      <vt:variant>
        <vt:lpwstr/>
      </vt:variant>
      <vt:variant>
        <vt:lpwstr>_Toc364342086</vt:lpwstr>
      </vt:variant>
      <vt:variant>
        <vt:i4>1572915</vt:i4>
      </vt:variant>
      <vt:variant>
        <vt:i4>461</vt:i4>
      </vt:variant>
      <vt:variant>
        <vt:i4>0</vt:i4>
      </vt:variant>
      <vt:variant>
        <vt:i4>5</vt:i4>
      </vt:variant>
      <vt:variant>
        <vt:lpwstr/>
      </vt:variant>
      <vt:variant>
        <vt:lpwstr>_Toc364342085</vt:lpwstr>
      </vt:variant>
      <vt:variant>
        <vt:i4>1572915</vt:i4>
      </vt:variant>
      <vt:variant>
        <vt:i4>455</vt:i4>
      </vt:variant>
      <vt:variant>
        <vt:i4>0</vt:i4>
      </vt:variant>
      <vt:variant>
        <vt:i4>5</vt:i4>
      </vt:variant>
      <vt:variant>
        <vt:lpwstr/>
      </vt:variant>
      <vt:variant>
        <vt:lpwstr>_Toc364342084</vt:lpwstr>
      </vt:variant>
      <vt:variant>
        <vt:i4>1572915</vt:i4>
      </vt:variant>
      <vt:variant>
        <vt:i4>449</vt:i4>
      </vt:variant>
      <vt:variant>
        <vt:i4>0</vt:i4>
      </vt:variant>
      <vt:variant>
        <vt:i4>5</vt:i4>
      </vt:variant>
      <vt:variant>
        <vt:lpwstr/>
      </vt:variant>
      <vt:variant>
        <vt:lpwstr>_Toc364342083</vt:lpwstr>
      </vt:variant>
      <vt:variant>
        <vt:i4>1572915</vt:i4>
      </vt:variant>
      <vt:variant>
        <vt:i4>443</vt:i4>
      </vt:variant>
      <vt:variant>
        <vt:i4>0</vt:i4>
      </vt:variant>
      <vt:variant>
        <vt:i4>5</vt:i4>
      </vt:variant>
      <vt:variant>
        <vt:lpwstr/>
      </vt:variant>
      <vt:variant>
        <vt:lpwstr>_Toc364342082</vt:lpwstr>
      </vt:variant>
      <vt:variant>
        <vt:i4>1572915</vt:i4>
      </vt:variant>
      <vt:variant>
        <vt:i4>437</vt:i4>
      </vt:variant>
      <vt:variant>
        <vt:i4>0</vt:i4>
      </vt:variant>
      <vt:variant>
        <vt:i4>5</vt:i4>
      </vt:variant>
      <vt:variant>
        <vt:lpwstr/>
      </vt:variant>
      <vt:variant>
        <vt:lpwstr>_Toc364342081</vt:lpwstr>
      </vt:variant>
      <vt:variant>
        <vt:i4>1572915</vt:i4>
      </vt:variant>
      <vt:variant>
        <vt:i4>431</vt:i4>
      </vt:variant>
      <vt:variant>
        <vt:i4>0</vt:i4>
      </vt:variant>
      <vt:variant>
        <vt:i4>5</vt:i4>
      </vt:variant>
      <vt:variant>
        <vt:lpwstr/>
      </vt:variant>
      <vt:variant>
        <vt:lpwstr>_Toc364342080</vt:lpwstr>
      </vt:variant>
      <vt:variant>
        <vt:i4>1507379</vt:i4>
      </vt:variant>
      <vt:variant>
        <vt:i4>425</vt:i4>
      </vt:variant>
      <vt:variant>
        <vt:i4>0</vt:i4>
      </vt:variant>
      <vt:variant>
        <vt:i4>5</vt:i4>
      </vt:variant>
      <vt:variant>
        <vt:lpwstr/>
      </vt:variant>
      <vt:variant>
        <vt:lpwstr>_Toc364342079</vt:lpwstr>
      </vt:variant>
      <vt:variant>
        <vt:i4>1507379</vt:i4>
      </vt:variant>
      <vt:variant>
        <vt:i4>419</vt:i4>
      </vt:variant>
      <vt:variant>
        <vt:i4>0</vt:i4>
      </vt:variant>
      <vt:variant>
        <vt:i4>5</vt:i4>
      </vt:variant>
      <vt:variant>
        <vt:lpwstr/>
      </vt:variant>
      <vt:variant>
        <vt:lpwstr>_Toc364342078</vt:lpwstr>
      </vt:variant>
      <vt:variant>
        <vt:i4>1507379</vt:i4>
      </vt:variant>
      <vt:variant>
        <vt:i4>413</vt:i4>
      </vt:variant>
      <vt:variant>
        <vt:i4>0</vt:i4>
      </vt:variant>
      <vt:variant>
        <vt:i4>5</vt:i4>
      </vt:variant>
      <vt:variant>
        <vt:lpwstr/>
      </vt:variant>
      <vt:variant>
        <vt:lpwstr>_Toc364342077</vt:lpwstr>
      </vt:variant>
      <vt:variant>
        <vt:i4>1507379</vt:i4>
      </vt:variant>
      <vt:variant>
        <vt:i4>407</vt:i4>
      </vt:variant>
      <vt:variant>
        <vt:i4>0</vt:i4>
      </vt:variant>
      <vt:variant>
        <vt:i4>5</vt:i4>
      </vt:variant>
      <vt:variant>
        <vt:lpwstr/>
      </vt:variant>
      <vt:variant>
        <vt:lpwstr>_Toc364342076</vt:lpwstr>
      </vt:variant>
      <vt:variant>
        <vt:i4>1507379</vt:i4>
      </vt:variant>
      <vt:variant>
        <vt:i4>401</vt:i4>
      </vt:variant>
      <vt:variant>
        <vt:i4>0</vt:i4>
      </vt:variant>
      <vt:variant>
        <vt:i4>5</vt:i4>
      </vt:variant>
      <vt:variant>
        <vt:lpwstr/>
      </vt:variant>
      <vt:variant>
        <vt:lpwstr>_Toc364342075</vt:lpwstr>
      </vt:variant>
      <vt:variant>
        <vt:i4>1507379</vt:i4>
      </vt:variant>
      <vt:variant>
        <vt:i4>395</vt:i4>
      </vt:variant>
      <vt:variant>
        <vt:i4>0</vt:i4>
      </vt:variant>
      <vt:variant>
        <vt:i4>5</vt:i4>
      </vt:variant>
      <vt:variant>
        <vt:lpwstr/>
      </vt:variant>
      <vt:variant>
        <vt:lpwstr>_Toc364342074</vt:lpwstr>
      </vt:variant>
      <vt:variant>
        <vt:i4>1507379</vt:i4>
      </vt:variant>
      <vt:variant>
        <vt:i4>389</vt:i4>
      </vt:variant>
      <vt:variant>
        <vt:i4>0</vt:i4>
      </vt:variant>
      <vt:variant>
        <vt:i4>5</vt:i4>
      </vt:variant>
      <vt:variant>
        <vt:lpwstr/>
      </vt:variant>
      <vt:variant>
        <vt:lpwstr>_Toc364342073</vt:lpwstr>
      </vt:variant>
      <vt:variant>
        <vt:i4>1507379</vt:i4>
      </vt:variant>
      <vt:variant>
        <vt:i4>383</vt:i4>
      </vt:variant>
      <vt:variant>
        <vt:i4>0</vt:i4>
      </vt:variant>
      <vt:variant>
        <vt:i4>5</vt:i4>
      </vt:variant>
      <vt:variant>
        <vt:lpwstr/>
      </vt:variant>
      <vt:variant>
        <vt:lpwstr>_Toc364342072</vt:lpwstr>
      </vt:variant>
      <vt:variant>
        <vt:i4>1507379</vt:i4>
      </vt:variant>
      <vt:variant>
        <vt:i4>377</vt:i4>
      </vt:variant>
      <vt:variant>
        <vt:i4>0</vt:i4>
      </vt:variant>
      <vt:variant>
        <vt:i4>5</vt:i4>
      </vt:variant>
      <vt:variant>
        <vt:lpwstr/>
      </vt:variant>
      <vt:variant>
        <vt:lpwstr>_Toc364342071</vt:lpwstr>
      </vt:variant>
      <vt:variant>
        <vt:i4>1507379</vt:i4>
      </vt:variant>
      <vt:variant>
        <vt:i4>371</vt:i4>
      </vt:variant>
      <vt:variant>
        <vt:i4>0</vt:i4>
      </vt:variant>
      <vt:variant>
        <vt:i4>5</vt:i4>
      </vt:variant>
      <vt:variant>
        <vt:lpwstr/>
      </vt:variant>
      <vt:variant>
        <vt:lpwstr>_Toc364342070</vt:lpwstr>
      </vt:variant>
      <vt:variant>
        <vt:i4>1441843</vt:i4>
      </vt:variant>
      <vt:variant>
        <vt:i4>365</vt:i4>
      </vt:variant>
      <vt:variant>
        <vt:i4>0</vt:i4>
      </vt:variant>
      <vt:variant>
        <vt:i4>5</vt:i4>
      </vt:variant>
      <vt:variant>
        <vt:lpwstr/>
      </vt:variant>
      <vt:variant>
        <vt:lpwstr>_Toc364342069</vt:lpwstr>
      </vt:variant>
      <vt:variant>
        <vt:i4>1441843</vt:i4>
      </vt:variant>
      <vt:variant>
        <vt:i4>359</vt:i4>
      </vt:variant>
      <vt:variant>
        <vt:i4>0</vt:i4>
      </vt:variant>
      <vt:variant>
        <vt:i4>5</vt:i4>
      </vt:variant>
      <vt:variant>
        <vt:lpwstr/>
      </vt:variant>
      <vt:variant>
        <vt:lpwstr>_Toc364342068</vt:lpwstr>
      </vt:variant>
      <vt:variant>
        <vt:i4>1441843</vt:i4>
      </vt:variant>
      <vt:variant>
        <vt:i4>353</vt:i4>
      </vt:variant>
      <vt:variant>
        <vt:i4>0</vt:i4>
      </vt:variant>
      <vt:variant>
        <vt:i4>5</vt:i4>
      </vt:variant>
      <vt:variant>
        <vt:lpwstr/>
      </vt:variant>
      <vt:variant>
        <vt:lpwstr>_Toc364342067</vt:lpwstr>
      </vt:variant>
      <vt:variant>
        <vt:i4>1441843</vt:i4>
      </vt:variant>
      <vt:variant>
        <vt:i4>347</vt:i4>
      </vt:variant>
      <vt:variant>
        <vt:i4>0</vt:i4>
      </vt:variant>
      <vt:variant>
        <vt:i4>5</vt:i4>
      </vt:variant>
      <vt:variant>
        <vt:lpwstr/>
      </vt:variant>
      <vt:variant>
        <vt:lpwstr>_Toc364342066</vt:lpwstr>
      </vt:variant>
      <vt:variant>
        <vt:i4>1441843</vt:i4>
      </vt:variant>
      <vt:variant>
        <vt:i4>341</vt:i4>
      </vt:variant>
      <vt:variant>
        <vt:i4>0</vt:i4>
      </vt:variant>
      <vt:variant>
        <vt:i4>5</vt:i4>
      </vt:variant>
      <vt:variant>
        <vt:lpwstr/>
      </vt:variant>
      <vt:variant>
        <vt:lpwstr>_Toc364342065</vt:lpwstr>
      </vt:variant>
      <vt:variant>
        <vt:i4>1441843</vt:i4>
      </vt:variant>
      <vt:variant>
        <vt:i4>335</vt:i4>
      </vt:variant>
      <vt:variant>
        <vt:i4>0</vt:i4>
      </vt:variant>
      <vt:variant>
        <vt:i4>5</vt:i4>
      </vt:variant>
      <vt:variant>
        <vt:lpwstr/>
      </vt:variant>
      <vt:variant>
        <vt:lpwstr>_Toc364342064</vt:lpwstr>
      </vt:variant>
      <vt:variant>
        <vt:i4>1441843</vt:i4>
      </vt:variant>
      <vt:variant>
        <vt:i4>329</vt:i4>
      </vt:variant>
      <vt:variant>
        <vt:i4>0</vt:i4>
      </vt:variant>
      <vt:variant>
        <vt:i4>5</vt:i4>
      </vt:variant>
      <vt:variant>
        <vt:lpwstr/>
      </vt:variant>
      <vt:variant>
        <vt:lpwstr>_Toc364342063</vt:lpwstr>
      </vt:variant>
      <vt:variant>
        <vt:i4>1441843</vt:i4>
      </vt:variant>
      <vt:variant>
        <vt:i4>323</vt:i4>
      </vt:variant>
      <vt:variant>
        <vt:i4>0</vt:i4>
      </vt:variant>
      <vt:variant>
        <vt:i4>5</vt:i4>
      </vt:variant>
      <vt:variant>
        <vt:lpwstr/>
      </vt:variant>
      <vt:variant>
        <vt:lpwstr>_Toc364342062</vt:lpwstr>
      </vt:variant>
      <vt:variant>
        <vt:i4>1441843</vt:i4>
      </vt:variant>
      <vt:variant>
        <vt:i4>317</vt:i4>
      </vt:variant>
      <vt:variant>
        <vt:i4>0</vt:i4>
      </vt:variant>
      <vt:variant>
        <vt:i4>5</vt:i4>
      </vt:variant>
      <vt:variant>
        <vt:lpwstr/>
      </vt:variant>
      <vt:variant>
        <vt:lpwstr>_Toc364342061</vt:lpwstr>
      </vt:variant>
      <vt:variant>
        <vt:i4>1441843</vt:i4>
      </vt:variant>
      <vt:variant>
        <vt:i4>311</vt:i4>
      </vt:variant>
      <vt:variant>
        <vt:i4>0</vt:i4>
      </vt:variant>
      <vt:variant>
        <vt:i4>5</vt:i4>
      </vt:variant>
      <vt:variant>
        <vt:lpwstr/>
      </vt:variant>
      <vt:variant>
        <vt:lpwstr>_Toc364342060</vt:lpwstr>
      </vt:variant>
      <vt:variant>
        <vt:i4>1376307</vt:i4>
      </vt:variant>
      <vt:variant>
        <vt:i4>305</vt:i4>
      </vt:variant>
      <vt:variant>
        <vt:i4>0</vt:i4>
      </vt:variant>
      <vt:variant>
        <vt:i4>5</vt:i4>
      </vt:variant>
      <vt:variant>
        <vt:lpwstr/>
      </vt:variant>
      <vt:variant>
        <vt:lpwstr>_Toc364342059</vt:lpwstr>
      </vt:variant>
      <vt:variant>
        <vt:i4>1376307</vt:i4>
      </vt:variant>
      <vt:variant>
        <vt:i4>299</vt:i4>
      </vt:variant>
      <vt:variant>
        <vt:i4>0</vt:i4>
      </vt:variant>
      <vt:variant>
        <vt:i4>5</vt:i4>
      </vt:variant>
      <vt:variant>
        <vt:lpwstr/>
      </vt:variant>
      <vt:variant>
        <vt:lpwstr>_Toc364342058</vt:lpwstr>
      </vt:variant>
      <vt:variant>
        <vt:i4>1376307</vt:i4>
      </vt:variant>
      <vt:variant>
        <vt:i4>293</vt:i4>
      </vt:variant>
      <vt:variant>
        <vt:i4>0</vt:i4>
      </vt:variant>
      <vt:variant>
        <vt:i4>5</vt:i4>
      </vt:variant>
      <vt:variant>
        <vt:lpwstr/>
      </vt:variant>
      <vt:variant>
        <vt:lpwstr>_Toc364342057</vt:lpwstr>
      </vt:variant>
      <vt:variant>
        <vt:i4>1376307</vt:i4>
      </vt:variant>
      <vt:variant>
        <vt:i4>287</vt:i4>
      </vt:variant>
      <vt:variant>
        <vt:i4>0</vt:i4>
      </vt:variant>
      <vt:variant>
        <vt:i4>5</vt:i4>
      </vt:variant>
      <vt:variant>
        <vt:lpwstr/>
      </vt:variant>
      <vt:variant>
        <vt:lpwstr>_Toc364342056</vt:lpwstr>
      </vt:variant>
      <vt:variant>
        <vt:i4>1376307</vt:i4>
      </vt:variant>
      <vt:variant>
        <vt:i4>281</vt:i4>
      </vt:variant>
      <vt:variant>
        <vt:i4>0</vt:i4>
      </vt:variant>
      <vt:variant>
        <vt:i4>5</vt:i4>
      </vt:variant>
      <vt:variant>
        <vt:lpwstr/>
      </vt:variant>
      <vt:variant>
        <vt:lpwstr>_Toc364342055</vt:lpwstr>
      </vt:variant>
      <vt:variant>
        <vt:i4>1376307</vt:i4>
      </vt:variant>
      <vt:variant>
        <vt:i4>275</vt:i4>
      </vt:variant>
      <vt:variant>
        <vt:i4>0</vt:i4>
      </vt:variant>
      <vt:variant>
        <vt:i4>5</vt:i4>
      </vt:variant>
      <vt:variant>
        <vt:lpwstr/>
      </vt:variant>
      <vt:variant>
        <vt:lpwstr>_Toc364342054</vt:lpwstr>
      </vt:variant>
      <vt:variant>
        <vt:i4>1376307</vt:i4>
      </vt:variant>
      <vt:variant>
        <vt:i4>269</vt:i4>
      </vt:variant>
      <vt:variant>
        <vt:i4>0</vt:i4>
      </vt:variant>
      <vt:variant>
        <vt:i4>5</vt:i4>
      </vt:variant>
      <vt:variant>
        <vt:lpwstr/>
      </vt:variant>
      <vt:variant>
        <vt:lpwstr>_Toc364342053</vt:lpwstr>
      </vt:variant>
      <vt:variant>
        <vt:i4>1376307</vt:i4>
      </vt:variant>
      <vt:variant>
        <vt:i4>263</vt:i4>
      </vt:variant>
      <vt:variant>
        <vt:i4>0</vt:i4>
      </vt:variant>
      <vt:variant>
        <vt:i4>5</vt:i4>
      </vt:variant>
      <vt:variant>
        <vt:lpwstr/>
      </vt:variant>
      <vt:variant>
        <vt:lpwstr>_Toc364342052</vt:lpwstr>
      </vt:variant>
      <vt:variant>
        <vt:i4>1376307</vt:i4>
      </vt:variant>
      <vt:variant>
        <vt:i4>257</vt:i4>
      </vt:variant>
      <vt:variant>
        <vt:i4>0</vt:i4>
      </vt:variant>
      <vt:variant>
        <vt:i4>5</vt:i4>
      </vt:variant>
      <vt:variant>
        <vt:lpwstr/>
      </vt:variant>
      <vt:variant>
        <vt:lpwstr>_Toc364342051</vt:lpwstr>
      </vt:variant>
      <vt:variant>
        <vt:i4>1376307</vt:i4>
      </vt:variant>
      <vt:variant>
        <vt:i4>251</vt:i4>
      </vt:variant>
      <vt:variant>
        <vt:i4>0</vt:i4>
      </vt:variant>
      <vt:variant>
        <vt:i4>5</vt:i4>
      </vt:variant>
      <vt:variant>
        <vt:lpwstr/>
      </vt:variant>
      <vt:variant>
        <vt:lpwstr>_Toc364342050</vt:lpwstr>
      </vt:variant>
      <vt:variant>
        <vt:i4>1310771</vt:i4>
      </vt:variant>
      <vt:variant>
        <vt:i4>245</vt:i4>
      </vt:variant>
      <vt:variant>
        <vt:i4>0</vt:i4>
      </vt:variant>
      <vt:variant>
        <vt:i4>5</vt:i4>
      </vt:variant>
      <vt:variant>
        <vt:lpwstr/>
      </vt:variant>
      <vt:variant>
        <vt:lpwstr>_Toc364342049</vt:lpwstr>
      </vt:variant>
      <vt:variant>
        <vt:i4>1310771</vt:i4>
      </vt:variant>
      <vt:variant>
        <vt:i4>239</vt:i4>
      </vt:variant>
      <vt:variant>
        <vt:i4>0</vt:i4>
      </vt:variant>
      <vt:variant>
        <vt:i4>5</vt:i4>
      </vt:variant>
      <vt:variant>
        <vt:lpwstr/>
      </vt:variant>
      <vt:variant>
        <vt:lpwstr>_Toc364342048</vt:lpwstr>
      </vt:variant>
      <vt:variant>
        <vt:i4>1310771</vt:i4>
      </vt:variant>
      <vt:variant>
        <vt:i4>233</vt:i4>
      </vt:variant>
      <vt:variant>
        <vt:i4>0</vt:i4>
      </vt:variant>
      <vt:variant>
        <vt:i4>5</vt:i4>
      </vt:variant>
      <vt:variant>
        <vt:lpwstr/>
      </vt:variant>
      <vt:variant>
        <vt:lpwstr>_Toc364342047</vt:lpwstr>
      </vt:variant>
      <vt:variant>
        <vt:i4>1310771</vt:i4>
      </vt:variant>
      <vt:variant>
        <vt:i4>227</vt:i4>
      </vt:variant>
      <vt:variant>
        <vt:i4>0</vt:i4>
      </vt:variant>
      <vt:variant>
        <vt:i4>5</vt:i4>
      </vt:variant>
      <vt:variant>
        <vt:lpwstr/>
      </vt:variant>
      <vt:variant>
        <vt:lpwstr>_Toc364342046</vt:lpwstr>
      </vt:variant>
      <vt:variant>
        <vt:i4>1310771</vt:i4>
      </vt:variant>
      <vt:variant>
        <vt:i4>221</vt:i4>
      </vt:variant>
      <vt:variant>
        <vt:i4>0</vt:i4>
      </vt:variant>
      <vt:variant>
        <vt:i4>5</vt:i4>
      </vt:variant>
      <vt:variant>
        <vt:lpwstr/>
      </vt:variant>
      <vt:variant>
        <vt:lpwstr>_Toc364342045</vt:lpwstr>
      </vt:variant>
      <vt:variant>
        <vt:i4>1310771</vt:i4>
      </vt:variant>
      <vt:variant>
        <vt:i4>215</vt:i4>
      </vt:variant>
      <vt:variant>
        <vt:i4>0</vt:i4>
      </vt:variant>
      <vt:variant>
        <vt:i4>5</vt:i4>
      </vt:variant>
      <vt:variant>
        <vt:lpwstr/>
      </vt:variant>
      <vt:variant>
        <vt:lpwstr>_Toc364342044</vt:lpwstr>
      </vt:variant>
      <vt:variant>
        <vt:i4>1310771</vt:i4>
      </vt:variant>
      <vt:variant>
        <vt:i4>209</vt:i4>
      </vt:variant>
      <vt:variant>
        <vt:i4>0</vt:i4>
      </vt:variant>
      <vt:variant>
        <vt:i4>5</vt:i4>
      </vt:variant>
      <vt:variant>
        <vt:lpwstr/>
      </vt:variant>
      <vt:variant>
        <vt:lpwstr>_Toc364342043</vt:lpwstr>
      </vt:variant>
      <vt:variant>
        <vt:i4>1310771</vt:i4>
      </vt:variant>
      <vt:variant>
        <vt:i4>203</vt:i4>
      </vt:variant>
      <vt:variant>
        <vt:i4>0</vt:i4>
      </vt:variant>
      <vt:variant>
        <vt:i4>5</vt:i4>
      </vt:variant>
      <vt:variant>
        <vt:lpwstr/>
      </vt:variant>
      <vt:variant>
        <vt:lpwstr>_Toc364342042</vt:lpwstr>
      </vt:variant>
      <vt:variant>
        <vt:i4>1310771</vt:i4>
      </vt:variant>
      <vt:variant>
        <vt:i4>197</vt:i4>
      </vt:variant>
      <vt:variant>
        <vt:i4>0</vt:i4>
      </vt:variant>
      <vt:variant>
        <vt:i4>5</vt:i4>
      </vt:variant>
      <vt:variant>
        <vt:lpwstr/>
      </vt:variant>
      <vt:variant>
        <vt:lpwstr>_Toc364342041</vt:lpwstr>
      </vt:variant>
      <vt:variant>
        <vt:i4>1310771</vt:i4>
      </vt:variant>
      <vt:variant>
        <vt:i4>191</vt:i4>
      </vt:variant>
      <vt:variant>
        <vt:i4>0</vt:i4>
      </vt:variant>
      <vt:variant>
        <vt:i4>5</vt:i4>
      </vt:variant>
      <vt:variant>
        <vt:lpwstr/>
      </vt:variant>
      <vt:variant>
        <vt:lpwstr>_Toc364342040</vt:lpwstr>
      </vt:variant>
      <vt:variant>
        <vt:i4>1245235</vt:i4>
      </vt:variant>
      <vt:variant>
        <vt:i4>185</vt:i4>
      </vt:variant>
      <vt:variant>
        <vt:i4>0</vt:i4>
      </vt:variant>
      <vt:variant>
        <vt:i4>5</vt:i4>
      </vt:variant>
      <vt:variant>
        <vt:lpwstr/>
      </vt:variant>
      <vt:variant>
        <vt:lpwstr>_Toc364342039</vt:lpwstr>
      </vt:variant>
      <vt:variant>
        <vt:i4>1245235</vt:i4>
      </vt:variant>
      <vt:variant>
        <vt:i4>179</vt:i4>
      </vt:variant>
      <vt:variant>
        <vt:i4>0</vt:i4>
      </vt:variant>
      <vt:variant>
        <vt:i4>5</vt:i4>
      </vt:variant>
      <vt:variant>
        <vt:lpwstr/>
      </vt:variant>
      <vt:variant>
        <vt:lpwstr>_Toc364342038</vt:lpwstr>
      </vt:variant>
      <vt:variant>
        <vt:i4>1245235</vt:i4>
      </vt:variant>
      <vt:variant>
        <vt:i4>173</vt:i4>
      </vt:variant>
      <vt:variant>
        <vt:i4>0</vt:i4>
      </vt:variant>
      <vt:variant>
        <vt:i4>5</vt:i4>
      </vt:variant>
      <vt:variant>
        <vt:lpwstr/>
      </vt:variant>
      <vt:variant>
        <vt:lpwstr>_Toc364342037</vt:lpwstr>
      </vt:variant>
      <vt:variant>
        <vt:i4>1245235</vt:i4>
      </vt:variant>
      <vt:variant>
        <vt:i4>167</vt:i4>
      </vt:variant>
      <vt:variant>
        <vt:i4>0</vt:i4>
      </vt:variant>
      <vt:variant>
        <vt:i4>5</vt:i4>
      </vt:variant>
      <vt:variant>
        <vt:lpwstr/>
      </vt:variant>
      <vt:variant>
        <vt:lpwstr>_Toc364342036</vt:lpwstr>
      </vt:variant>
      <vt:variant>
        <vt:i4>1245235</vt:i4>
      </vt:variant>
      <vt:variant>
        <vt:i4>161</vt:i4>
      </vt:variant>
      <vt:variant>
        <vt:i4>0</vt:i4>
      </vt:variant>
      <vt:variant>
        <vt:i4>5</vt:i4>
      </vt:variant>
      <vt:variant>
        <vt:lpwstr/>
      </vt:variant>
      <vt:variant>
        <vt:lpwstr>_Toc364342035</vt:lpwstr>
      </vt:variant>
      <vt:variant>
        <vt:i4>1245235</vt:i4>
      </vt:variant>
      <vt:variant>
        <vt:i4>155</vt:i4>
      </vt:variant>
      <vt:variant>
        <vt:i4>0</vt:i4>
      </vt:variant>
      <vt:variant>
        <vt:i4>5</vt:i4>
      </vt:variant>
      <vt:variant>
        <vt:lpwstr/>
      </vt:variant>
      <vt:variant>
        <vt:lpwstr>_Toc364342034</vt:lpwstr>
      </vt:variant>
      <vt:variant>
        <vt:i4>1245235</vt:i4>
      </vt:variant>
      <vt:variant>
        <vt:i4>149</vt:i4>
      </vt:variant>
      <vt:variant>
        <vt:i4>0</vt:i4>
      </vt:variant>
      <vt:variant>
        <vt:i4>5</vt:i4>
      </vt:variant>
      <vt:variant>
        <vt:lpwstr/>
      </vt:variant>
      <vt:variant>
        <vt:lpwstr>_Toc364342033</vt:lpwstr>
      </vt:variant>
      <vt:variant>
        <vt:i4>1245235</vt:i4>
      </vt:variant>
      <vt:variant>
        <vt:i4>143</vt:i4>
      </vt:variant>
      <vt:variant>
        <vt:i4>0</vt:i4>
      </vt:variant>
      <vt:variant>
        <vt:i4>5</vt:i4>
      </vt:variant>
      <vt:variant>
        <vt:lpwstr/>
      </vt:variant>
      <vt:variant>
        <vt:lpwstr>_Toc364342032</vt:lpwstr>
      </vt:variant>
      <vt:variant>
        <vt:i4>1245235</vt:i4>
      </vt:variant>
      <vt:variant>
        <vt:i4>137</vt:i4>
      </vt:variant>
      <vt:variant>
        <vt:i4>0</vt:i4>
      </vt:variant>
      <vt:variant>
        <vt:i4>5</vt:i4>
      </vt:variant>
      <vt:variant>
        <vt:lpwstr/>
      </vt:variant>
      <vt:variant>
        <vt:lpwstr>_Toc364342031</vt:lpwstr>
      </vt:variant>
      <vt:variant>
        <vt:i4>1245235</vt:i4>
      </vt:variant>
      <vt:variant>
        <vt:i4>131</vt:i4>
      </vt:variant>
      <vt:variant>
        <vt:i4>0</vt:i4>
      </vt:variant>
      <vt:variant>
        <vt:i4>5</vt:i4>
      </vt:variant>
      <vt:variant>
        <vt:lpwstr/>
      </vt:variant>
      <vt:variant>
        <vt:lpwstr>_Toc364342030</vt:lpwstr>
      </vt:variant>
      <vt:variant>
        <vt:i4>1179699</vt:i4>
      </vt:variant>
      <vt:variant>
        <vt:i4>125</vt:i4>
      </vt:variant>
      <vt:variant>
        <vt:i4>0</vt:i4>
      </vt:variant>
      <vt:variant>
        <vt:i4>5</vt:i4>
      </vt:variant>
      <vt:variant>
        <vt:lpwstr/>
      </vt:variant>
      <vt:variant>
        <vt:lpwstr>_Toc364342029</vt:lpwstr>
      </vt:variant>
      <vt:variant>
        <vt:i4>1179699</vt:i4>
      </vt:variant>
      <vt:variant>
        <vt:i4>119</vt:i4>
      </vt:variant>
      <vt:variant>
        <vt:i4>0</vt:i4>
      </vt:variant>
      <vt:variant>
        <vt:i4>5</vt:i4>
      </vt:variant>
      <vt:variant>
        <vt:lpwstr/>
      </vt:variant>
      <vt:variant>
        <vt:lpwstr>_Toc364342028</vt:lpwstr>
      </vt:variant>
      <vt:variant>
        <vt:i4>1179699</vt:i4>
      </vt:variant>
      <vt:variant>
        <vt:i4>113</vt:i4>
      </vt:variant>
      <vt:variant>
        <vt:i4>0</vt:i4>
      </vt:variant>
      <vt:variant>
        <vt:i4>5</vt:i4>
      </vt:variant>
      <vt:variant>
        <vt:lpwstr/>
      </vt:variant>
      <vt:variant>
        <vt:lpwstr>_Toc364342027</vt:lpwstr>
      </vt:variant>
      <vt:variant>
        <vt:i4>1179699</vt:i4>
      </vt:variant>
      <vt:variant>
        <vt:i4>107</vt:i4>
      </vt:variant>
      <vt:variant>
        <vt:i4>0</vt:i4>
      </vt:variant>
      <vt:variant>
        <vt:i4>5</vt:i4>
      </vt:variant>
      <vt:variant>
        <vt:lpwstr/>
      </vt:variant>
      <vt:variant>
        <vt:lpwstr>_Toc364342026</vt:lpwstr>
      </vt:variant>
      <vt:variant>
        <vt:i4>1179699</vt:i4>
      </vt:variant>
      <vt:variant>
        <vt:i4>101</vt:i4>
      </vt:variant>
      <vt:variant>
        <vt:i4>0</vt:i4>
      </vt:variant>
      <vt:variant>
        <vt:i4>5</vt:i4>
      </vt:variant>
      <vt:variant>
        <vt:lpwstr/>
      </vt:variant>
      <vt:variant>
        <vt:lpwstr>_Toc364342025</vt:lpwstr>
      </vt:variant>
      <vt:variant>
        <vt:i4>1179699</vt:i4>
      </vt:variant>
      <vt:variant>
        <vt:i4>95</vt:i4>
      </vt:variant>
      <vt:variant>
        <vt:i4>0</vt:i4>
      </vt:variant>
      <vt:variant>
        <vt:i4>5</vt:i4>
      </vt:variant>
      <vt:variant>
        <vt:lpwstr/>
      </vt:variant>
      <vt:variant>
        <vt:lpwstr>_Toc364342024</vt:lpwstr>
      </vt:variant>
      <vt:variant>
        <vt:i4>1179699</vt:i4>
      </vt:variant>
      <vt:variant>
        <vt:i4>89</vt:i4>
      </vt:variant>
      <vt:variant>
        <vt:i4>0</vt:i4>
      </vt:variant>
      <vt:variant>
        <vt:i4>5</vt:i4>
      </vt:variant>
      <vt:variant>
        <vt:lpwstr/>
      </vt:variant>
      <vt:variant>
        <vt:lpwstr>_Toc364342023</vt:lpwstr>
      </vt:variant>
      <vt:variant>
        <vt:i4>1179699</vt:i4>
      </vt:variant>
      <vt:variant>
        <vt:i4>83</vt:i4>
      </vt:variant>
      <vt:variant>
        <vt:i4>0</vt:i4>
      </vt:variant>
      <vt:variant>
        <vt:i4>5</vt:i4>
      </vt:variant>
      <vt:variant>
        <vt:lpwstr/>
      </vt:variant>
      <vt:variant>
        <vt:lpwstr>_Toc364342022</vt:lpwstr>
      </vt:variant>
      <vt:variant>
        <vt:i4>1179699</vt:i4>
      </vt:variant>
      <vt:variant>
        <vt:i4>77</vt:i4>
      </vt:variant>
      <vt:variant>
        <vt:i4>0</vt:i4>
      </vt:variant>
      <vt:variant>
        <vt:i4>5</vt:i4>
      </vt:variant>
      <vt:variant>
        <vt:lpwstr/>
      </vt:variant>
      <vt:variant>
        <vt:lpwstr>_Toc364342021</vt:lpwstr>
      </vt:variant>
      <vt:variant>
        <vt:i4>1179699</vt:i4>
      </vt:variant>
      <vt:variant>
        <vt:i4>71</vt:i4>
      </vt:variant>
      <vt:variant>
        <vt:i4>0</vt:i4>
      </vt:variant>
      <vt:variant>
        <vt:i4>5</vt:i4>
      </vt:variant>
      <vt:variant>
        <vt:lpwstr/>
      </vt:variant>
      <vt:variant>
        <vt:lpwstr>_Toc364342020</vt:lpwstr>
      </vt:variant>
      <vt:variant>
        <vt:i4>1114163</vt:i4>
      </vt:variant>
      <vt:variant>
        <vt:i4>65</vt:i4>
      </vt:variant>
      <vt:variant>
        <vt:i4>0</vt:i4>
      </vt:variant>
      <vt:variant>
        <vt:i4>5</vt:i4>
      </vt:variant>
      <vt:variant>
        <vt:lpwstr/>
      </vt:variant>
      <vt:variant>
        <vt:lpwstr>_Toc364342019</vt:lpwstr>
      </vt:variant>
      <vt:variant>
        <vt:i4>1114163</vt:i4>
      </vt:variant>
      <vt:variant>
        <vt:i4>59</vt:i4>
      </vt:variant>
      <vt:variant>
        <vt:i4>0</vt:i4>
      </vt:variant>
      <vt:variant>
        <vt:i4>5</vt:i4>
      </vt:variant>
      <vt:variant>
        <vt:lpwstr/>
      </vt:variant>
      <vt:variant>
        <vt:lpwstr>_Toc364342018</vt:lpwstr>
      </vt:variant>
      <vt:variant>
        <vt:i4>1114163</vt:i4>
      </vt:variant>
      <vt:variant>
        <vt:i4>53</vt:i4>
      </vt:variant>
      <vt:variant>
        <vt:i4>0</vt:i4>
      </vt:variant>
      <vt:variant>
        <vt:i4>5</vt:i4>
      </vt:variant>
      <vt:variant>
        <vt:lpwstr/>
      </vt:variant>
      <vt:variant>
        <vt:lpwstr>_Toc364342017</vt:lpwstr>
      </vt:variant>
      <vt:variant>
        <vt:i4>1114163</vt:i4>
      </vt:variant>
      <vt:variant>
        <vt:i4>47</vt:i4>
      </vt:variant>
      <vt:variant>
        <vt:i4>0</vt:i4>
      </vt:variant>
      <vt:variant>
        <vt:i4>5</vt:i4>
      </vt:variant>
      <vt:variant>
        <vt:lpwstr/>
      </vt:variant>
      <vt:variant>
        <vt:lpwstr>_Toc364342016</vt:lpwstr>
      </vt:variant>
      <vt:variant>
        <vt:i4>1114163</vt:i4>
      </vt:variant>
      <vt:variant>
        <vt:i4>41</vt:i4>
      </vt:variant>
      <vt:variant>
        <vt:i4>0</vt:i4>
      </vt:variant>
      <vt:variant>
        <vt:i4>5</vt:i4>
      </vt:variant>
      <vt:variant>
        <vt:lpwstr/>
      </vt:variant>
      <vt:variant>
        <vt:lpwstr>_Toc364342015</vt:lpwstr>
      </vt:variant>
      <vt:variant>
        <vt:i4>1114163</vt:i4>
      </vt:variant>
      <vt:variant>
        <vt:i4>35</vt:i4>
      </vt:variant>
      <vt:variant>
        <vt:i4>0</vt:i4>
      </vt:variant>
      <vt:variant>
        <vt:i4>5</vt:i4>
      </vt:variant>
      <vt:variant>
        <vt:lpwstr/>
      </vt:variant>
      <vt:variant>
        <vt:lpwstr>_Toc364342014</vt:lpwstr>
      </vt:variant>
      <vt:variant>
        <vt:i4>1114163</vt:i4>
      </vt:variant>
      <vt:variant>
        <vt:i4>29</vt:i4>
      </vt:variant>
      <vt:variant>
        <vt:i4>0</vt:i4>
      </vt:variant>
      <vt:variant>
        <vt:i4>5</vt:i4>
      </vt:variant>
      <vt:variant>
        <vt:lpwstr/>
      </vt:variant>
      <vt:variant>
        <vt:lpwstr>_Toc364342013</vt:lpwstr>
      </vt:variant>
      <vt:variant>
        <vt:i4>1114163</vt:i4>
      </vt:variant>
      <vt:variant>
        <vt:i4>23</vt:i4>
      </vt:variant>
      <vt:variant>
        <vt:i4>0</vt:i4>
      </vt:variant>
      <vt:variant>
        <vt:i4>5</vt:i4>
      </vt:variant>
      <vt:variant>
        <vt:lpwstr/>
      </vt:variant>
      <vt:variant>
        <vt:lpwstr>_Toc364342012</vt:lpwstr>
      </vt:variant>
      <vt:variant>
        <vt:i4>3473516</vt:i4>
      </vt:variant>
      <vt:variant>
        <vt:i4>18</vt:i4>
      </vt:variant>
      <vt:variant>
        <vt:i4>0</vt:i4>
      </vt:variant>
      <vt:variant>
        <vt:i4>5</vt:i4>
      </vt:variant>
      <vt:variant>
        <vt:lpwstr>http://irb.psu.edu/</vt:lpwstr>
      </vt:variant>
      <vt:variant>
        <vt:lpwstr/>
      </vt:variant>
      <vt:variant>
        <vt:i4>4194365</vt:i4>
      </vt:variant>
      <vt:variant>
        <vt:i4>15</vt:i4>
      </vt:variant>
      <vt:variant>
        <vt:i4>0</vt:i4>
      </vt:variant>
      <vt:variant>
        <vt:i4>5</vt:i4>
      </vt:variant>
      <vt:variant>
        <vt:lpwstr>mailto:hspo@hmc.psu.edu</vt:lpwstr>
      </vt:variant>
      <vt:variant>
        <vt:lpwstr/>
      </vt:variant>
      <vt:variant>
        <vt:i4>7995428</vt:i4>
      </vt:variant>
      <vt:variant>
        <vt:i4>12</vt:i4>
      </vt:variant>
      <vt:variant>
        <vt:i4>0</vt:i4>
      </vt:variant>
      <vt:variant>
        <vt:i4>5</vt:i4>
      </vt:variant>
      <vt:variant>
        <vt:lpwstr>http://www.pennstatehershey.org/web/irb</vt:lpwstr>
      </vt:variant>
      <vt:variant>
        <vt:lpwstr/>
      </vt:variant>
      <vt:variant>
        <vt:i4>655395</vt:i4>
      </vt:variant>
      <vt:variant>
        <vt:i4>9</vt:i4>
      </vt:variant>
      <vt:variant>
        <vt:i4>0</vt:i4>
      </vt:variant>
      <vt:variant>
        <vt:i4>5</vt:i4>
      </vt:variant>
      <vt:variant>
        <vt:lpwstr>mailto:ORProtections@psu.edu</vt:lpwstr>
      </vt:variant>
      <vt:variant>
        <vt:lpwstr/>
      </vt:variant>
      <vt:variant>
        <vt:i4>655425</vt:i4>
      </vt:variant>
      <vt:variant>
        <vt:i4>6</vt:i4>
      </vt:variant>
      <vt:variant>
        <vt:i4>0</vt:i4>
      </vt:variant>
      <vt:variant>
        <vt:i4>5</vt:i4>
      </vt:variant>
      <vt:variant>
        <vt:lpwstr>http://www.research.psu.edu/offices/orp/hrpp</vt:lpwstr>
      </vt:variant>
      <vt:variant>
        <vt:lpwstr/>
      </vt:variant>
      <vt:variant>
        <vt:i4>3473516</vt:i4>
      </vt:variant>
      <vt:variant>
        <vt:i4>3</vt:i4>
      </vt:variant>
      <vt:variant>
        <vt:i4>0</vt:i4>
      </vt:variant>
      <vt:variant>
        <vt:i4>5</vt:i4>
      </vt:variant>
      <vt:variant>
        <vt:lpwstr>http://irb.psu.edu/</vt:lpwstr>
      </vt:variant>
      <vt:variant>
        <vt:lpwstr/>
      </vt:variant>
      <vt:variant>
        <vt:i4>3473516</vt:i4>
      </vt:variant>
      <vt:variant>
        <vt:i4>0</vt:i4>
      </vt:variant>
      <vt:variant>
        <vt:i4>0</vt:i4>
      </vt:variant>
      <vt:variant>
        <vt:i4>5</vt:i4>
      </vt:variant>
      <vt:variant>
        <vt:lpwstr>http://irb.psu.edu/</vt:lpwstr>
      </vt:variant>
      <vt:variant>
        <vt:lpwstr/>
      </vt:variant>
      <vt:variant>
        <vt:i4>3801203</vt:i4>
      </vt:variant>
      <vt:variant>
        <vt:i4>-1</vt:i4>
      </vt:variant>
      <vt:variant>
        <vt:i4>1026</vt:i4>
      </vt:variant>
      <vt:variant>
        <vt:i4>1</vt:i4>
      </vt:variant>
      <vt:variant>
        <vt:lpwstr>http://webstyleguide.psu.edu/img/black-border10.png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creator>Bode-Lang, Katherine</dc:creator>
  <cp:lastModifiedBy>Blair, Johnna</cp:lastModifiedBy>
  <cp:revision>32</cp:revision>
  <cp:lastPrinted>2019-01-17T18:29:00Z</cp:lastPrinted>
  <dcterms:created xsi:type="dcterms:W3CDTF">2020-08-05T18:12:00Z</dcterms:created>
  <dcterms:modified xsi:type="dcterms:W3CDTF">2024-10-08T16:56:00Z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